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B8FF"/>
  <w:body>
    <w:p w14:paraId="384CF481" w14:textId="77777777" w:rsidR="001B62DE" w:rsidRPr="0013747F" w:rsidRDefault="00EC0DAC" w:rsidP="001B62DE">
      <w:pPr>
        <w:tabs>
          <w:tab w:val="left" w:pos="2400"/>
        </w:tabs>
        <w:spacing w:before="120"/>
        <w:rPr>
          <w:rFonts w:cs="Arial"/>
          <w:b/>
          <w:sz w:val="32"/>
          <w:szCs w:val="32"/>
        </w:rPr>
      </w:pPr>
      <w:r>
        <w:rPr>
          <w:rFonts w:cs="Arial"/>
          <w:b/>
          <w:noProof/>
          <w:sz w:val="32"/>
          <w:szCs w:val="32"/>
          <w:lang w:val="en-US" w:eastAsia="en-US"/>
        </w:rPr>
        <w:drawing>
          <wp:anchor distT="0" distB="0" distL="114300" distR="114300" simplePos="0" relativeHeight="251657728" behindDoc="0" locked="0" layoutInCell="1" allowOverlap="1" wp14:anchorId="397B205A" wp14:editId="4394FA81">
            <wp:simplePos x="0" y="0"/>
            <wp:positionH relativeFrom="column">
              <wp:posOffset>1724025</wp:posOffset>
            </wp:positionH>
            <wp:positionV relativeFrom="paragraph">
              <wp:posOffset>57150</wp:posOffset>
            </wp:positionV>
            <wp:extent cx="1889760" cy="2244090"/>
            <wp:effectExtent l="19050" t="0" r="0" b="0"/>
            <wp:wrapNone/>
            <wp:docPr id="15" name="Picture 15" descr="OP_logo_V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P_logo_V_bw"/>
                    <pic:cNvPicPr>
                      <a:picLocks noChangeAspect="1" noChangeArrowheads="1"/>
                    </pic:cNvPicPr>
                  </pic:nvPicPr>
                  <pic:blipFill>
                    <a:blip r:embed="rId12" cstate="print"/>
                    <a:srcRect/>
                    <a:stretch>
                      <a:fillRect/>
                    </a:stretch>
                  </pic:blipFill>
                  <pic:spPr bwMode="auto">
                    <a:xfrm>
                      <a:off x="0" y="0"/>
                      <a:ext cx="1889760" cy="2244090"/>
                    </a:xfrm>
                    <a:prstGeom prst="rect">
                      <a:avLst/>
                    </a:prstGeom>
                    <a:noFill/>
                    <a:ln w="9525">
                      <a:noFill/>
                      <a:miter lim="800000"/>
                      <a:headEnd/>
                      <a:tailEnd/>
                    </a:ln>
                  </pic:spPr>
                </pic:pic>
              </a:graphicData>
            </a:graphic>
          </wp:anchor>
        </w:drawing>
      </w:r>
    </w:p>
    <w:p w14:paraId="7B4CC73C" w14:textId="77777777" w:rsidR="005E6BBC" w:rsidRPr="0013747F" w:rsidRDefault="005E6BBC" w:rsidP="00DE33C9">
      <w:pPr>
        <w:tabs>
          <w:tab w:val="left" w:pos="2400"/>
        </w:tabs>
        <w:spacing w:before="240" w:after="60" w:line="240" w:lineRule="auto"/>
        <w:rPr>
          <w:rFonts w:cs="Arial"/>
          <w:b/>
          <w:sz w:val="32"/>
          <w:szCs w:val="32"/>
        </w:rPr>
      </w:pPr>
    </w:p>
    <w:p w14:paraId="4B8448D9" w14:textId="77777777" w:rsidR="004425D4" w:rsidRPr="0013747F" w:rsidRDefault="004425D4" w:rsidP="00DE33C9">
      <w:pPr>
        <w:tabs>
          <w:tab w:val="left" w:pos="2400"/>
        </w:tabs>
        <w:spacing w:before="240" w:after="60" w:line="240" w:lineRule="auto"/>
        <w:rPr>
          <w:rFonts w:cs="Arial"/>
          <w:b/>
          <w:sz w:val="32"/>
          <w:szCs w:val="32"/>
        </w:rPr>
      </w:pPr>
    </w:p>
    <w:p w14:paraId="2CEB9702" w14:textId="77777777" w:rsidR="00475E3A" w:rsidRPr="0013747F" w:rsidRDefault="00475E3A" w:rsidP="00DE33C9">
      <w:pPr>
        <w:tabs>
          <w:tab w:val="left" w:pos="2400"/>
        </w:tabs>
        <w:spacing w:before="240" w:after="60" w:line="240" w:lineRule="auto"/>
        <w:rPr>
          <w:rFonts w:cs="Arial"/>
          <w:b/>
          <w:sz w:val="32"/>
          <w:szCs w:val="32"/>
        </w:rPr>
      </w:pPr>
    </w:p>
    <w:p w14:paraId="650CE9F6" w14:textId="77777777" w:rsidR="001B62DE" w:rsidRPr="0013747F" w:rsidRDefault="001B62DE" w:rsidP="00DE33C9">
      <w:pPr>
        <w:tabs>
          <w:tab w:val="left" w:pos="2400"/>
        </w:tabs>
        <w:spacing w:before="240" w:after="60" w:line="240" w:lineRule="auto"/>
        <w:rPr>
          <w:rFonts w:cs="Arial"/>
          <w:b/>
          <w:sz w:val="32"/>
          <w:szCs w:val="32"/>
        </w:rPr>
      </w:pPr>
    </w:p>
    <w:p w14:paraId="3B787216" w14:textId="77777777" w:rsidR="00D263A7" w:rsidRPr="0013747F" w:rsidRDefault="00D263A7" w:rsidP="00DE33C9">
      <w:pPr>
        <w:tabs>
          <w:tab w:val="left" w:pos="2400"/>
        </w:tabs>
        <w:spacing w:before="240" w:after="60" w:line="240" w:lineRule="auto"/>
        <w:rPr>
          <w:rFonts w:cs="Arial"/>
          <w:b/>
          <w:sz w:val="32"/>
          <w:szCs w:val="32"/>
        </w:rPr>
      </w:pPr>
    </w:p>
    <w:p w14:paraId="16BD892A" w14:textId="77777777" w:rsidR="00D263A7" w:rsidRPr="0013747F" w:rsidRDefault="00D263A7" w:rsidP="00DE33C9">
      <w:pPr>
        <w:tabs>
          <w:tab w:val="left" w:pos="2400"/>
        </w:tabs>
        <w:spacing w:before="240" w:after="60" w:line="240" w:lineRule="auto"/>
        <w:rPr>
          <w:rFonts w:cs="Arial"/>
          <w:b/>
          <w:sz w:val="32"/>
          <w:szCs w:val="32"/>
        </w:rPr>
      </w:pPr>
    </w:p>
    <w:p w14:paraId="0043DB91" w14:textId="77777777" w:rsidR="000F57B8" w:rsidRPr="0013747F" w:rsidRDefault="000F57B8" w:rsidP="00DE33C9">
      <w:pPr>
        <w:tabs>
          <w:tab w:val="left" w:pos="2400"/>
        </w:tabs>
        <w:spacing w:before="240" w:after="60" w:line="240" w:lineRule="auto"/>
        <w:rPr>
          <w:rFonts w:cs="Arial"/>
          <w:b/>
          <w:sz w:val="32"/>
          <w:szCs w:val="32"/>
        </w:rPr>
      </w:pPr>
    </w:p>
    <w:p w14:paraId="464AEBD8" w14:textId="77777777" w:rsidR="00D263A7" w:rsidRPr="0013747F" w:rsidRDefault="00D263A7" w:rsidP="00DE33C9">
      <w:pPr>
        <w:rPr>
          <w:rStyle w:val="Style14ptBold"/>
          <w:smallCaps w:val="0"/>
          <w:sz w:val="36"/>
          <w:szCs w:val="36"/>
        </w:rPr>
      </w:pPr>
    </w:p>
    <w:p w14:paraId="434690B7" w14:textId="77777777" w:rsidR="00000687" w:rsidRPr="00276FA2" w:rsidRDefault="00A523C6" w:rsidP="00000687">
      <w:pPr>
        <w:rPr>
          <w:rStyle w:val="Style14ptBold"/>
          <w:smallCaps w:val="0"/>
          <w:sz w:val="40"/>
          <w:szCs w:val="40"/>
          <w:lang w:val="fr-FR"/>
        </w:rPr>
      </w:pPr>
      <w:r w:rsidRPr="00276FA2">
        <w:rPr>
          <w:rStyle w:val="Style14ptBold"/>
          <w:smallCaps w:val="0"/>
          <w:sz w:val="40"/>
          <w:szCs w:val="40"/>
          <w:lang w:val="fr-FR"/>
        </w:rPr>
        <w:t>P</w:t>
      </w:r>
      <w:r w:rsidR="007079A0" w:rsidRPr="00276FA2">
        <w:rPr>
          <w:rStyle w:val="Style14ptBold"/>
          <w:smallCaps w:val="0"/>
          <w:sz w:val="40"/>
          <w:szCs w:val="40"/>
          <w:lang w:val="fr-FR"/>
        </w:rPr>
        <w:t>rogramme Document</w:t>
      </w:r>
    </w:p>
    <w:p w14:paraId="052A9D24" w14:textId="77777777" w:rsidR="006917E1" w:rsidRPr="00276FA2" w:rsidRDefault="006917E1" w:rsidP="00000687">
      <w:pPr>
        <w:rPr>
          <w:rStyle w:val="Style14ptBold"/>
          <w:smallCaps w:val="0"/>
          <w:sz w:val="40"/>
          <w:szCs w:val="40"/>
          <w:lang w:val="fr-FR"/>
        </w:rPr>
      </w:pPr>
    </w:p>
    <w:p w14:paraId="4EDB2DB1" w14:textId="77777777" w:rsidR="006917E1" w:rsidRPr="00276FA2" w:rsidRDefault="006917E1" w:rsidP="00000687">
      <w:pPr>
        <w:rPr>
          <w:rStyle w:val="Style14ptBold"/>
          <w:smallCaps w:val="0"/>
          <w:sz w:val="40"/>
          <w:szCs w:val="40"/>
          <w:lang w:val="fr-FR"/>
        </w:rPr>
      </w:pPr>
      <w:r w:rsidRPr="00276FA2">
        <w:rPr>
          <w:rStyle w:val="Style14ptBold"/>
          <w:smallCaps w:val="0"/>
          <w:sz w:val="40"/>
          <w:szCs w:val="40"/>
          <w:lang w:val="fr-FR"/>
        </w:rPr>
        <w:t>Qual</w:t>
      </w:r>
      <w:r w:rsidR="00861AAA" w:rsidRPr="00276FA2">
        <w:rPr>
          <w:rStyle w:val="Style14ptBold"/>
          <w:smallCaps w:val="0"/>
          <w:sz w:val="40"/>
          <w:szCs w:val="40"/>
          <w:lang w:val="fr-FR"/>
        </w:rPr>
        <w:t>ification</w:t>
      </w:r>
      <w:r w:rsidRPr="00276FA2">
        <w:rPr>
          <w:rStyle w:val="Style14ptBold"/>
          <w:smallCaps w:val="0"/>
          <w:sz w:val="40"/>
          <w:szCs w:val="40"/>
          <w:lang w:val="fr-FR"/>
        </w:rPr>
        <w:t xml:space="preserve"> Title:</w:t>
      </w:r>
      <w:r w:rsidR="00945855">
        <w:rPr>
          <w:rStyle w:val="Style14ptBold"/>
          <w:smallCaps w:val="0"/>
          <w:sz w:val="40"/>
          <w:szCs w:val="40"/>
          <w:lang w:val="fr-FR"/>
        </w:rPr>
        <w:t xml:space="preserve"> Bachelor of Information Technology</w:t>
      </w:r>
      <w:r w:rsidRPr="00276FA2">
        <w:rPr>
          <w:rStyle w:val="Style14ptBold"/>
          <w:smallCaps w:val="0"/>
          <w:sz w:val="40"/>
          <w:szCs w:val="40"/>
          <w:lang w:val="fr-FR"/>
        </w:rPr>
        <w:br/>
        <w:t>Programme Title:</w:t>
      </w:r>
      <w:r w:rsidR="00945855" w:rsidRPr="00945855">
        <w:rPr>
          <w:rStyle w:val="Style14ptBold"/>
          <w:smallCaps w:val="0"/>
          <w:sz w:val="40"/>
          <w:szCs w:val="40"/>
          <w:lang w:val="fr-FR"/>
        </w:rPr>
        <w:t xml:space="preserve"> </w:t>
      </w:r>
      <w:r w:rsidR="00945855">
        <w:rPr>
          <w:rStyle w:val="Style14ptBold"/>
          <w:smallCaps w:val="0"/>
          <w:sz w:val="40"/>
          <w:szCs w:val="40"/>
          <w:lang w:val="fr-FR"/>
        </w:rPr>
        <w:t>Bachelor of Information Technology</w:t>
      </w:r>
    </w:p>
    <w:p w14:paraId="4974C14F" w14:textId="77777777" w:rsidR="000F57B8" w:rsidRPr="00276FA2" w:rsidRDefault="000F57B8" w:rsidP="00000687">
      <w:pPr>
        <w:rPr>
          <w:rStyle w:val="Style14ptBold"/>
          <w:smallCaps w:val="0"/>
          <w:sz w:val="40"/>
          <w:szCs w:val="40"/>
          <w:lang w:val="fr-FR"/>
        </w:rPr>
      </w:pPr>
    </w:p>
    <w:p w14:paraId="1F28BDA8" w14:textId="77777777" w:rsidR="00945855" w:rsidRDefault="000F57B8" w:rsidP="000F57B8">
      <w:pPr>
        <w:rPr>
          <w:rStyle w:val="Style14ptBold"/>
          <w:smallCaps w:val="0"/>
          <w:sz w:val="32"/>
          <w:szCs w:val="32"/>
        </w:rPr>
      </w:pPr>
      <w:r w:rsidRPr="0013747F">
        <w:rPr>
          <w:rStyle w:val="Style14ptBold"/>
          <w:smallCaps w:val="0"/>
          <w:sz w:val="32"/>
          <w:szCs w:val="32"/>
        </w:rPr>
        <w:t xml:space="preserve">School of </w:t>
      </w:r>
      <w:r w:rsidR="00945855">
        <w:rPr>
          <w:rStyle w:val="Style14ptBold"/>
          <w:smallCaps w:val="0"/>
          <w:sz w:val="32"/>
          <w:szCs w:val="32"/>
        </w:rPr>
        <w:t>Information Technology</w:t>
      </w:r>
    </w:p>
    <w:p w14:paraId="79009438" w14:textId="77777777" w:rsidR="000F57B8" w:rsidRPr="0013747F" w:rsidRDefault="00945855" w:rsidP="000F57B8">
      <w:pPr>
        <w:rPr>
          <w:rStyle w:val="Style14ptBold"/>
          <w:smallCaps w:val="0"/>
          <w:sz w:val="32"/>
          <w:szCs w:val="32"/>
        </w:rPr>
      </w:pPr>
      <w:r>
        <w:rPr>
          <w:rStyle w:val="Style14ptBold"/>
          <w:smallCaps w:val="0"/>
          <w:sz w:val="32"/>
          <w:szCs w:val="32"/>
        </w:rPr>
        <w:t>Colleg of Enterprise and Development</w:t>
      </w:r>
      <w:r w:rsidR="000F57B8" w:rsidRPr="0013747F">
        <w:rPr>
          <w:rStyle w:val="Style14ptBold"/>
          <w:smallCaps w:val="0"/>
          <w:sz w:val="32"/>
          <w:szCs w:val="32"/>
        </w:rPr>
        <w:t xml:space="preserve"> </w:t>
      </w:r>
    </w:p>
    <w:p w14:paraId="26431F68" w14:textId="77777777" w:rsidR="00A523C6" w:rsidRPr="0013747F" w:rsidRDefault="00A523C6" w:rsidP="00DE33C9">
      <w:pPr>
        <w:rPr>
          <w:rStyle w:val="Style14ptBold"/>
          <w:smallCaps w:val="0"/>
          <w:sz w:val="24"/>
          <w:szCs w:val="24"/>
        </w:rPr>
      </w:pPr>
    </w:p>
    <w:p w14:paraId="7818A461" w14:textId="77777777" w:rsidR="00000687" w:rsidRPr="0013747F" w:rsidRDefault="00E86AA2" w:rsidP="00000687">
      <w:pPr>
        <w:rPr>
          <w:rStyle w:val="Style14ptBold"/>
          <w:smallCaps w:val="0"/>
        </w:rPr>
      </w:pPr>
      <w:r w:rsidRPr="0013747F">
        <w:rPr>
          <w:rStyle w:val="Style14ptBold"/>
          <w:smallCaps w:val="0"/>
        </w:rPr>
        <w:t>Version</w:t>
      </w:r>
      <w:r w:rsidR="00000687" w:rsidRPr="0013747F">
        <w:rPr>
          <w:rStyle w:val="Style14ptBold"/>
          <w:smallCaps w:val="0"/>
        </w:rPr>
        <w:t xml:space="preserve"> </w:t>
      </w:r>
      <w:r w:rsidR="0089272A" w:rsidRPr="0013747F">
        <w:rPr>
          <w:rStyle w:val="Style14ptBold"/>
          <w:smallCaps w:val="0"/>
        </w:rPr>
        <w:fldChar w:fldCharType="begin">
          <w:ffData>
            <w:name w:val="Text262"/>
            <w:enabled/>
            <w:calcOnExit w:val="0"/>
            <w:textInput/>
          </w:ffData>
        </w:fldChar>
      </w:r>
      <w:r w:rsidR="00000687" w:rsidRPr="0013747F">
        <w:rPr>
          <w:rStyle w:val="Style14ptBold"/>
          <w:smallCaps w:val="0"/>
        </w:rPr>
        <w:instrText xml:space="preserve"> FORMTEXT </w:instrText>
      </w:r>
      <w:r w:rsidR="0089272A" w:rsidRPr="0013747F">
        <w:rPr>
          <w:rStyle w:val="Style14ptBold"/>
          <w:smallCaps w:val="0"/>
        </w:rPr>
      </w:r>
      <w:r w:rsidR="0089272A" w:rsidRPr="0013747F">
        <w:rPr>
          <w:rStyle w:val="Style14ptBold"/>
          <w:smallCaps w:val="0"/>
        </w:rPr>
        <w:fldChar w:fldCharType="separate"/>
      </w:r>
      <w:r w:rsidR="006E068F" w:rsidRPr="0013747F">
        <w:rPr>
          <w:rStyle w:val="Style14ptBold"/>
          <w:smallCaps w:val="0"/>
        </w:rPr>
        <w:t> </w:t>
      </w:r>
      <w:r w:rsidR="006E068F" w:rsidRPr="0013747F">
        <w:rPr>
          <w:rStyle w:val="Style14ptBold"/>
          <w:smallCaps w:val="0"/>
        </w:rPr>
        <w:t> </w:t>
      </w:r>
      <w:r w:rsidR="006E068F" w:rsidRPr="0013747F">
        <w:rPr>
          <w:rStyle w:val="Style14ptBold"/>
          <w:smallCaps w:val="0"/>
        </w:rPr>
        <w:t> </w:t>
      </w:r>
      <w:r w:rsidR="006E068F" w:rsidRPr="0013747F">
        <w:rPr>
          <w:rStyle w:val="Style14ptBold"/>
          <w:smallCaps w:val="0"/>
        </w:rPr>
        <w:t> </w:t>
      </w:r>
      <w:r w:rsidR="006E068F" w:rsidRPr="0013747F">
        <w:rPr>
          <w:rStyle w:val="Style14ptBold"/>
          <w:smallCaps w:val="0"/>
        </w:rPr>
        <w:t> </w:t>
      </w:r>
      <w:r w:rsidR="0089272A" w:rsidRPr="0013747F">
        <w:rPr>
          <w:rStyle w:val="Style14ptBold"/>
          <w:smallCaps w:val="0"/>
        </w:rPr>
        <w:fldChar w:fldCharType="end"/>
      </w:r>
    </w:p>
    <w:p w14:paraId="64672801" w14:textId="77777777" w:rsidR="00000687" w:rsidRPr="0013747F" w:rsidRDefault="00000687" w:rsidP="00000687">
      <w:pPr>
        <w:rPr>
          <w:rStyle w:val="Style14ptBold"/>
          <w:smallCaps w:val="0"/>
          <w:sz w:val="24"/>
          <w:szCs w:val="24"/>
        </w:rPr>
      </w:pPr>
    </w:p>
    <w:p w14:paraId="6476977C" w14:textId="77777777" w:rsidR="00000687" w:rsidRPr="0013747F" w:rsidRDefault="00000687" w:rsidP="00000687">
      <w:pPr>
        <w:rPr>
          <w:rStyle w:val="Style14ptBold"/>
          <w:smallCaps w:val="0"/>
          <w:sz w:val="24"/>
          <w:szCs w:val="24"/>
        </w:rPr>
      </w:pPr>
    </w:p>
    <w:p w14:paraId="349E6A2E" w14:textId="77777777" w:rsidR="00000687" w:rsidRPr="0013747F" w:rsidRDefault="0089272A" w:rsidP="00DE33C9">
      <w:pPr>
        <w:rPr>
          <w:rStyle w:val="Style14ptBold"/>
          <w:smallCaps w:val="0"/>
        </w:rPr>
      </w:pPr>
      <w:r w:rsidRPr="0013747F">
        <w:rPr>
          <w:rStyle w:val="Style14ptBold"/>
          <w:smallCaps w:val="0"/>
        </w:rPr>
        <w:fldChar w:fldCharType="begin"/>
      </w:r>
      <w:r w:rsidR="00000687" w:rsidRPr="0013747F">
        <w:rPr>
          <w:rStyle w:val="Style14ptBold"/>
          <w:smallCaps w:val="0"/>
        </w:rPr>
        <w:instrText xml:space="preserve"> DATE  \@ "MMMM yyyy"  \* MERGEFORMAT </w:instrText>
      </w:r>
      <w:r w:rsidRPr="0013747F">
        <w:rPr>
          <w:rStyle w:val="Style14ptBold"/>
          <w:smallCaps w:val="0"/>
        </w:rPr>
        <w:fldChar w:fldCharType="separate"/>
      </w:r>
      <w:r w:rsidR="00435CF4">
        <w:rPr>
          <w:rStyle w:val="Style14ptBold"/>
          <w:smallCaps w:val="0"/>
          <w:noProof/>
        </w:rPr>
        <w:t>October 2016</w:t>
      </w:r>
      <w:r w:rsidRPr="0013747F">
        <w:rPr>
          <w:rStyle w:val="Style14ptBold"/>
          <w:smallCaps w:val="0"/>
        </w:rPr>
        <w:fldChar w:fldCharType="end"/>
      </w:r>
    </w:p>
    <w:p w14:paraId="3C5C4366" w14:textId="77777777" w:rsidR="001F0CC5" w:rsidRPr="0013747F" w:rsidRDefault="001F0CC5" w:rsidP="001F0CC5">
      <w:pPr>
        <w:rPr>
          <w:rStyle w:val="Style14ptBold"/>
          <w:b w:val="0"/>
          <w:smallCaps w:val="0"/>
          <w:sz w:val="20"/>
          <w:szCs w:val="20"/>
        </w:rPr>
      </w:pPr>
    </w:p>
    <w:p w14:paraId="3A926DFB" w14:textId="77777777" w:rsidR="001F0CC5" w:rsidRPr="0013747F" w:rsidRDefault="001F0CC5" w:rsidP="001F0CC5">
      <w:pPr>
        <w:rPr>
          <w:rStyle w:val="Style14ptBold"/>
          <w:b w:val="0"/>
          <w:smallCaps w:val="0"/>
          <w:sz w:val="20"/>
          <w:szCs w:val="20"/>
        </w:rPr>
      </w:pPr>
    </w:p>
    <w:p w14:paraId="1E920C6E" w14:textId="77777777" w:rsidR="000F57B8" w:rsidRPr="0013747F" w:rsidRDefault="000F57B8" w:rsidP="001F0CC5">
      <w:pPr>
        <w:rPr>
          <w:rStyle w:val="Style14ptBold"/>
          <w:b w:val="0"/>
          <w:smallCaps w:val="0"/>
          <w:sz w:val="20"/>
          <w:szCs w:val="20"/>
        </w:rPr>
      </w:pPr>
    </w:p>
    <w:p w14:paraId="63F38E0F" w14:textId="77777777" w:rsidR="000F57B8" w:rsidRPr="0013747F" w:rsidRDefault="000F57B8" w:rsidP="001F0CC5">
      <w:pPr>
        <w:rPr>
          <w:rStyle w:val="Style14ptBold"/>
          <w:b w:val="0"/>
          <w:smallCaps w:val="0"/>
          <w:sz w:val="20"/>
          <w:szCs w:val="20"/>
        </w:rPr>
      </w:pPr>
    </w:p>
    <w:p w14:paraId="119DB4D6" w14:textId="77777777" w:rsidR="000F57B8" w:rsidRPr="0013747F" w:rsidRDefault="000F57B8" w:rsidP="001F0CC5">
      <w:pPr>
        <w:rPr>
          <w:rStyle w:val="Style14ptBold"/>
          <w:b w:val="0"/>
          <w:smallCaps w:val="0"/>
          <w:sz w:val="20"/>
          <w:szCs w:val="20"/>
        </w:rPr>
      </w:pPr>
    </w:p>
    <w:p w14:paraId="6A2F31FB" w14:textId="77777777" w:rsidR="000F57B8" w:rsidRPr="0013747F" w:rsidRDefault="000F57B8" w:rsidP="001F0CC5">
      <w:pPr>
        <w:rPr>
          <w:rStyle w:val="Style14ptBold"/>
          <w:b w:val="0"/>
          <w:smallCaps w:val="0"/>
          <w:sz w:val="20"/>
          <w:szCs w:val="20"/>
        </w:rPr>
      </w:pPr>
    </w:p>
    <w:p w14:paraId="2F9D6BE3" w14:textId="77777777" w:rsidR="000F57B8" w:rsidRPr="0013747F" w:rsidRDefault="000F57B8" w:rsidP="001F0CC5">
      <w:pPr>
        <w:rPr>
          <w:rStyle w:val="Style14ptBold"/>
          <w:b w:val="0"/>
          <w:smallCaps w:val="0"/>
          <w:sz w:val="20"/>
          <w:szCs w:val="20"/>
        </w:rPr>
      </w:pPr>
    </w:p>
    <w:p w14:paraId="4540A70D" w14:textId="77777777" w:rsidR="000F57B8" w:rsidRPr="0013747F" w:rsidRDefault="000F57B8" w:rsidP="001F0CC5">
      <w:pPr>
        <w:rPr>
          <w:rStyle w:val="Style14ptBold"/>
          <w:b w:val="0"/>
          <w:smallCaps w:val="0"/>
          <w:sz w:val="20"/>
          <w:szCs w:val="20"/>
        </w:rPr>
      </w:pPr>
    </w:p>
    <w:p w14:paraId="5C55716B" w14:textId="77777777" w:rsidR="000F57B8" w:rsidRPr="0013747F" w:rsidRDefault="000F57B8" w:rsidP="001F0CC5">
      <w:pPr>
        <w:rPr>
          <w:rStyle w:val="Style14ptBold"/>
          <w:b w:val="0"/>
          <w:smallCaps w:val="0"/>
          <w:sz w:val="20"/>
          <w:szCs w:val="20"/>
        </w:rPr>
      </w:pPr>
    </w:p>
    <w:p w14:paraId="54ECEB97" w14:textId="77777777" w:rsidR="000F57B8" w:rsidRPr="0013747F" w:rsidRDefault="000F57B8" w:rsidP="001F0CC5">
      <w:pPr>
        <w:rPr>
          <w:rStyle w:val="Style14ptBold"/>
          <w:b w:val="0"/>
          <w:smallCaps w:val="0"/>
          <w:sz w:val="20"/>
          <w:szCs w:val="20"/>
        </w:rPr>
      </w:pPr>
    </w:p>
    <w:p w14:paraId="2016D1E7" w14:textId="77777777" w:rsidR="00000687" w:rsidRPr="0013747F" w:rsidRDefault="00A76759" w:rsidP="001F0CC5">
      <w:pPr>
        <w:pBdr>
          <w:top w:val="single" w:sz="12" w:space="5" w:color="auto"/>
          <w:bottom w:val="single" w:sz="12" w:space="5" w:color="auto"/>
        </w:pBdr>
        <w:rPr>
          <w:sz w:val="16"/>
          <w:szCs w:val="16"/>
        </w:rPr>
      </w:pPr>
      <w:r w:rsidRPr="0013747F">
        <w:rPr>
          <w:rStyle w:val="Style14ptBold"/>
          <w:sz w:val="16"/>
          <w:szCs w:val="16"/>
        </w:rPr>
        <w:lastRenderedPageBreak/>
        <w:t>Otago Polytechnic [</w:t>
      </w:r>
      <w:r w:rsidR="0089272A" w:rsidRPr="0013747F">
        <w:rPr>
          <w:sz w:val="16"/>
          <w:szCs w:val="16"/>
        </w:rPr>
        <w:fldChar w:fldCharType="begin"/>
      </w:r>
      <w:r w:rsidRPr="0013747F">
        <w:rPr>
          <w:sz w:val="16"/>
          <w:szCs w:val="16"/>
        </w:rPr>
        <w:instrText xml:space="preserve"> DATE  \@ "yyyy" </w:instrText>
      </w:r>
      <w:r w:rsidR="0089272A" w:rsidRPr="0013747F">
        <w:rPr>
          <w:sz w:val="16"/>
          <w:szCs w:val="16"/>
        </w:rPr>
        <w:fldChar w:fldCharType="separate"/>
      </w:r>
      <w:r w:rsidR="00435CF4">
        <w:rPr>
          <w:noProof/>
          <w:sz w:val="16"/>
          <w:szCs w:val="16"/>
        </w:rPr>
        <w:t>2016</w:t>
      </w:r>
      <w:r w:rsidR="0089272A" w:rsidRPr="0013747F">
        <w:rPr>
          <w:sz w:val="16"/>
          <w:szCs w:val="16"/>
        </w:rPr>
        <w:fldChar w:fldCharType="end"/>
      </w:r>
      <w:r w:rsidRPr="0013747F">
        <w:rPr>
          <w:sz w:val="16"/>
          <w:szCs w:val="16"/>
        </w:rPr>
        <w:t>]</w:t>
      </w:r>
    </w:p>
    <w:p w14:paraId="267F60CA" w14:textId="77777777" w:rsidR="00C964AA" w:rsidRPr="0013747F" w:rsidRDefault="001F0CC5" w:rsidP="00890ECD">
      <w:pPr>
        <w:widowControl w:val="0"/>
        <w:pBdr>
          <w:top w:val="single" w:sz="12" w:space="5" w:color="auto"/>
          <w:bottom w:val="single" w:sz="12" w:space="5" w:color="auto"/>
        </w:pBdr>
        <w:rPr>
          <w:rFonts w:cs="Arial"/>
          <w:sz w:val="14"/>
          <w:szCs w:val="14"/>
        </w:rPr>
        <w:sectPr w:rsidR="00C964AA" w:rsidRPr="0013747F" w:rsidSect="00BA5346">
          <w:headerReference w:type="default" r:id="rId13"/>
          <w:footerReference w:type="default" r:id="rId14"/>
          <w:footnotePr>
            <w:pos w:val="beneathText"/>
          </w:footnotePr>
          <w:pgSz w:w="11907" w:h="16840" w:code="9"/>
          <w:pgMar w:top="1440" w:right="1247" w:bottom="1440" w:left="2835" w:header="720" w:footer="720" w:gutter="0"/>
          <w:pgNumType w:fmt="lowerRoman" w:start="1"/>
          <w:cols w:space="720"/>
          <w:titlePg/>
          <w:docGrid w:linePitch="360"/>
        </w:sectPr>
      </w:pPr>
      <w:r w:rsidRPr="0013747F">
        <w:rPr>
          <w:rFonts w:cs="Arial"/>
          <w:sz w:val="14"/>
          <w:szCs w:val="14"/>
          <w:lang w:eastAsia="en-NZ"/>
        </w:rPr>
        <w:t xml:space="preserve">Except where all copyrights are specifically reserved, this material is licensed under a New Zealand Creative Commons Attribution licence </w:t>
      </w:r>
      <w:hyperlink r:id="rId15" w:history="1">
        <w:r w:rsidRPr="0013747F">
          <w:rPr>
            <w:rStyle w:val="Hyperlink"/>
            <w:rFonts w:cs="Arial"/>
            <w:sz w:val="14"/>
            <w:szCs w:val="14"/>
            <w:lang w:eastAsia="en-NZ"/>
          </w:rPr>
          <w:t>http://creativecommons.org/licenses/by/3.0/nz/</w:t>
        </w:r>
      </w:hyperlink>
      <w:r w:rsidRPr="0013747F">
        <w:rPr>
          <w:rFonts w:cs="Arial"/>
          <w:sz w:val="14"/>
          <w:szCs w:val="14"/>
          <w:lang w:eastAsia="en-NZ"/>
        </w:rPr>
        <w:t xml:space="preserve"> . Under such a license you are free to copy, distribute, transmit and adapt the material provided that Otago Polytechnic and/or its sources are acknowledged as the original source of the material and that any new creations are licensed under identical terms.</w:t>
      </w:r>
    </w:p>
    <w:p w14:paraId="7FB0DF00" w14:textId="77777777" w:rsidR="00E8313D" w:rsidRPr="0013747F" w:rsidRDefault="00E8313D" w:rsidP="00890ECD">
      <w:pPr>
        <w:pStyle w:val="Heading6"/>
        <w:numPr>
          <w:ilvl w:val="0"/>
          <w:numId w:val="0"/>
        </w:numPr>
      </w:pPr>
      <w:bookmarkStart w:id="0" w:name="_Ref426635844"/>
      <w:r w:rsidRPr="0013747F">
        <w:lastRenderedPageBreak/>
        <w:t>Document Control Information</w:t>
      </w:r>
      <w:bookmarkEnd w:id="0"/>
    </w:p>
    <w:p w14:paraId="3F67F6FD" w14:textId="77777777" w:rsidR="00E8313D" w:rsidRPr="0013747F" w:rsidRDefault="00E8313D"/>
    <w:p w14:paraId="127B28A5" w14:textId="77777777" w:rsidR="00E8313D" w:rsidRPr="0013747F" w:rsidRDefault="00E8313D">
      <w:pPr>
        <w:pStyle w:val="Heading7"/>
      </w:pPr>
      <w:bookmarkStart w:id="1" w:name="_Ref414451941"/>
      <w:r w:rsidRPr="0013747F">
        <w:t>Distribution of document</w:t>
      </w:r>
      <w:bookmarkEnd w:id="1"/>
    </w:p>
    <w:p w14:paraId="19D30887" w14:textId="77777777" w:rsidR="00E8313D" w:rsidRPr="0013747F" w:rsidRDefault="00E8313D"/>
    <w:p w14:paraId="4FFADA90" w14:textId="77777777" w:rsidR="00B70645" w:rsidRPr="0013747F" w:rsidRDefault="00FA2530">
      <w:pPr>
        <w:tabs>
          <w:tab w:val="left" w:pos="1701"/>
        </w:tabs>
      </w:pPr>
      <w:r w:rsidRPr="0013747F">
        <w:t>The current version of this programme document is saved and available from J: &gt; shared &gt; Programmes &gt; Approved Programme Documents &gt; [School] &gt;</w:t>
      </w:r>
    </w:p>
    <w:p w14:paraId="659FB701" w14:textId="77777777" w:rsidR="00EC69ED" w:rsidRPr="0013747F" w:rsidRDefault="00EC69ED">
      <w:pPr>
        <w:tabs>
          <w:tab w:val="left" w:pos="1701"/>
        </w:tabs>
      </w:pPr>
    </w:p>
    <w:p w14:paraId="3B3C8265" w14:textId="77777777" w:rsidR="00C70E26" w:rsidRPr="0013747F" w:rsidRDefault="00C70E26" w:rsidP="00C70E26">
      <w:pPr>
        <w:tabs>
          <w:tab w:val="left" w:pos="1701"/>
        </w:tabs>
      </w:pPr>
      <w:r w:rsidRPr="0013747F">
        <w:t xml:space="preserve">Ongoing management of updating the electronic copy of this document is the responsibility of </w:t>
      </w:r>
      <w:r w:rsidR="009B105F" w:rsidRPr="0013747F">
        <w:t>Quality Enhancement Centre</w:t>
      </w:r>
      <w:r w:rsidRPr="0013747F">
        <w:t xml:space="preserve"> from 1 June 2007.</w:t>
      </w:r>
    </w:p>
    <w:p w14:paraId="1B633F26" w14:textId="77777777" w:rsidR="00C70E26" w:rsidRPr="0013747F" w:rsidRDefault="00C70E26" w:rsidP="00C70E26">
      <w:pPr>
        <w:tabs>
          <w:tab w:val="left" w:pos="1701"/>
        </w:tabs>
      </w:pPr>
    </w:p>
    <w:p w14:paraId="497A6235" w14:textId="77777777" w:rsidR="00C70E26" w:rsidRPr="0013747F" w:rsidRDefault="00C70E26" w:rsidP="00E74999">
      <w:pPr>
        <w:tabs>
          <w:tab w:val="left" w:pos="1701"/>
        </w:tabs>
        <w:spacing w:after="120"/>
      </w:pPr>
      <w:r w:rsidRPr="0013747F">
        <w:t>Version Control – electronic</w:t>
      </w:r>
    </w:p>
    <w:tbl>
      <w:tblPr>
        <w:tblW w:w="9062" w:type="dxa"/>
        <w:tblBorders>
          <w:top w:val="single" w:sz="2" w:space="0" w:color="808080"/>
          <w:left w:val="single" w:sz="2" w:space="0" w:color="808080"/>
          <w:bottom w:val="single" w:sz="2" w:space="0" w:color="808080"/>
          <w:right w:val="single" w:sz="2" w:space="0" w:color="808080"/>
          <w:insideH w:val="single" w:sz="6" w:space="0" w:color="808080"/>
          <w:insideV w:val="single" w:sz="6" w:space="0" w:color="808080"/>
        </w:tblBorders>
        <w:tblCellMar>
          <w:top w:w="57" w:type="dxa"/>
          <w:left w:w="28" w:type="dxa"/>
          <w:bottom w:w="57" w:type="dxa"/>
          <w:right w:w="28" w:type="dxa"/>
        </w:tblCellMar>
        <w:tblLook w:val="01E0" w:firstRow="1" w:lastRow="1" w:firstColumn="1" w:lastColumn="1" w:noHBand="0" w:noVBand="0"/>
      </w:tblPr>
      <w:tblGrid>
        <w:gridCol w:w="766"/>
        <w:gridCol w:w="1105"/>
        <w:gridCol w:w="992"/>
        <w:gridCol w:w="993"/>
        <w:gridCol w:w="1984"/>
        <w:gridCol w:w="1928"/>
        <w:gridCol w:w="1294"/>
      </w:tblGrid>
      <w:tr w:rsidR="00C70E26" w:rsidRPr="0013747F" w14:paraId="75005C59" w14:textId="77777777" w:rsidTr="00E74999">
        <w:tc>
          <w:tcPr>
            <w:tcW w:w="766" w:type="dxa"/>
            <w:vAlign w:val="center"/>
          </w:tcPr>
          <w:p w14:paraId="77165714" w14:textId="77777777" w:rsidR="00C70E26" w:rsidRPr="0013747F" w:rsidRDefault="00C70E26" w:rsidP="00E74999">
            <w:pPr>
              <w:tabs>
                <w:tab w:val="left" w:pos="1701"/>
              </w:tabs>
              <w:jc w:val="center"/>
              <w:rPr>
                <w:rFonts w:ascii="Arial Narrow" w:hAnsi="Arial Narrow"/>
                <w:b/>
                <w:sz w:val="18"/>
                <w:szCs w:val="18"/>
              </w:rPr>
            </w:pPr>
            <w:r w:rsidRPr="0013747F">
              <w:rPr>
                <w:rFonts w:ascii="Arial Narrow" w:hAnsi="Arial Narrow"/>
                <w:b/>
                <w:sz w:val="18"/>
                <w:szCs w:val="18"/>
              </w:rPr>
              <w:t>Version Number</w:t>
            </w:r>
          </w:p>
        </w:tc>
        <w:tc>
          <w:tcPr>
            <w:tcW w:w="1105" w:type="dxa"/>
            <w:vAlign w:val="center"/>
          </w:tcPr>
          <w:p w14:paraId="2F179393" w14:textId="77777777" w:rsidR="00C70E26" w:rsidRPr="0013747F" w:rsidRDefault="00C70E26" w:rsidP="00E74999">
            <w:pPr>
              <w:tabs>
                <w:tab w:val="left" w:pos="1701"/>
              </w:tabs>
              <w:jc w:val="center"/>
              <w:rPr>
                <w:rFonts w:ascii="Arial Narrow" w:hAnsi="Arial Narrow"/>
                <w:b/>
                <w:sz w:val="18"/>
                <w:szCs w:val="18"/>
              </w:rPr>
            </w:pPr>
            <w:r w:rsidRPr="0013747F">
              <w:rPr>
                <w:rFonts w:ascii="Arial Narrow" w:hAnsi="Arial Narrow"/>
                <w:b/>
                <w:sz w:val="18"/>
                <w:szCs w:val="18"/>
              </w:rPr>
              <w:t>Approvals Database Number</w:t>
            </w:r>
          </w:p>
        </w:tc>
        <w:tc>
          <w:tcPr>
            <w:tcW w:w="992" w:type="dxa"/>
            <w:vAlign w:val="center"/>
          </w:tcPr>
          <w:p w14:paraId="36854B3D" w14:textId="77777777" w:rsidR="00C70E26" w:rsidRPr="0013747F" w:rsidRDefault="00C70E26" w:rsidP="00E74999">
            <w:pPr>
              <w:tabs>
                <w:tab w:val="left" w:pos="1701"/>
              </w:tabs>
              <w:jc w:val="center"/>
              <w:rPr>
                <w:rFonts w:ascii="Arial Narrow" w:hAnsi="Arial Narrow"/>
                <w:b/>
                <w:sz w:val="18"/>
                <w:szCs w:val="18"/>
              </w:rPr>
            </w:pPr>
            <w:r w:rsidRPr="0013747F">
              <w:rPr>
                <w:rFonts w:ascii="Arial Narrow" w:hAnsi="Arial Narrow"/>
                <w:b/>
                <w:sz w:val="18"/>
                <w:szCs w:val="18"/>
              </w:rPr>
              <w:t>Academic Board Paper Number</w:t>
            </w:r>
          </w:p>
        </w:tc>
        <w:tc>
          <w:tcPr>
            <w:tcW w:w="993" w:type="dxa"/>
            <w:vAlign w:val="center"/>
          </w:tcPr>
          <w:p w14:paraId="32A43F06" w14:textId="77777777" w:rsidR="00C70E26" w:rsidRPr="0013747F" w:rsidRDefault="00C70E26" w:rsidP="00E74999">
            <w:pPr>
              <w:tabs>
                <w:tab w:val="left" w:pos="1701"/>
              </w:tabs>
              <w:jc w:val="center"/>
              <w:rPr>
                <w:rFonts w:ascii="Arial Narrow" w:hAnsi="Arial Narrow"/>
                <w:b/>
                <w:sz w:val="18"/>
                <w:szCs w:val="18"/>
              </w:rPr>
            </w:pPr>
            <w:r w:rsidRPr="0013747F">
              <w:rPr>
                <w:rFonts w:ascii="Arial Narrow" w:hAnsi="Arial Narrow"/>
                <w:b/>
                <w:sz w:val="18"/>
                <w:szCs w:val="18"/>
              </w:rPr>
              <w:t>Date Approved</w:t>
            </w:r>
          </w:p>
        </w:tc>
        <w:tc>
          <w:tcPr>
            <w:tcW w:w="1984" w:type="dxa"/>
            <w:vAlign w:val="center"/>
          </w:tcPr>
          <w:p w14:paraId="6212972E" w14:textId="77777777" w:rsidR="00C70E26" w:rsidRPr="0013747F" w:rsidRDefault="00C70E26" w:rsidP="00E74999">
            <w:pPr>
              <w:tabs>
                <w:tab w:val="left" w:pos="1701"/>
              </w:tabs>
              <w:jc w:val="center"/>
              <w:rPr>
                <w:rFonts w:ascii="Arial Narrow" w:hAnsi="Arial Narrow"/>
                <w:b/>
                <w:sz w:val="18"/>
                <w:szCs w:val="18"/>
              </w:rPr>
            </w:pPr>
            <w:r w:rsidRPr="0013747F">
              <w:rPr>
                <w:rFonts w:ascii="Arial Narrow" w:hAnsi="Arial Narrow"/>
                <w:b/>
                <w:sz w:val="18"/>
                <w:szCs w:val="18"/>
              </w:rPr>
              <w:t xml:space="preserve">New Programme or </w:t>
            </w:r>
          </w:p>
          <w:p w14:paraId="7E3E9CEB" w14:textId="77777777" w:rsidR="00C70E26" w:rsidRPr="0013747F" w:rsidRDefault="00C70E26" w:rsidP="00E74999">
            <w:pPr>
              <w:tabs>
                <w:tab w:val="left" w:pos="1701"/>
              </w:tabs>
              <w:jc w:val="center"/>
              <w:rPr>
                <w:rFonts w:ascii="Arial Narrow" w:hAnsi="Arial Narrow"/>
                <w:b/>
                <w:sz w:val="18"/>
                <w:szCs w:val="18"/>
              </w:rPr>
            </w:pPr>
            <w:r w:rsidRPr="0013747F">
              <w:rPr>
                <w:rFonts w:ascii="Arial Narrow" w:hAnsi="Arial Narrow"/>
                <w:b/>
                <w:sz w:val="18"/>
                <w:szCs w:val="18"/>
              </w:rPr>
              <w:t>Category of change</w:t>
            </w:r>
          </w:p>
        </w:tc>
        <w:tc>
          <w:tcPr>
            <w:tcW w:w="1928" w:type="dxa"/>
            <w:vAlign w:val="center"/>
          </w:tcPr>
          <w:p w14:paraId="4316E213" w14:textId="77777777" w:rsidR="00C70E26" w:rsidRPr="0013747F" w:rsidRDefault="00C70E26" w:rsidP="00E74999">
            <w:pPr>
              <w:tabs>
                <w:tab w:val="left" w:pos="1701"/>
              </w:tabs>
              <w:jc w:val="center"/>
              <w:rPr>
                <w:rFonts w:ascii="Arial Narrow" w:hAnsi="Arial Narrow"/>
                <w:b/>
                <w:sz w:val="18"/>
                <w:szCs w:val="18"/>
              </w:rPr>
            </w:pPr>
            <w:r w:rsidRPr="0013747F">
              <w:rPr>
                <w:rFonts w:ascii="Arial Narrow" w:hAnsi="Arial Narrow"/>
                <w:b/>
                <w:sz w:val="18"/>
                <w:szCs w:val="18"/>
              </w:rPr>
              <w:t>Summary of Changes, including section numbers</w:t>
            </w:r>
          </w:p>
        </w:tc>
        <w:tc>
          <w:tcPr>
            <w:tcW w:w="1294" w:type="dxa"/>
            <w:vAlign w:val="center"/>
          </w:tcPr>
          <w:p w14:paraId="5FEBD2BC" w14:textId="77777777" w:rsidR="00C70E26" w:rsidRPr="0013747F" w:rsidRDefault="00C70E26" w:rsidP="00E74999">
            <w:pPr>
              <w:tabs>
                <w:tab w:val="left" w:pos="1701"/>
              </w:tabs>
              <w:jc w:val="center"/>
              <w:rPr>
                <w:rFonts w:ascii="Arial Narrow" w:hAnsi="Arial Narrow"/>
                <w:b/>
                <w:sz w:val="18"/>
                <w:szCs w:val="18"/>
              </w:rPr>
            </w:pPr>
            <w:r w:rsidRPr="0013747F">
              <w:rPr>
                <w:rFonts w:ascii="Arial Narrow" w:hAnsi="Arial Narrow"/>
                <w:b/>
                <w:sz w:val="18"/>
                <w:szCs w:val="18"/>
              </w:rPr>
              <w:t>Person Responsible for changes to document</w:t>
            </w:r>
          </w:p>
        </w:tc>
      </w:tr>
      <w:tr w:rsidR="00C70E26" w:rsidRPr="0013747F" w14:paraId="5E40C3A3" w14:textId="77777777" w:rsidTr="00E74999">
        <w:tc>
          <w:tcPr>
            <w:tcW w:w="766" w:type="dxa"/>
            <w:vAlign w:val="center"/>
          </w:tcPr>
          <w:p w14:paraId="29E3AB4F" w14:textId="77777777" w:rsidR="00C70E26" w:rsidRPr="0013747F" w:rsidRDefault="00C70E26" w:rsidP="00E74999">
            <w:pPr>
              <w:tabs>
                <w:tab w:val="left" w:pos="1701"/>
              </w:tabs>
              <w:jc w:val="center"/>
            </w:pPr>
          </w:p>
        </w:tc>
        <w:tc>
          <w:tcPr>
            <w:tcW w:w="1105" w:type="dxa"/>
            <w:vAlign w:val="center"/>
          </w:tcPr>
          <w:p w14:paraId="1E2FBB9C" w14:textId="77777777" w:rsidR="00C70E26" w:rsidRPr="0013747F" w:rsidRDefault="00C70E26" w:rsidP="00E74999">
            <w:pPr>
              <w:tabs>
                <w:tab w:val="left" w:pos="1701"/>
              </w:tabs>
              <w:jc w:val="center"/>
            </w:pPr>
          </w:p>
        </w:tc>
        <w:tc>
          <w:tcPr>
            <w:tcW w:w="992" w:type="dxa"/>
            <w:vAlign w:val="center"/>
          </w:tcPr>
          <w:p w14:paraId="283D1535" w14:textId="77777777" w:rsidR="00C70E26" w:rsidRPr="0013747F" w:rsidRDefault="00C70E26" w:rsidP="00E74999">
            <w:pPr>
              <w:tabs>
                <w:tab w:val="left" w:pos="1701"/>
              </w:tabs>
              <w:jc w:val="center"/>
            </w:pPr>
          </w:p>
        </w:tc>
        <w:tc>
          <w:tcPr>
            <w:tcW w:w="993" w:type="dxa"/>
            <w:vAlign w:val="center"/>
          </w:tcPr>
          <w:p w14:paraId="4A635B4F" w14:textId="77777777" w:rsidR="00C70E26" w:rsidRPr="0013747F" w:rsidRDefault="00C70E26" w:rsidP="00E74999">
            <w:pPr>
              <w:tabs>
                <w:tab w:val="left" w:pos="1701"/>
              </w:tabs>
              <w:jc w:val="center"/>
            </w:pPr>
          </w:p>
        </w:tc>
        <w:tc>
          <w:tcPr>
            <w:tcW w:w="1984" w:type="dxa"/>
            <w:vAlign w:val="center"/>
          </w:tcPr>
          <w:p w14:paraId="60B2C35C" w14:textId="77777777" w:rsidR="00C70E26" w:rsidRPr="0013747F" w:rsidRDefault="00C70E26" w:rsidP="00E74999">
            <w:pPr>
              <w:tabs>
                <w:tab w:val="left" w:pos="1701"/>
              </w:tabs>
            </w:pPr>
          </w:p>
        </w:tc>
        <w:tc>
          <w:tcPr>
            <w:tcW w:w="1928" w:type="dxa"/>
            <w:vAlign w:val="center"/>
          </w:tcPr>
          <w:p w14:paraId="44FD7C36" w14:textId="77777777" w:rsidR="00C70E26" w:rsidRPr="0013747F" w:rsidRDefault="00C70E26" w:rsidP="00E74999">
            <w:pPr>
              <w:tabs>
                <w:tab w:val="left" w:pos="1701"/>
              </w:tabs>
            </w:pPr>
          </w:p>
        </w:tc>
        <w:tc>
          <w:tcPr>
            <w:tcW w:w="1294" w:type="dxa"/>
            <w:vAlign w:val="center"/>
          </w:tcPr>
          <w:p w14:paraId="4B92EAA6" w14:textId="77777777" w:rsidR="00C70E26" w:rsidRPr="0013747F" w:rsidRDefault="00C70E26" w:rsidP="00E74999">
            <w:pPr>
              <w:tabs>
                <w:tab w:val="left" w:pos="1701"/>
              </w:tabs>
            </w:pPr>
          </w:p>
        </w:tc>
      </w:tr>
      <w:tr w:rsidR="00C70E26" w:rsidRPr="0013747F" w14:paraId="040D5663" w14:textId="77777777" w:rsidTr="00E74999">
        <w:tc>
          <w:tcPr>
            <w:tcW w:w="766" w:type="dxa"/>
            <w:vAlign w:val="center"/>
          </w:tcPr>
          <w:p w14:paraId="759E1C2D" w14:textId="77777777" w:rsidR="00C70E26" w:rsidRPr="0013747F" w:rsidRDefault="00C70E26" w:rsidP="00E74999">
            <w:pPr>
              <w:tabs>
                <w:tab w:val="left" w:pos="1701"/>
              </w:tabs>
              <w:jc w:val="center"/>
            </w:pPr>
          </w:p>
        </w:tc>
        <w:tc>
          <w:tcPr>
            <w:tcW w:w="1105" w:type="dxa"/>
            <w:vAlign w:val="center"/>
          </w:tcPr>
          <w:p w14:paraId="4DABF3FE" w14:textId="77777777" w:rsidR="00C70E26" w:rsidRPr="0013747F" w:rsidRDefault="00C70E26" w:rsidP="00E74999">
            <w:pPr>
              <w:tabs>
                <w:tab w:val="left" w:pos="1701"/>
              </w:tabs>
              <w:jc w:val="center"/>
            </w:pPr>
          </w:p>
        </w:tc>
        <w:tc>
          <w:tcPr>
            <w:tcW w:w="992" w:type="dxa"/>
            <w:vAlign w:val="center"/>
          </w:tcPr>
          <w:p w14:paraId="58BC24AC" w14:textId="77777777" w:rsidR="00C70E26" w:rsidRPr="0013747F" w:rsidRDefault="00C70E26" w:rsidP="00E74999">
            <w:pPr>
              <w:tabs>
                <w:tab w:val="left" w:pos="1701"/>
              </w:tabs>
              <w:jc w:val="center"/>
            </w:pPr>
          </w:p>
        </w:tc>
        <w:tc>
          <w:tcPr>
            <w:tcW w:w="993" w:type="dxa"/>
            <w:vAlign w:val="center"/>
          </w:tcPr>
          <w:p w14:paraId="44D7CCAD" w14:textId="77777777" w:rsidR="00C70E26" w:rsidRPr="0013747F" w:rsidRDefault="00C70E26" w:rsidP="00E74999">
            <w:pPr>
              <w:tabs>
                <w:tab w:val="left" w:pos="1701"/>
              </w:tabs>
              <w:jc w:val="center"/>
            </w:pPr>
          </w:p>
        </w:tc>
        <w:tc>
          <w:tcPr>
            <w:tcW w:w="1984" w:type="dxa"/>
            <w:vAlign w:val="center"/>
          </w:tcPr>
          <w:p w14:paraId="25D3DBCC" w14:textId="77777777" w:rsidR="00C70E26" w:rsidRPr="0013747F" w:rsidRDefault="00C70E26" w:rsidP="00E74999">
            <w:pPr>
              <w:tabs>
                <w:tab w:val="left" w:pos="1701"/>
              </w:tabs>
            </w:pPr>
          </w:p>
        </w:tc>
        <w:tc>
          <w:tcPr>
            <w:tcW w:w="1928" w:type="dxa"/>
            <w:vAlign w:val="center"/>
          </w:tcPr>
          <w:p w14:paraId="4BA3D782" w14:textId="77777777" w:rsidR="00C70E26" w:rsidRPr="0013747F" w:rsidRDefault="00C70E26" w:rsidP="00E74999">
            <w:pPr>
              <w:tabs>
                <w:tab w:val="left" w:pos="1701"/>
              </w:tabs>
            </w:pPr>
          </w:p>
        </w:tc>
        <w:tc>
          <w:tcPr>
            <w:tcW w:w="1294" w:type="dxa"/>
            <w:vAlign w:val="center"/>
          </w:tcPr>
          <w:p w14:paraId="678F6B1E" w14:textId="77777777" w:rsidR="00C70E26" w:rsidRPr="0013747F" w:rsidRDefault="00C70E26" w:rsidP="00E74999">
            <w:pPr>
              <w:tabs>
                <w:tab w:val="left" w:pos="1701"/>
              </w:tabs>
            </w:pPr>
          </w:p>
        </w:tc>
      </w:tr>
    </w:tbl>
    <w:p w14:paraId="0EB7CA71" w14:textId="77777777" w:rsidR="00612F21" w:rsidRPr="0013747F" w:rsidRDefault="00612F21" w:rsidP="00C70E26">
      <w:pPr>
        <w:tabs>
          <w:tab w:val="left" w:pos="1701"/>
        </w:tabs>
      </w:pPr>
    </w:p>
    <w:p w14:paraId="3BDE068D" w14:textId="77777777" w:rsidR="00890ECD" w:rsidRPr="0013747F" w:rsidRDefault="00890ECD" w:rsidP="00890ECD"/>
    <w:p w14:paraId="4FAE1D39" w14:textId="77777777" w:rsidR="00890ECD" w:rsidRPr="0013747F" w:rsidRDefault="00890ECD" w:rsidP="00890ECD"/>
    <w:p w14:paraId="65A3F0EA" w14:textId="77777777" w:rsidR="00890ECD" w:rsidRPr="0013747F" w:rsidRDefault="00890ECD" w:rsidP="00890ECD"/>
    <w:p w14:paraId="5D5E3FB6" w14:textId="77777777" w:rsidR="00D037F1" w:rsidRPr="0013747F" w:rsidRDefault="00D037F1" w:rsidP="00890ECD">
      <w:pPr>
        <w:sectPr w:rsidR="00D037F1" w:rsidRPr="0013747F" w:rsidSect="00BA5346">
          <w:headerReference w:type="default" r:id="rId16"/>
          <w:footnotePr>
            <w:pos w:val="beneathText"/>
          </w:footnotePr>
          <w:pgSz w:w="11907" w:h="16840" w:code="9"/>
          <w:pgMar w:top="1440" w:right="1134" w:bottom="1440" w:left="1701" w:header="720" w:footer="720" w:gutter="0"/>
          <w:pgNumType w:fmt="lowerRoman" w:start="1"/>
          <w:cols w:space="720"/>
          <w:docGrid w:linePitch="360"/>
        </w:sectPr>
      </w:pPr>
    </w:p>
    <w:p w14:paraId="03BF08E1" w14:textId="77777777" w:rsidR="00E8313D" w:rsidRPr="008765B1" w:rsidRDefault="00E8313D" w:rsidP="00861EE3">
      <w:pPr>
        <w:pStyle w:val="Heading4"/>
        <w:spacing w:after="240"/>
      </w:pPr>
      <w:r w:rsidRPr="008765B1">
        <w:lastRenderedPageBreak/>
        <w:t>Table of Contents</w:t>
      </w:r>
    </w:p>
    <w:p w14:paraId="52C45875" w14:textId="77777777" w:rsidR="00435CF4" w:rsidRDefault="0089272A">
      <w:pPr>
        <w:pStyle w:val="TOC1"/>
        <w:rPr>
          <w:rFonts w:asciiTheme="minorHAnsi" w:eastAsiaTheme="minorEastAsia" w:hAnsiTheme="minorHAnsi" w:cstheme="minorBidi"/>
          <w:b w:val="0"/>
          <w:caps w:val="0"/>
          <w:noProof/>
          <w:sz w:val="22"/>
          <w:szCs w:val="22"/>
          <w:lang w:val="en-US" w:eastAsia="en-US"/>
        </w:rPr>
      </w:pPr>
      <w:r w:rsidRPr="008765B1">
        <w:rPr>
          <w:b w:val="0"/>
          <w:caps w:val="0"/>
        </w:rPr>
        <w:fldChar w:fldCharType="begin"/>
      </w:r>
      <w:r w:rsidR="003E4634" w:rsidRPr="008765B1">
        <w:rPr>
          <w:b w:val="0"/>
          <w:caps w:val="0"/>
        </w:rPr>
        <w:instrText xml:space="preserve"> TOC \o "1-2" \h \z \u </w:instrText>
      </w:r>
      <w:r w:rsidRPr="008765B1">
        <w:rPr>
          <w:b w:val="0"/>
          <w:caps w:val="0"/>
        </w:rPr>
        <w:fldChar w:fldCharType="separate"/>
      </w:r>
      <w:hyperlink w:anchor="_Toc463945671" w:history="1">
        <w:r w:rsidR="00435CF4" w:rsidRPr="00A91D71">
          <w:rPr>
            <w:rStyle w:val="Hyperlink"/>
            <w:noProof/>
          </w:rPr>
          <w:t>1.</w:t>
        </w:r>
        <w:r w:rsidR="00435CF4">
          <w:rPr>
            <w:rFonts w:asciiTheme="minorHAnsi" w:eastAsiaTheme="minorEastAsia" w:hAnsiTheme="minorHAnsi" w:cstheme="minorBidi"/>
            <w:b w:val="0"/>
            <w:caps w:val="0"/>
            <w:noProof/>
            <w:sz w:val="22"/>
            <w:szCs w:val="22"/>
            <w:lang w:val="en-US" w:eastAsia="en-US"/>
          </w:rPr>
          <w:tab/>
        </w:r>
        <w:r w:rsidR="00435CF4" w:rsidRPr="00A91D71">
          <w:rPr>
            <w:rStyle w:val="Hyperlink"/>
            <w:noProof/>
          </w:rPr>
          <w:t>PROGRAMME STRUCTURE AND OUTCOMES</w:t>
        </w:r>
        <w:r w:rsidR="00435CF4">
          <w:rPr>
            <w:noProof/>
            <w:webHidden/>
          </w:rPr>
          <w:tab/>
        </w:r>
        <w:r w:rsidR="00435CF4">
          <w:rPr>
            <w:noProof/>
            <w:webHidden/>
          </w:rPr>
          <w:fldChar w:fldCharType="begin"/>
        </w:r>
        <w:r w:rsidR="00435CF4">
          <w:rPr>
            <w:noProof/>
            <w:webHidden/>
          </w:rPr>
          <w:instrText xml:space="preserve"> PAGEREF _Toc463945671 \h </w:instrText>
        </w:r>
        <w:r w:rsidR="00435CF4">
          <w:rPr>
            <w:noProof/>
            <w:webHidden/>
          </w:rPr>
        </w:r>
        <w:r w:rsidR="00435CF4">
          <w:rPr>
            <w:noProof/>
            <w:webHidden/>
          </w:rPr>
          <w:fldChar w:fldCharType="separate"/>
        </w:r>
        <w:r w:rsidR="00435CF4">
          <w:rPr>
            <w:noProof/>
            <w:webHidden/>
          </w:rPr>
          <w:t>1</w:t>
        </w:r>
        <w:r w:rsidR="00435CF4">
          <w:rPr>
            <w:noProof/>
            <w:webHidden/>
          </w:rPr>
          <w:fldChar w:fldCharType="end"/>
        </w:r>
      </w:hyperlink>
    </w:p>
    <w:p w14:paraId="51826D99" w14:textId="77777777" w:rsidR="00435CF4" w:rsidRDefault="00435CF4">
      <w:pPr>
        <w:pStyle w:val="TOC2"/>
        <w:rPr>
          <w:rFonts w:asciiTheme="minorHAnsi" w:eastAsiaTheme="minorEastAsia" w:hAnsiTheme="minorHAnsi" w:cstheme="minorBidi"/>
          <w:b w:val="0"/>
          <w:noProof/>
          <w:sz w:val="22"/>
          <w:szCs w:val="22"/>
          <w:lang w:val="en-US" w:eastAsia="en-US"/>
        </w:rPr>
      </w:pPr>
      <w:hyperlink w:anchor="_Toc463945672" w:history="1">
        <w:r w:rsidRPr="00A91D71">
          <w:rPr>
            <w:rStyle w:val="Hyperlink"/>
            <w:noProof/>
          </w:rPr>
          <w:t>1.1.</w:t>
        </w:r>
        <w:r>
          <w:rPr>
            <w:rFonts w:asciiTheme="minorHAnsi" w:eastAsiaTheme="minorEastAsia" w:hAnsiTheme="minorHAnsi" w:cstheme="minorBidi"/>
            <w:b w:val="0"/>
            <w:noProof/>
            <w:sz w:val="22"/>
            <w:szCs w:val="22"/>
            <w:lang w:val="en-US" w:eastAsia="en-US"/>
          </w:rPr>
          <w:tab/>
        </w:r>
        <w:r w:rsidRPr="00A91D71">
          <w:rPr>
            <w:rStyle w:val="Hyperlink"/>
            <w:noProof/>
          </w:rPr>
          <w:t>Rationale:</w:t>
        </w:r>
        <w:r>
          <w:rPr>
            <w:noProof/>
            <w:webHidden/>
          </w:rPr>
          <w:tab/>
        </w:r>
        <w:r>
          <w:rPr>
            <w:noProof/>
            <w:webHidden/>
          </w:rPr>
          <w:fldChar w:fldCharType="begin"/>
        </w:r>
        <w:r>
          <w:rPr>
            <w:noProof/>
            <w:webHidden/>
          </w:rPr>
          <w:instrText xml:space="preserve"> PAGEREF _Toc463945672 \h </w:instrText>
        </w:r>
        <w:r>
          <w:rPr>
            <w:noProof/>
            <w:webHidden/>
          </w:rPr>
        </w:r>
        <w:r>
          <w:rPr>
            <w:noProof/>
            <w:webHidden/>
          </w:rPr>
          <w:fldChar w:fldCharType="separate"/>
        </w:r>
        <w:r>
          <w:rPr>
            <w:noProof/>
            <w:webHidden/>
          </w:rPr>
          <w:t>1</w:t>
        </w:r>
        <w:r>
          <w:rPr>
            <w:noProof/>
            <w:webHidden/>
          </w:rPr>
          <w:fldChar w:fldCharType="end"/>
        </w:r>
      </w:hyperlink>
    </w:p>
    <w:p w14:paraId="13B37268" w14:textId="77777777" w:rsidR="00435CF4" w:rsidRDefault="00435CF4">
      <w:pPr>
        <w:pStyle w:val="TOC2"/>
        <w:rPr>
          <w:rFonts w:asciiTheme="minorHAnsi" w:eastAsiaTheme="minorEastAsia" w:hAnsiTheme="minorHAnsi" w:cstheme="minorBidi"/>
          <w:b w:val="0"/>
          <w:noProof/>
          <w:sz w:val="22"/>
          <w:szCs w:val="22"/>
          <w:lang w:val="en-US" w:eastAsia="en-US"/>
        </w:rPr>
      </w:pPr>
      <w:hyperlink w:anchor="_Toc463945673" w:history="1">
        <w:r w:rsidRPr="00A91D71">
          <w:rPr>
            <w:rStyle w:val="Hyperlink"/>
            <w:noProof/>
          </w:rPr>
          <w:t>1.2.</w:t>
        </w:r>
        <w:r>
          <w:rPr>
            <w:rFonts w:asciiTheme="minorHAnsi" w:eastAsiaTheme="minorEastAsia" w:hAnsiTheme="minorHAnsi" w:cstheme="minorBidi"/>
            <w:b w:val="0"/>
            <w:noProof/>
            <w:sz w:val="22"/>
            <w:szCs w:val="22"/>
            <w:lang w:val="en-US" w:eastAsia="en-US"/>
          </w:rPr>
          <w:tab/>
        </w:r>
        <w:r w:rsidRPr="00A91D71">
          <w:rPr>
            <w:rStyle w:val="Hyperlink"/>
            <w:noProof/>
          </w:rPr>
          <w:t>Programme Philosophy and Background</w:t>
        </w:r>
        <w:r>
          <w:rPr>
            <w:noProof/>
            <w:webHidden/>
          </w:rPr>
          <w:tab/>
        </w:r>
        <w:r>
          <w:rPr>
            <w:noProof/>
            <w:webHidden/>
          </w:rPr>
          <w:fldChar w:fldCharType="begin"/>
        </w:r>
        <w:r>
          <w:rPr>
            <w:noProof/>
            <w:webHidden/>
          </w:rPr>
          <w:instrText xml:space="preserve"> PAGEREF _Toc463945673 \h </w:instrText>
        </w:r>
        <w:r>
          <w:rPr>
            <w:noProof/>
            <w:webHidden/>
          </w:rPr>
        </w:r>
        <w:r>
          <w:rPr>
            <w:noProof/>
            <w:webHidden/>
          </w:rPr>
          <w:fldChar w:fldCharType="separate"/>
        </w:r>
        <w:r>
          <w:rPr>
            <w:noProof/>
            <w:webHidden/>
          </w:rPr>
          <w:t>1</w:t>
        </w:r>
        <w:r>
          <w:rPr>
            <w:noProof/>
            <w:webHidden/>
          </w:rPr>
          <w:fldChar w:fldCharType="end"/>
        </w:r>
      </w:hyperlink>
    </w:p>
    <w:p w14:paraId="6638C1DE" w14:textId="77777777" w:rsidR="00435CF4" w:rsidRDefault="00435CF4">
      <w:pPr>
        <w:pStyle w:val="TOC2"/>
        <w:rPr>
          <w:rFonts w:asciiTheme="minorHAnsi" w:eastAsiaTheme="minorEastAsia" w:hAnsiTheme="minorHAnsi" w:cstheme="minorBidi"/>
          <w:b w:val="0"/>
          <w:noProof/>
          <w:sz w:val="22"/>
          <w:szCs w:val="22"/>
          <w:lang w:val="en-US" w:eastAsia="en-US"/>
        </w:rPr>
      </w:pPr>
      <w:hyperlink w:anchor="_Toc463945674" w:history="1">
        <w:r w:rsidRPr="00A91D71">
          <w:rPr>
            <w:rStyle w:val="Hyperlink"/>
            <w:noProof/>
          </w:rPr>
          <w:t>1.3.</w:t>
        </w:r>
        <w:r>
          <w:rPr>
            <w:rFonts w:asciiTheme="minorHAnsi" w:eastAsiaTheme="minorEastAsia" w:hAnsiTheme="minorHAnsi" w:cstheme="minorBidi"/>
            <w:b w:val="0"/>
            <w:noProof/>
            <w:sz w:val="22"/>
            <w:szCs w:val="22"/>
            <w:lang w:val="en-US" w:eastAsia="en-US"/>
          </w:rPr>
          <w:tab/>
        </w:r>
        <w:r w:rsidRPr="00A91D71">
          <w:rPr>
            <w:rStyle w:val="Hyperlink"/>
            <w:noProof/>
          </w:rPr>
          <w:t>Graduate Capability Framework</w:t>
        </w:r>
        <w:r>
          <w:rPr>
            <w:noProof/>
            <w:webHidden/>
          </w:rPr>
          <w:tab/>
        </w:r>
        <w:r>
          <w:rPr>
            <w:noProof/>
            <w:webHidden/>
          </w:rPr>
          <w:fldChar w:fldCharType="begin"/>
        </w:r>
        <w:r>
          <w:rPr>
            <w:noProof/>
            <w:webHidden/>
          </w:rPr>
          <w:instrText xml:space="preserve"> PAGEREF _Toc463945674 \h </w:instrText>
        </w:r>
        <w:r>
          <w:rPr>
            <w:noProof/>
            <w:webHidden/>
          </w:rPr>
        </w:r>
        <w:r>
          <w:rPr>
            <w:noProof/>
            <w:webHidden/>
          </w:rPr>
          <w:fldChar w:fldCharType="separate"/>
        </w:r>
        <w:r>
          <w:rPr>
            <w:noProof/>
            <w:webHidden/>
          </w:rPr>
          <w:t>7</w:t>
        </w:r>
        <w:r>
          <w:rPr>
            <w:noProof/>
            <w:webHidden/>
          </w:rPr>
          <w:fldChar w:fldCharType="end"/>
        </w:r>
      </w:hyperlink>
    </w:p>
    <w:p w14:paraId="2A72436E" w14:textId="77777777" w:rsidR="00435CF4" w:rsidRDefault="00435CF4">
      <w:pPr>
        <w:pStyle w:val="TOC2"/>
        <w:rPr>
          <w:rFonts w:asciiTheme="minorHAnsi" w:eastAsiaTheme="minorEastAsia" w:hAnsiTheme="minorHAnsi" w:cstheme="minorBidi"/>
          <w:b w:val="0"/>
          <w:noProof/>
          <w:sz w:val="22"/>
          <w:szCs w:val="22"/>
          <w:lang w:val="en-US" w:eastAsia="en-US"/>
        </w:rPr>
      </w:pPr>
      <w:hyperlink w:anchor="_Toc463945675" w:history="1">
        <w:r w:rsidRPr="00A91D71">
          <w:rPr>
            <w:rStyle w:val="Hyperlink"/>
            <w:noProof/>
          </w:rPr>
          <w:t>1.4.</w:t>
        </w:r>
        <w:r>
          <w:rPr>
            <w:rFonts w:asciiTheme="minorHAnsi" w:eastAsiaTheme="minorEastAsia" w:hAnsiTheme="minorHAnsi" w:cstheme="minorBidi"/>
            <w:b w:val="0"/>
            <w:noProof/>
            <w:sz w:val="22"/>
            <w:szCs w:val="22"/>
            <w:lang w:val="en-US" w:eastAsia="en-US"/>
          </w:rPr>
          <w:tab/>
        </w:r>
        <w:r w:rsidRPr="00A91D71">
          <w:rPr>
            <w:rStyle w:val="Hyperlink"/>
            <w:noProof/>
          </w:rPr>
          <w:t>Programme Aims/Strategic Purpose Statement</w:t>
        </w:r>
        <w:r>
          <w:rPr>
            <w:noProof/>
            <w:webHidden/>
          </w:rPr>
          <w:tab/>
        </w:r>
        <w:r>
          <w:rPr>
            <w:noProof/>
            <w:webHidden/>
          </w:rPr>
          <w:fldChar w:fldCharType="begin"/>
        </w:r>
        <w:r>
          <w:rPr>
            <w:noProof/>
            <w:webHidden/>
          </w:rPr>
          <w:instrText xml:space="preserve"> PAGEREF _Toc463945675 \h </w:instrText>
        </w:r>
        <w:r>
          <w:rPr>
            <w:noProof/>
            <w:webHidden/>
          </w:rPr>
        </w:r>
        <w:r>
          <w:rPr>
            <w:noProof/>
            <w:webHidden/>
          </w:rPr>
          <w:fldChar w:fldCharType="separate"/>
        </w:r>
        <w:r>
          <w:rPr>
            <w:noProof/>
            <w:webHidden/>
          </w:rPr>
          <w:t>8</w:t>
        </w:r>
        <w:r>
          <w:rPr>
            <w:noProof/>
            <w:webHidden/>
          </w:rPr>
          <w:fldChar w:fldCharType="end"/>
        </w:r>
      </w:hyperlink>
    </w:p>
    <w:p w14:paraId="7C91AE5F" w14:textId="77777777" w:rsidR="00435CF4" w:rsidRDefault="00435CF4">
      <w:pPr>
        <w:pStyle w:val="TOC2"/>
        <w:rPr>
          <w:rFonts w:asciiTheme="minorHAnsi" w:eastAsiaTheme="minorEastAsia" w:hAnsiTheme="minorHAnsi" w:cstheme="minorBidi"/>
          <w:b w:val="0"/>
          <w:noProof/>
          <w:sz w:val="22"/>
          <w:szCs w:val="22"/>
          <w:lang w:val="en-US" w:eastAsia="en-US"/>
        </w:rPr>
      </w:pPr>
      <w:hyperlink w:anchor="_Toc463945676" w:history="1">
        <w:r w:rsidRPr="00A91D71">
          <w:rPr>
            <w:rStyle w:val="Hyperlink"/>
            <w:noProof/>
          </w:rPr>
          <w:t>1.5.</w:t>
        </w:r>
        <w:r>
          <w:rPr>
            <w:rFonts w:asciiTheme="minorHAnsi" w:eastAsiaTheme="minorEastAsia" w:hAnsiTheme="minorHAnsi" w:cstheme="minorBidi"/>
            <w:b w:val="0"/>
            <w:noProof/>
            <w:sz w:val="22"/>
            <w:szCs w:val="22"/>
            <w:lang w:val="en-US" w:eastAsia="en-US"/>
          </w:rPr>
          <w:tab/>
        </w:r>
        <w:r w:rsidRPr="00A91D71">
          <w:rPr>
            <w:rStyle w:val="Hyperlink"/>
            <w:noProof/>
          </w:rPr>
          <w:t>Graduate Profile/Graduate Outcomes</w:t>
        </w:r>
        <w:r>
          <w:rPr>
            <w:noProof/>
            <w:webHidden/>
          </w:rPr>
          <w:tab/>
        </w:r>
        <w:r>
          <w:rPr>
            <w:noProof/>
            <w:webHidden/>
          </w:rPr>
          <w:fldChar w:fldCharType="begin"/>
        </w:r>
        <w:r>
          <w:rPr>
            <w:noProof/>
            <w:webHidden/>
          </w:rPr>
          <w:instrText xml:space="preserve"> PAGEREF _Toc463945676 \h </w:instrText>
        </w:r>
        <w:r>
          <w:rPr>
            <w:noProof/>
            <w:webHidden/>
          </w:rPr>
        </w:r>
        <w:r>
          <w:rPr>
            <w:noProof/>
            <w:webHidden/>
          </w:rPr>
          <w:fldChar w:fldCharType="separate"/>
        </w:r>
        <w:r>
          <w:rPr>
            <w:noProof/>
            <w:webHidden/>
          </w:rPr>
          <w:t>8</w:t>
        </w:r>
        <w:r>
          <w:rPr>
            <w:noProof/>
            <w:webHidden/>
          </w:rPr>
          <w:fldChar w:fldCharType="end"/>
        </w:r>
      </w:hyperlink>
    </w:p>
    <w:p w14:paraId="7BDB636D" w14:textId="77777777" w:rsidR="00435CF4" w:rsidRDefault="00435CF4">
      <w:pPr>
        <w:pStyle w:val="TOC2"/>
        <w:rPr>
          <w:rFonts w:asciiTheme="minorHAnsi" w:eastAsiaTheme="minorEastAsia" w:hAnsiTheme="minorHAnsi" w:cstheme="minorBidi"/>
          <w:b w:val="0"/>
          <w:noProof/>
          <w:sz w:val="22"/>
          <w:szCs w:val="22"/>
          <w:lang w:val="en-US" w:eastAsia="en-US"/>
        </w:rPr>
      </w:pPr>
      <w:hyperlink w:anchor="_Toc463945677" w:history="1">
        <w:r w:rsidRPr="00A91D71">
          <w:rPr>
            <w:rStyle w:val="Hyperlink"/>
            <w:noProof/>
          </w:rPr>
          <w:t>1.6.</w:t>
        </w:r>
        <w:r>
          <w:rPr>
            <w:rFonts w:asciiTheme="minorHAnsi" w:eastAsiaTheme="minorEastAsia" w:hAnsiTheme="minorHAnsi" w:cstheme="minorBidi"/>
            <w:b w:val="0"/>
            <w:noProof/>
            <w:sz w:val="22"/>
            <w:szCs w:val="22"/>
            <w:lang w:val="en-US" w:eastAsia="en-US"/>
          </w:rPr>
          <w:tab/>
        </w:r>
        <w:r w:rsidRPr="00A91D71">
          <w:rPr>
            <w:rStyle w:val="Hyperlink"/>
            <w:noProof/>
          </w:rPr>
          <w:t>Programme Structure</w:t>
        </w:r>
        <w:r>
          <w:rPr>
            <w:noProof/>
            <w:webHidden/>
          </w:rPr>
          <w:tab/>
        </w:r>
        <w:r>
          <w:rPr>
            <w:noProof/>
            <w:webHidden/>
          </w:rPr>
          <w:fldChar w:fldCharType="begin"/>
        </w:r>
        <w:r>
          <w:rPr>
            <w:noProof/>
            <w:webHidden/>
          </w:rPr>
          <w:instrText xml:space="preserve"> PAGEREF _Toc463945677 \h </w:instrText>
        </w:r>
        <w:r>
          <w:rPr>
            <w:noProof/>
            <w:webHidden/>
          </w:rPr>
        </w:r>
        <w:r>
          <w:rPr>
            <w:noProof/>
            <w:webHidden/>
          </w:rPr>
          <w:fldChar w:fldCharType="separate"/>
        </w:r>
        <w:r>
          <w:rPr>
            <w:noProof/>
            <w:webHidden/>
          </w:rPr>
          <w:t>1</w:t>
        </w:r>
        <w:r>
          <w:rPr>
            <w:noProof/>
            <w:webHidden/>
          </w:rPr>
          <w:fldChar w:fldCharType="end"/>
        </w:r>
      </w:hyperlink>
    </w:p>
    <w:p w14:paraId="2A82429D" w14:textId="77777777" w:rsidR="00435CF4" w:rsidRDefault="00435CF4">
      <w:pPr>
        <w:pStyle w:val="TOC2"/>
        <w:rPr>
          <w:rFonts w:asciiTheme="minorHAnsi" w:eastAsiaTheme="minorEastAsia" w:hAnsiTheme="minorHAnsi" w:cstheme="minorBidi"/>
          <w:b w:val="0"/>
          <w:noProof/>
          <w:sz w:val="22"/>
          <w:szCs w:val="22"/>
          <w:lang w:val="en-US" w:eastAsia="en-US"/>
        </w:rPr>
      </w:pPr>
      <w:hyperlink w:anchor="_Toc463945678" w:history="1">
        <w:r w:rsidRPr="00A91D71">
          <w:rPr>
            <w:rStyle w:val="Hyperlink"/>
            <w:noProof/>
          </w:rPr>
          <w:t>1.7.</w:t>
        </w:r>
        <w:r>
          <w:rPr>
            <w:rFonts w:asciiTheme="minorHAnsi" w:eastAsiaTheme="minorEastAsia" w:hAnsiTheme="minorHAnsi" w:cstheme="minorBidi"/>
            <w:b w:val="0"/>
            <w:noProof/>
            <w:sz w:val="22"/>
            <w:szCs w:val="22"/>
            <w:lang w:val="en-US" w:eastAsia="en-US"/>
          </w:rPr>
          <w:tab/>
        </w:r>
        <w:r w:rsidRPr="00A91D71">
          <w:rPr>
            <w:rStyle w:val="Hyperlink"/>
            <w:noProof/>
          </w:rPr>
          <w:t>Graduate profile by thread</w:t>
        </w:r>
        <w:r>
          <w:rPr>
            <w:noProof/>
            <w:webHidden/>
          </w:rPr>
          <w:tab/>
        </w:r>
        <w:r>
          <w:rPr>
            <w:noProof/>
            <w:webHidden/>
          </w:rPr>
          <w:fldChar w:fldCharType="begin"/>
        </w:r>
        <w:r>
          <w:rPr>
            <w:noProof/>
            <w:webHidden/>
          </w:rPr>
          <w:instrText xml:space="preserve"> PAGEREF _Toc463945678 \h </w:instrText>
        </w:r>
        <w:r>
          <w:rPr>
            <w:noProof/>
            <w:webHidden/>
          </w:rPr>
        </w:r>
        <w:r>
          <w:rPr>
            <w:noProof/>
            <w:webHidden/>
          </w:rPr>
          <w:fldChar w:fldCharType="separate"/>
        </w:r>
        <w:r>
          <w:rPr>
            <w:noProof/>
            <w:webHidden/>
          </w:rPr>
          <w:t>1</w:t>
        </w:r>
        <w:r>
          <w:rPr>
            <w:noProof/>
            <w:webHidden/>
          </w:rPr>
          <w:fldChar w:fldCharType="end"/>
        </w:r>
      </w:hyperlink>
    </w:p>
    <w:p w14:paraId="624237CE" w14:textId="77777777" w:rsidR="00435CF4" w:rsidRDefault="00435CF4">
      <w:pPr>
        <w:pStyle w:val="TOC2"/>
        <w:rPr>
          <w:rFonts w:asciiTheme="minorHAnsi" w:eastAsiaTheme="minorEastAsia" w:hAnsiTheme="minorHAnsi" w:cstheme="minorBidi"/>
          <w:b w:val="0"/>
          <w:noProof/>
          <w:sz w:val="22"/>
          <w:szCs w:val="22"/>
          <w:lang w:val="en-US" w:eastAsia="en-US"/>
        </w:rPr>
      </w:pPr>
      <w:hyperlink w:anchor="_Toc463945679" w:history="1">
        <w:r w:rsidRPr="00A91D71">
          <w:rPr>
            <w:rStyle w:val="Hyperlink"/>
            <w:noProof/>
          </w:rPr>
          <w:t>1.9.</w:t>
        </w:r>
        <w:r>
          <w:rPr>
            <w:rFonts w:asciiTheme="minorHAnsi" w:eastAsiaTheme="minorEastAsia" w:hAnsiTheme="minorHAnsi" w:cstheme="minorBidi"/>
            <w:b w:val="0"/>
            <w:noProof/>
            <w:sz w:val="22"/>
            <w:szCs w:val="22"/>
            <w:lang w:val="en-US" w:eastAsia="en-US"/>
          </w:rPr>
          <w:tab/>
        </w:r>
        <w:r w:rsidRPr="00A91D71">
          <w:rPr>
            <w:rStyle w:val="Hyperlink"/>
            <w:noProof/>
          </w:rPr>
          <w:t>Certification Rule</w:t>
        </w:r>
        <w:r>
          <w:rPr>
            <w:noProof/>
            <w:webHidden/>
          </w:rPr>
          <w:tab/>
        </w:r>
        <w:r>
          <w:rPr>
            <w:noProof/>
            <w:webHidden/>
          </w:rPr>
          <w:fldChar w:fldCharType="begin"/>
        </w:r>
        <w:r>
          <w:rPr>
            <w:noProof/>
            <w:webHidden/>
          </w:rPr>
          <w:instrText xml:space="preserve"> PAGEREF _Toc463945679 \h </w:instrText>
        </w:r>
        <w:r>
          <w:rPr>
            <w:noProof/>
            <w:webHidden/>
          </w:rPr>
        </w:r>
        <w:r>
          <w:rPr>
            <w:noProof/>
            <w:webHidden/>
          </w:rPr>
          <w:fldChar w:fldCharType="separate"/>
        </w:r>
        <w:r>
          <w:rPr>
            <w:noProof/>
            <w:webHidden/>
          </w:rPr>
          <w:t>1</w:t>
        </w:r>
        <w:r>
          <w:rPr>
            <w:noProof/>
            <w:webHidden/>
          </w:rPr>
          <w:fldChar w:fldCharType="end"/>
        </w:r>
      </w:hyperlink>
    </w:p>
    <w:p w14:paraId="2163D193" w14:textId="77777777" w:rsidR="00435CF4" w:rsidRDefault="00435CF4">
      <w:pPr>
        <w:pStyle w:val="TOC1"/>
        <w:rPr>
          <w:rFonts w:asciiTheme="minorHAnsi" w:eastAsiaTheme="minorEastAsia" w:hAnsiTheme="minorHAnsi" w:cstheme="minorBidi"/>
          <w:b w:val="0"/>
          <w:caps w:val="0"/>
          <w:noProof/>
          <w:sz w:val="22"/>
          <w:szCs w:val="22"/>
          <w:lang w:val="en-US" w:eastAsia="en-US"/>
        </w:rPr>
      </w:pPr>
      <w:hyperlink w:anchor="_Toc463945680" w:history="1">
        <w:r w:rsidRPr="00A91D71">
          <w:rPr>
            <w:rStyle w:val="Hyperlink"/>
            <w:noProof/>
          </w:rPr>
          <w:t>2.</w:t>
        </w:r>
        <w:r>
          <w:rPr>
            <w:rFonts w:asciiTheme="minorHAnsi" w:eastAsiaTheme="minorEastAsia" w:hAnsiTheme="minorHAnsi" w:cstheme="minorBidi"/>
            <w:b w:val="0"/>
            <w:caps w:val="0"/>
            <w:noProof/>
            <w:sz w:val="22"/>
            <w:szCs w:val="22"/>
            <w:lang w:val="en-US" w:eastAsia="en-US"/>
          </w:rPr>
          <w:tab/>
        </w:r>
        <w:r w:rsidRPr="00A91D71">
          <w:rPr>
            <w:rStyle w:val="Hyperlink"/>
            <w:noProof/>
          </w:rPr>
          <w:t>DELIVERY METHODS</w:t>
        </w:r>
        <w:r>
          <w:rPr>
            <w:noProof/>
            <w:webHidden/>
          </w:rPr>
          <w:tab/>
        </w:r>
        <w:r>
          <w:rPr>
            <w:noProof/>
            <w:webHidden/>
          </w:rPr>
          <w:fldChar w:fldCharType="begin"/>
        </w:r>
        <w:r>
          <w:rPr>
            <w:noProof/>
            <w:webHidden/>
          </w:rPr>
          <w:instrText xml:space="preserve"> PAGEREF _Toc463945680 \h </w:instrText>
        </w:r>
        <w:r>
          <w:rPr>
            <w:noProof/>
            <w:webHidden/>
          </w:rPr>
        </w:r>
        <w:r>
          <w:rPr>
            <w:noProof/>
            <w:webHidden/>
          </w:rPr>
          <w:fldChar w:fldCharType="separate"/>
        </w:r>
        <w:r>
          <w:rPr>
            <w:noProof/>
            <w:webHidden/>
          </w:rPr>
          <w:t>2</w:t>
        </w:r>
        <w:r>
          <w:rPr>
            <w:noProof/>
            <w:webHidden/>
          </w:rPr>
          <w:fldChar w:fldCharType="end"/>
        </w:r>
      </w:hyperlink>
    </w:p>
    <w:p w14:paraId="0D6BB1EC" w14:textId="77777777" w:rsidR="00435CF4" w:rsidRDefault="00435CF4">
      <w:pPr>
        <w:pStyle w:val="TOC2"/>
        <w:rPr>
          <w:rFonts w:asciiTheme="minorHAnsi" w:eastAsiaTheme="minorEastAsia" w:hAnsiTheme="minorHAnsi" w:cstheme="minorBidi"/>
          <w:b w:val="0"/>
          <w:noProof/>
          <w:sz w:val="22"/>
          <w:szCs w:val="22"/>
          <w:lang w:val="en-US" w:eastAsia="en-US"/>
        </w:rPr>
      </w:pPr>
      <w:hyperlink w:anchor="_Toc463945681" w:history="1">
        <w:r w:rsidRPr="00A91D71">
          <w:rPr>
            <w:rStyle w:val="Hyperlink"/>
            <w:noProof/>
          </w:rPr>
          <w:t>2.1.</w:t>
        </w:r>
        <w:r>
          <w:rPr>
            <w:rFonts w:asciiTheme="minorHAnsi" w:eastAsiaTheme="minorEastAsia" w:hAnsiTheme="minorHAnsi" w:cstheme="minorBidi"/>
            <w:b w:val="0"/>
            <w:noProof/>
            <w:sz w:val="22"/>
            <w:szCs w:val="22"/>
            <w:lang w:val="en-US" w:eastAsia="en-US"/>
          </w:rPr>
          <w:tab/>
        </w:r>
        <w:r w:rsidRPr="00A91D71">
          <w:rPr>
            <w:rStyle w:val="Hyperlink"/>
            <w:noProof/>
          </w:rPr>
          <w:t>Experiential Learning</w:t>
        </w:r>
        <w:r>
          <w:rPr>
            <w:noProof/>
            <w:webHidden/>
          </w:rPr>
          <w:tab/>
        </w:r>
        <w:r>
          <w:rPr>
            <w:noProof/>
            <w:webHidden/>
          </w:rPr>
          <w:fldChar w:fldCharType="begin"/>
        </w:r>
        <w:r>
          <w:rPr>
            <w:noProof/>
            <w:webHidden/>
          </w:rPr>
          <w:instrText xml:space="preserve"> PAGEREF _Toc463945681 \h </w:instrText>
        </w:r>
        <w:r>
          <w:rPr>
            <w:noProof/>
            <w:webHidden/>
          </w:rPr>
        </w:r>
        <w:r>
          <w:rPr>
            <w:noProof/>
            <w:webHidden/>
          </w:rPr>
          <w:fldChar w:fldCharType="separate"/>
        </w:r>
        <w:r>
          <w:rPr>
            <w:noProof/>
            <w:webHidden/>
          </w:rPr>
          <w:t>2</w:t>
        </w:r>
        <w:r>
          <w:rPr>
            <w:noProof/>
            <w:webHidden/>
          </w:rPr>
          <w:fldChar w:fldCharType="end"/>
        </w:r>
      </w:hyperlink>
    </w:p>
    <w:p w14:paraId="77956314" w14:textId="77777777" w:rsidR="00435CF4" w:rsidRDefault="00435CF4">
      <w:pPr>
        <w:pStyle w:val="TOC2"/>
        <w:rPr>
          <w:rFonts w:asciiTheme="minorHAnsi" w:eastAsiaTheme="minorEastAsia" w:hAnsiTheme="minorHAnsi" w:cstheme="minorBidi"/>
          <w:b w:val="0"/>
          <w:noProof/>
          <w:sz w:val="22"/>
          <w:szCs w:val="22"/>
          <w:lang w:val="en-US" w:eastAsia="en-US"/>
        </w:rPr>
      </w:pPr>
      <w:hyperlink w:anchor="_Toc463945682" w:history="1">
        <w:r w:rsidRPr="00A91D71">
          <w:rPr>
            <w:rStyle w:val="Hyperlink"/>
            <w:noProof/>
          </w:rPr>
          <w:t>2.2.</w:t>
        </w:r>
        <w:r>
          <w:rPr>
            <w:rFonts w:asciiTheme="minorHAnsi" w:eastAsiaTheme="minorEastAsia" w:hAnsiTheme="minorHAnsi" w:cstheme="minorBidi"/>
            <w:b w:val="0"/>
            <w:noProof/>
            <w:sz w:val="22"/>
            <w:szCs w:val="22"/>
            <w:lang w:val="en-US" w:eastAsia="en-US"/>
          </w:rPr>
          <w:tab/>
        </w:r>
        <w:r w:rsidRPr="00A91D71">
          <w:rPr>
            <w:rStyle w:val="Hyperlink"/>
            <w:noProof/>
          </w:rPr>
          <w:t>How does the programme incorporate experiential learning into course design?</w:t>
        </w:r>
        <w:r>
          <w:rPr>
            <w:noProof/>
            <w:webHidden/>
          </w:rPr>
          <w:tab/>
        </w:r>
        <w:r>
          <w:rPr>
            <w:noProof/>
            <w:webHidden/>
          </w:rPr>
          <w:fldChar w:fldCharType="begin"/>
        </w:r>
        <w:r>
          <w:rPr>
            <w:noProof/>
            <w:webHidden/>
          </w:rPr>
          <w:instrText xml:space="preserve"> PAGEREF _Toc463945682 \h </w:instrText>
        </w:r>
        <w:r>
          <w:rPr>
            <w:noProof/>
            <w:webHidden/>
          </w:rPr>
        </w:r>
        <w:r>
          <w:rPr>
            <w:noProof/>
            <w:webHidden/>
          </w:rPr>
          <w:fldChar w:fldCharType="separate"/>
        </w:r>
        <w:r>
          <w:rPr>
            <w:noProof/>
            <w:webHidden/>
          </w:rPr>
          <w:t>3</w:t>
        </w:r>
        <w:r>
          <w:rPr>
            <w:noProof/>
            <w:webHidden/>
          </w:rPr>
          <w:fldChar w:fldCharType="end"/>
        </w:r>
      </w:hyperlink>
    </w:p>
    <w:p w14:paraId="3906E6E2" w14:textId="77777777" w:rsidR="00435CF4" w:rsidRDefault="00435CF4">
      <w:pPr>
        <w:pStyle w:val="TOC2"/>
        <w:rPr>
          <w:rFonts w:asciiTheme="minorHAnsi" w:eastAsiaTheme="minorEastAsia" w:hAnsiTheme="minorHAnsi" w:cstheme="minorBidi"/>
          <w:b w:val="0"/>
          <w:noProof/>
          <w:sz w:val="22"/>
          <w:szCs w:val="22"/>
          <w:lang w:val="en-US" w:eastAsia="en-US"/>
        </w:rPr>
      </w:pPr>
      <w:hyperlink w:anchor="_Toc463945683" w:history="1">
        <w:r w:rsidRPr="00A91D71">
          <w:rPr>
            <w:rStyle w:val="Hyperlink"/>
            <w:noProof/>
          </w:rPr>
          <w:t>2.3.</w:t>
        </w:r>
        <w:r>
          <w:rPr>
            <w:rFonts w:asciiTheme="minorHAnsi" w:eastAsiaTheme="minorEastAsia" w:hAnsiTheme="minorHAnsi" w:cstheme="minorBidi"/>
            <w:b w:val="0"/>
            <w:noProof/>
            <w:sz w:val="22"/>
            <w:szCs w:val="22"/>
            <w:lang w:val="en-US" w:eastAsia="en-US"/>
          </w:rPr>
          <w:tab/>
        </w:r>
        <w:r w:rsidRPr="00A91D71">
          <w:rPr>
            <w:rStyle w:val="Hyperlink"/>
            <w:noProof/>
          </w:rPr>
          <w:t>Blended Learning</w:t>
        </w:r>
        <w:r>
          <w:rPr>
            <w:noProof/>
            <w:webHidden/>
          </w:rPr>
          <w:tab/>
        </w:r>
        <w:r>
          <w:rPr>
            <w:noProof/>
            <w:webHidden/>
          </w:rPr>
          <w:fldChar w:fldCharType="begin"/>
        </w:r>
        <w:r>
          <w:rPr>
            <w:noProof/>
            <w:webHidden/>
          </w:rPr>
          <w:instrText xml:space="preserve"> PAGEREF _Toc463945683 \h </w:instrText>
        </w:r>
        <w:r>
          <w:rPr>
            <w:noProof/>
            <w:webHidden/>
          </w:rPr>
        </w:r>
        <w:r>
          <w:rPr>
            <w:noProof/>
            <w:webHidden/>
          </w:rPr>
          <w:fldChar w:fldCharType="separate"/>
        </w:r>
        <w:r>
          <w:rPr>
            <w:noProof/>
            <w:webHidden/>
          </w:rPr>
          <w:t>3</w:t>
        </w:r>
        <w:r>
          <w:rPr>
            <w:noProof/>
            <w:webHidden/>
          </w:rPr>
          <w:fldChar w:fldCharType="end"/>
        </w:r>
      </w:hyperlink>
    </w:p>
    <w:p w14:paraId="58D4463D" w14:textId="77777777" w:rsidR="00435CF4" w:rsidRDefault="00435CF4">
      <w:pPr>
        <w:pStyle w:val="TOC2"/>
        <w:rPr>
          <w:rFonts w:asciiTheme="minorHAnsi" w:eastAsiaTheme="minorEastAsia" w:hAnsiTheme="minorHAnsi" w:cstheme="minorBidi"/>
          <w:b w:val="0"/>
          <w:noProof/>
          <w:sz w:val="22"/>
          <w:szCs w:val="22"/>
          <w:lang w:val="en-US" w:eastAsia="en-US"/>
        </w:rPr>
      </w:pPr>
      <w:hyperlink w:anchor="_Toc463945684" w:history="1">
        <w:r w:rsidRPr="00A91D71">
          <w:rPr>
            <w:rStyle w:val="Hyperlink"/>
            <w:noProof/>
          </w:rPr>
          <w:t>2.4.</w:t>
        </w:r>
        <w:r>
          <w:rPr>
            <w:rFonts w:asciiTheme="minorHAnsi" w:eastAsiaTheme="minorEastAsia" w:hAnsiTheme="minorHAnsi" w:cstheme="minorBidi"/>
            <w:b w:val="0"/>
            <w:noProof/>
            <w:sz w:val="22"/>
            <w:szCs w:val="22"/>
            <w:lang w:val="en-US" w:eastAsia="en-US"/>
          </w:rPr>
          <w:tab/>
        </w:r>
        <w:r w:rsidRPr="00A91D71">
          <w:rPr>
            <w:rStyle w:val="Hyperlink"/>
            <w:noProof/>
          </w:rPr>
          <w:t>How does the programme incorporate blended learning into course design?</w:t>
        </w:r>
        <w:r>
          <w:rPr>
            <w:noProof/>
            <w:webHidden/>
          </w:rPr>
          <w:tab/>
        </w:r>
        <w:r>
          <w:rPr>
            <w:noProof/>
            <w:webHidden/>
          </w:rPr>
          <w:fldChar w:fldCharType="begin"/>
        </w:r>
        <w:r>
          <w:rPr>
            <w:noProof/>
            <w:webHidden/>
          </w:rPr>
          <w:instrText xml:space="preserve"> PAGEREF _Toc463945684 \h </w:instrText>
        </w:r>
        <w:r>
          <w:rPr>
            <w:noProof/>
            <w:webHidden/>
          </w:rPr>
        </w:r>
        <w:r>
          <w:rPr>
            <w:noProof/>
            <w:webHidden/>
          </w:rPr>
          <w:fldChar w:fldCharType="separate"/>
        </w:r>
        <w:r>
          <w:rPr>
            <w:noProof/>
            <w:webHidden/>
          </w:rPr>
          <w:t>4</w:t>
        </w:r>
        <w:r>
          <w:rPr>
            <w:noProof/>
            <w:webHidden/>
          </w:rPr>
          <w:fldChar w:fldCharType="end"/>
        </w:r>
      </w:hyperlink>
    </w:p>
    <w:p w14:paraId="62977FB4" w14:textId="77777777" w:rsidR="00435CF4" w:rsidRDefault="00435CF4">
      <w:pPr>
        <w:pStyle w:val="TOC2"/>
        <w:rPr>
          <w:rFonts w:asciiTheme="minorHAnsi" w:eastAsiaTheme="minorEastAsia" w:hAnsiTheme="minorHAnsi" w:cstheme="minorBidi"/>
          <w:b w:val="0"/>
          <w:noProof/>
          <w:sz w:val="22"/>
          <w:szCs w:val="22"/>
          <w:lang w:val="en-US" w:eastAsia="en-US"/>
        </w:rPr>
      </w:pPr>
      <w:hyperlink w:anchor="_Toc463945685" w:history="1">
        <w:r w:rsidRPr="00A91D71">
          <w:rPr>
            <w:rStyle w:val="Hyperlink"/>
            <w:noProof/>
          </w:rPr>
          <w:t>2.5.</w:t>
        </w:r>
        <w:r>
          <w:rPr>
            <w:rFonts w:asciiTheme="minorHAnsi" w:eastAsiaTheme="minorEastAsia" w:hAnsiTheme="minorHAnsi" w:cstheme="minorBidi"/>
            <w:b w:val="0"/>
            <w:noProof/>
            <w:sz w:val="22"/>
            <w:szCs w:val="22"/>
            <w:lang w:val="en-US" w:eastAsia="en-US"/>
          </w:rPr>
          <w:tab/>
        </w:r>
        <w:r w:rsidRPr="00A91D71">
          <w:rPr>
            <w:rStyle w:val="Hyperlink"/>
            <w:noProof/>
          </w:rPr>
          <w:t>Authentic Work Experiences</w:t>
        </w:r>
        <w:r>
          <w:rPr>
            <w:noProof/>
            <w:webHidden/>
          </w:rPr>
          <w:tab/>
        </w:r>
        <w:r>
          <w:rPr>
            <w:noProof/>
            <w:webHidden/>
          </w:rPr>
          <w:fldChar w:fldCharType="begin"/>
        </w:r>
        <w:r>
          <w:rPr>
            <w:noProof/>
            <w:webHidden/>
          </w:rPr>
          <w:instrText xml:space="preserve"> PAGEREF _Toc463945685 \h </w:instrText>
        </w:r>
        <w:r>
          <w:rPr>
            <w:noProof/>
            <w:webHidden/>
          </w:rPr>
        </w:r>
        <w:r>
          <w:rPr>
            <w:noProof/>
            <w:webHidden/>
          </w:rPr>
          <w:fldChar w:fldCharType="separate"/>
        </w:r>
        <w:r>
          <w:rPr>
            <w:noProof/>
            <w:webHidden/>
          </w:rPr>
          <w:t>5</w:t>
        </w:r>
        <w:r>
          <w:rPr>
            <w:noProof/>
            <w:webHidden/>
          </w:rPr>
          <w:fldChar w:fldCharType="end"/>
        </w:r>
      </w:hyperlink>
    </w:p>
    <w:p w14:paraId="690B0BA8" w14:textId="77777777" w:rsidR="00435CF4" w:rsidRDefault="00435CF4">
      <w:pPr>
        <w:pStyle w:val="TOC1"/>
        <w:rPr>
          <w:rFonts w:asciiTheme="minorHAnsi" w:eastAsiaTheme="minorEastAsia" w:hAnsiTheme="minorHAnsi" w:cstheme="minorBidi"/>
          <w:b w:val="0"/>
          <w:caps w:val="0"/>
          <w:noProof/>
          <w:sz w:val="22"/>
          <w:szCs w:val="22"/>
          <w:lang w:val="en-US" w:eastAsia="en-US"/>
        </w:rPr>
      </w:pPr>
      <w:hyperlink w:anchor="_Toc463945686" w:history="1">
        <w:r w:rsidRPr="00A91D71">
          <w:rPr>
            <w:rStyle w:val="Hyperlink"/>
            <w:noProof/>
          </w:rPr>
          <w:t>3.</w:t>
        </w:r>
        <w:r>
          <w:rPr>
            <w:rFonts w:asciiTheme="minorHAnsi" w:eastAsiaTheme="minorEastAsia" w:hAnsiTheme="minorHAnsi" w:cstheme="minorBidi"/>
            <w:b w:val="0"/>
            <w:caps w:val="0"/>
            <w:noProof/>
            <w:sz w:val="22"/>
            <w:szCs w:val="22"/>
            <w:lang w:val="en-US" w:eastAsia="en-US"/>
          </w:rPr>
          <w:tab/>
        </w:r>
        <w:r w:rsidRPr="00A91D71">
          <w:rPr>
            <w:rStyle w:val="Hyperlink"/>
            <w:noProof/>
          </w:rPr>
          <w:t>PROGRAMME REGULATIONS</w:t>
        </w:r>
        <w:r>
          <w:rPr>
            <w:noProof/>
            <w:webHidden/>
          </w:rPr>
          <w:tab/>
        </w:r>
        <w:r>
          <w:rPr>
            <w:noProof/>
            <w:webHidden/>
          </w:rPr>
          <w:fldChar w:fldCharType="begin"/>
        </w:r>
        <w:r>
          <w:rPr>
            <w:noProof/>
            <w:webHidden/>
          </w:rPr>
          <w:instrText xml:space="preserve"> PAGEREF _Toc463945686 \h </w:instrText>
        </w:r>
        <w:r>
          <w:rPr>
            <w:noProof/>
            <w:webHidden/>
          </w:rPr>
        </w:r>
        <w:r>
          <w:rPr>
            <w:noProof/>
            <w:webHidden/>
          </w:rPr>
          <w:fldChar w:fldCharType="separate"/>
        </w:r>
        <w:r>
          <w:rPr>
            <w:noProof/>
            <w:webHidden/>
          </w:rPr>
          <w:t>5</w:t>
        </w:r>
        <w:r>
          <w:rPr>
            <w:noProof/>
            <w:webHidden/>
          </w:rPr>
          <w:fldChar w:fldCharType="end"/>
        </w:r>
      </w:hyperlink>
    </w:p>
    <w:p w14:paraId="67CB221E" w14:textId="77777777" w:rsidR="00435CF4" w:rsidRDefault="00435CF4">
      <w:pPr>
        <w:pStyle w:val="TOC2"/>
        <w:rPr>
          <w:rFonts w:asciiTheme="minorHAnsi" w:eastAsiaTheme="minorEastAsia" w:hAnsiTheme="minorHAnsi" w:cstheme="minorBidi"/>
          <w:b w:val="0"/>
          <w:noProof/>
          <w:sz w:val="22"/>
          <w:szCs w:val="22"/>
          <w:lang w:val="en-US" w:eastAsia="en-US"/>
        </w:rPr>
      </w:pPr>
      <w:hyperlink w:anchor="_Toc463945687" w:history="1">
        <w:r w:rsidRPr="00A91D71">
          <w:rPr>
            <w:rStyle w:val="Hyperlink"/>
            <w:noProof/>
          </w:rPr>
          <w:t>3.1.</w:t>
        </w:r>
        <w:r>
          <w:rPr>
            <w:rFonts w:asciiTheme="minorHAnsi" w:eastAsiaTheme="minorEastAsia" w:hAnsiTheme="minorHAnsi" w:cstheme="minorBidi"/>
            <w:b w:val="0"/>
            <w:noProof/>
            <w:sz w:val="22"/>
            <w:szCs w:val="22"/>
            <w:lang w:val="en-US" w:eastAsia="en-US"/>
          </w:rPr>
          <w:tab/>
        </w:r>
        <w:r w:rsidRPr="00A91D71">
          <w:rPr>
            <w:rStyle w:val="Hyperlink"/>
            <w:noProof/>
          </w:rPr>
          <w:t>Admission to the Programme</w:t>
        </w:r>
        <w:r>
          <w:rPr>
            <w:noProof/>
            <w:webHidden/>
          </w:rPr>
          <w:tab/>
        </w:r>
        <w:r>
          <w:rPr>
            <w:noProof/>
            <w:webHidden/>
          </w:rPr>
          <w:fldChar w:fldCharType="begin"/>
        </w:r>
        <w:r>
          <w:rPr>
            <w:noProof/>
            <w:webHidden/>
          </w:rPr>
          <w:instrText xml:space="preserve"> PAGEREF _Toc463945687 \h </w:instrText>
        </w:r>
        <w:r>
          <w:rPr>
            <w:noProof/>
            <w:webHidden/>
          </w:rPr>
        </w:r>
        <w:r>
          <w:rPr>
            <w:noProof/>
            <w:webHidden/>
          </w:rPr>
          <w:fldChar w:fldCharType="separate"/>
        </w:r>
        <w:r>
          <w:rPr>
            <w:noProof/>
            <w:webHidden/>
          </w:rPr>
          <w:t>5</w:t>
        </w:r>
        <w:r>
          <w:rPr>
            <w:noProof/>
            <w:webHidden/>
          </w:rPr>
          <w:fldChar w:fldCharType="end"/>
        </w:r>
      </w:hyperlink>
    </w:p>
    <w:p w14:paraId="76E8BCED" w14:textId="77777777" w:rsidR="00435CF4" w:rsidRDefault="00435CF4">
      <w:pPr>
        <w:pStyle w:val="TOC2"/>
        <w:rPr>
          <w:rFonts w:asciiTheme="minorHAnsi" w:eastAsiaTheme="minorEastAsia" w:hAnsiTheme="minorHAnsi" w:cstheme="minorBidi"/>
          <w:b w:val="0"/>
          <w:noProof/>
          <w:sz w:val="22"/>
          <w:szCs w:val="22"/>
          <w:lang w:val="en-US" w:eastAsia="en-US"/>
        </w:rPr>
      </w:pPr>
      <w:hyperlink w:anchor="_Toc463945688" w:history="1">
        <w:r w:rsidRPr="00A91D71">
          <w:rPr>
            <w:rStyle w:val="Hyperlink"/>
            <w:noProof/>
          </w:rPr>
          <w:t>3.2.</w:t>
        </w:r>
        <w:r>
          <w:rPr>
            <w:rFonts w:asciiTheme="minorHAnsi" w:eastAsiaTheme="minorEastAsia" w:hAnsiTheme="minorHAnsi" w:cstheme="minorBidi"/>
            <w:b w:val="0"/>
            <w:noProof/>
            <w:sz w:val="22"/>
            <w:szCs w:val="22"/>
            <w:lang w:val="en-US" w:eastAsia="en-US"/>
          </w:rPr>
          <w:tab/>
        </w:r>
        <w:r w:rsidRPr="00A91D71">
          <w:rPr>
            <w:rStyle w:val="Hyperlink"/>
            <w:noProof/>
          </w:rPr>
          <w:t>Recognition of Prior Learning, Cross Credit, and Credit Transfer</w:t>
        </w:r>
        <w:r>
          <w:rPr>
            <w:noProof/>
            <w:webHidden/>
          </w:rPr>
          <w:tab/>
        </w:r>
        <w:r>
          <w:rPr>
            <w:noProof/>
            <w:webHidden/>
          </w:rPr>
          <w:fldChar w:fldCharType="begin"/>
        </w:r>
        <w:r>
          <w:rPr>
            <w:noProof/>
            <w:webHidden/>
          </w:rPr>
          <w:instrText xml:space="preserve"> PAGEREF _Toc463945688 \h </w:instrText>
        </w:r>
        <w:r>
          <w:rPr>
            <w:noProof/>
            <w:webHidden/>
          </w:rPr>
        </w:r>
        <w:r>
          <w:rPr>
            <w:noProof/>
            <w:webHidden/>
          </w:rPr>
          <w:fldChar w:fldCharType="separate"/>
        </w:r>
        <w:r>
          <w:rPr>
            <w:noProof/>
            <w:webHidden/>
          </w:rPr>
          <w:t>5</w:t>
        </w:r>
        <w:r>
          <w:rPr>
            <w:noProof/>
            <w:webHidden/>
          </w:rPr>
          <w:fldChar w:fldCharType="end"/>
        </w:r>
      </w:hyperlink>
    </w:p>
    <w:p w14:paraId="59A4BCBE" w14:textId="77777777" w:rsidR="00435CF4" w:rsidRDefault="00435CF4">
      <w:pPr>
        <w:pStyle w:val="TOC2"/>
        <w:rPr>
          <w:rFonts w:asciiTheme="minorHAnsi" w:eastAsiaTheme="minorEastAsia" w:hAnsiTheme="minorHAnsi" w:cstheme="minorBidi"/>
          <w:b w:val="0"/>
          <w:noProof/>
          <w:sz w:val="22"/>
          <w:szCs w:val="22"/>
          <w:lang w:val="en-US" w:eastAsia="en-US"/>
        </w:rPr>
      </w:pPr>
      <w:hyperlink w:anchor="_Toc463945689" w:history="1">
        <w:r w:rsidRPr="00A91D71">
          <w:rPr>
            <w:rStyle w:val="Hyperlink"/>
            <w:noProof/>
          </w:rPr>
          <w:t>3.3.</w:t>
        </w:r>
        <w:r>
          <w:rPr>
            <w:rFonts w:asciiTheme="minorHAnsi" w:eastAsiaTheme="minorEastAsia" w:hAnsiTheme="minorHAnsi" w:cstheme="minorBidi"/>
            <w:b w:val="0"/>
            <w:noProof/>
            <w:sz w:val="22"/>
            <w:szCs w:val="22"/>
            <w:lang w:val="en-US" w:eastAsia="en-US"/>
          </w:rPr>
          <w:tab/>
        </w:r>
        <w:r w:rsidRPr="00A91D71">
          <w:rPr>
            <w:rStyle w:val="Hyperlink"/>
            <w:noProof/>
          </w:rPr>
          <w:t>Assessment Provisions</w:t>
        </w:r>
        <w:r>
          <w:rPr>
            <w:noProof/>
            <w:webHidden/>
          </w:rPr>
          <w:tab/>
        </w:r>
        <w:r>
          <w:rPr>
            <w:noProof/>
            <w:webHidden/>
          </w:rPr>
          <w:fldChar w:fldCharType="begin"/>
        </w:r>
        <w:r>
          <w:rPr>
            <w:noProof/>
            <w:webHidden/>
          </w:rPr>
          <w:instrText xml:space="preserve"> PAGEREF _Toc463945689 \h </w:instrText>
        </w:r>
        <w:r>
          <w:rPr>
            <w:noProof/>
            <w:webHidden/>
          </w:rPr>
        </w:r>
        <w:r>
          <w:rPr>
            <w:noProof/>
            <w:webHidden/>
          </w:rPr>
          <w:fldChar w:fldCharType="separate"/>
        </w:r>
        <w:r>
          <w:rPr>
            <w:noProof/>
            <w:webHidden/>
          </w:rPr>
          <w:t>5</w:t>
        </w:r>
        <w:r>
          <w:rPr>
            <w:noProof/>
            <w:webHidden/>
          </w:rPr>
          <w:fldChar w:fldCharType="end"/>
        </w:r>
      </w:hyperlink>
    </w:p>
    <w:p w14:paraId="1FE9AD8D" w14:textId="77777777" w:rsidR="00435CF4" w:rsidRDefault="00435CF4">
      <w:pPr>
        <w:pStyle w:val="TOC2"/>
        <w:rPr>
          <w:rFonts w:asciiTheme="minorHAnsi" w:eastAsiaTheme="minorEastAsia" w:hAnsiTheme="minorHAnsi" w:cstheme="minorBidi"/>
          <w:b w:val="0"/>
          <w:noProof/>
          <w:sz w:val="22"/>
          <w:szCs w:val="22"/>
          <w:lang w:val="en-US" w:eastAsia="en-US"/>
        </w:rPr>
      </w:pPr>
      <w:hyperlink w:anchor="_Toc463945690" w:history="1">
        <w:r w:rsidRPr="00A91D71">
          <w:rPr>
            <w:rStyle w:val="Hyperlink"/>
            <w:noProof/>
          </w:rPr>
          <w:t>3.4.</w:t>
        </w:r>
        <w:r>
          <w:rPr>
            <w:rFonts w:asciiTheme="minorHAnsi" w:eastAsiaTheme="minorEastAsia" w:hAnsiTheme="minorHAnsi" w:cstheme="minorBidi"/>
            <w:b w:val="0"/>
            <w:noProof/>
            <w:sz w:val="22"/>
            <w:szCs w:val="22"/>
            <w:lang w:val="en-US" w:eastAsia="en-US"/>
          </w:rPr>
          <w:tab/>
        </w:r>
        <w:r w:rsidRPr="00A91D71">
          <w:rPr>
            <w:rStyle w:val="Hyperlink"/>
            <w:noProof/>
          </w:rPr>
          <w:t>Progression</w:t>
        </w:r>
        <w:r>
          <w:rPr>
            <w:noProof/>
            <w:webHidden/>
          </w:rPr>
          <w:tab/>
        </w:r>
        <w:r>
          <w:rPr>
            <w:noProof/>
            <w:webHidden/>
          </w:rPr>
          <w:fldChar w:fldCharType="begin"/>
        </w:r>
        <w:r>
          <w:rPr>
            <w:noProof/>
            <w:webHidden/>
          </w:rPr>
          <w:instrText xml:space="preserve"> PAGEREF _Toc463945690 \h </w:instrText>
        </w:r>
        <w:r>
          <w:rPr>
            <w:noProof/>
            <w:webHidden/>
          </w:rPr>
        </w:r>
        <w:r>
          <w:rPr>
            <w:noProof/>
            <w:webHidden/>
          </w:rPr>
          <w:fldChar w:fldCharType="separate"/>
        </w:r>
        <w:r>
          <w:rPr>
            <w:noProof/>
            <w:webHidden/>
          </w:rPr>
          <w:t>6</w:t>
        </w:r>
        <w:r>
          <w:rPr>
            <w:noProof/>
            <w:webHidden/>
          </w:rPr>
          <w:fldChar w:fldCharType="end"/>
        </w:r>
      </w:hyperlink>
    </w:p>
    <w:p w14:paraId="62B3BC9B" w14:textId="77777777" w:rsidR="00435CF4" w:rsidRDefault="00435CF4">
      <w:pPr>
        <w:pStyle w:val="TOC1"/>
        <w:rPr>
          <w:rFonts w:asciiTheme="minorHAnsi" w:eastAsiaTheme="minorEastAsia" w:hAnsiTheme="minorHAnsi" w:cstheme="minorBidi"/>
          <w:b w:val="0"/>
          <w:caps w:val="0"/>
          <w:noProof/>
          <w:sz w:val="22"/>
          <w:szCs w:val="22"/>
          <w:lang w:val="en-US" w:eastAsia="en-US"/>
        </w:rPr>
      </w:pPr>
      <w:hyperlink w:anchor="_Toc463945691" w:history="1">
        <w:r w:rsidRPr="00A91D71">
          <w:rPr>
            <w:rStyle w:val="Hyperlink"/>
            <w:noProof/>
          </w:rPr>
          <w:t>4.</w:t>
        </w:r>
        <w:r>
          <w:rPr>
            <w:rFonts w:asciiTheme="minorHAnsi" w:eastAsiaTheme="minorEastAsia" w:hAnsiTheme="minorHAnsi" w:cstheme="minorBidi"/>
            <w:b w:val="0"/>
            <w:caps w:val="0"/>
            <w:noProof/>
            <w:sz w:val="22"/>
            <w:szCs w:val="22"/>
            <w:lang w:val="en-US" w:eastAsia="en-US"/>
          </w:rPr>
          <w:tab/>
        </w:r>
        <w:r w:rsidRPr="00A91D71">
          <w:rPr>
            <w:rStyle w:val="Hyperlink"/>
            <w:noProof/>
          </w:rPr>
          <w:t>ASSESSMENT AND MODERATION</w:t>
        </w:r>
        <w:r>
          <w:rPr>
            <w:noProof/>
            <w:webHidden/>
          </w:rPr>
          <w:tab/>
        </w:r>
        <w:r>
          <w:rPr>
            <w:noProof/>
            <w:webHidden/>
          </w:rPr>
          <w:fldChar w:fldCharType="begin"/>
        </w:r>
        <w:r>
          <w:rPr>
            <w:noProof/>
            <w:webHidden/>
          </w:rPr>
          <w:instrText xml:space="preserve"> PAGEREF _Toc463945691 \h </w:instrText>
        </w:r>
        <w:r>
          <w:rPr>
            <w:noProof/>
            <w:webHidden/>
          </w:rPr>
        </w:r>
        <w:r>
          <w:rPr>
            <w:noProof/>
            <w:webHidden/>
          </w:rPr>
          <w:fldChar w:fldCharType="separate"/>
        </w:r>
        <w:r>
          <w:rPr>
            <w:noProof/>
            <w:webHidden/>
          </w:rPr>
          <w:t>7</w:t>
        </w:r>
        <w:r>
          <w:rPr>
            <w:noProof/>
            <w:webHidden/>
          </w:rPr>
          <w:fldChar w:fldCharType="end"/>
        </w:r>
      </w:hyperlink>
    </w:p>
    <w:p w14:paraId="245783F7" w14:textId="77777777" w:rsidR="00435CF4" w:rsidRDefault="00435CF4">
      <w:pPr>
        <w:pStyle w:val="TOC2"/>
        <w:rPr>
          <w:rFonts w:asciiTheme="minorHAnsi" w:eastAsiaTheme="minorEastAsia" w:hAnsiTheme="minorHAnsi" w:cstheme="minorBidi"/>
          <w:b w:val="0"/>
          <w:noProof/>
          <w:sz w:val="22"/>
          <w:szCs w:val="22"/>
          <w:lang w:val="en-US" w:eastAsia="en-US"/>
        </w:rPr>
      </w:pPr>
      <w:hyperlink w:anchor="_Toc463945692" w:history="1">
        <w:r w:rsidRPr="00A91D71">
          <w:rPr>
            <w:rStyle w:val="Hyperlink"/>
            <w:noProof/>
          </w:rPr>
          <w:t>4.1.</w:t>
        </w:r>
        <w:r>
          <w:rPr>
            <w:rFonts w:asciiTheme="minorHAnsi" w:eastAsiaTheme="minorEastAsia" w:hAnsiTheme="minorHAnsi" w:cstheme="minorBidi"/>
            <w:b w:val="0"/>
            <w:noProof/>
            <w:sz w:val="22"/>
            <w:szCs w:val="22"/>
            <w:lang w:val="en-US" w:eastAsia="en-US"/>
          </w:rPr>
          <w:tab/>
        </w:r>
        <w:r w:rsidRPr="00A91D71">
          <w:rPr>
            <w:rStyle w:val="Hyperlink"/>
            <w:noProof/>
          </w:rPr>
          <w:t>Assessment Expectations</w:t>
        </w:r>
        <w:r>
          <w:rPr>
            <w:noProof/>
            <w:webHidden/>
          </w:rPr>
          <w:tab/>
        </w:r>
        <w:r>
          <w:rPr>
            <w:noProof/>
            <w:webHidden/>
          </w:rPr>
          <w:fldChar w:fldCharType="begin"/>
        </w:r>
        <w:r>
          <w:rPr>
            <w:noProof/>
            <w:webHidden/>
          </w:rPr>
          <w:instrText xml:space="preserve"> PAGEREF _Toc463945692 \h </w:instrText>
        </w:r>
        <w:r>
          <w:rPr>
            <w:noProof/>
            <w:webHidden/>
          </w:rPr>
        </w:r>
        <w:r>
          <w:rPr>
            <w:noProof/>
            <w:webHidden/>
          </w:rPr>
          <w:fldChar w:fldCharType="separate"/>
        </w:r>
        <w:r>
          <w:rPr>
            <w:noProof/>
            <w:webHidden/>
          </w:rPr>
          <w:t>7</w:t>
        </w:r>
        <w:r>
          <w:rPr>
            <w:noProof/>
            <w:webHidden/>
          </w:rPr>
          <w:fldChar w:fldCharType="end"/>
        </w:r>
      </w:hyperlink>
    </w:p>
    <w:p w14:paraId="4C6E65A9" w14:textId="77777777" w:rsidR="00435CF4" w:rsidRDefault="00435CF4">
      <w:pPr>
        <w:pStyle w:val="TOC2"/>
        <w:rPr>
          <w:rFonts w:asciiTheme="minorHAnsi" w:eastAsiaTheme="minorEastAsia" w:hAnsiTheme="minorHAnsi" w:cstheme="minorBidi"/>
          <w:b w:val="0"/>
          <w:noProof/>
          <w:sz w:val="22"/>
          <w:szCs w:val="22"/>
          <w:lang w:val="en-US" w:eastAsia="en-US"/>
        </w:rPr>
      </w:pPr>
      <w:hyperlink w:anchor="_Toc463945693" w:history="1">
        <w:r w:rsidRPr="00A91D71">
          <w:rPr>
            <w:rStyle w:val="Hyperlink"/>
            <w:noProof/>
          </w:rPr>
          <w:t>4.2.</w:t>
        </w:r>
        <w:r>
          <w:rPr>
            <w:rFonts w:asciiTheme="minorHAnsi" w:eastAsiaTheme="minorEastAsia" w:hAnsiTheme="minorHAnsi" w:cstheme="minorBidi"/>
            <w:b w:val="0"/>
            <w:noProof/>
            <w:sz w:val="22"/>
            <w:szCs w:val="22"/>
            <w:lang w:val="en-US" w:eastAsia="en-US"/>
          </w:rPr>
          <w:tab/>
        </w:r>
        <w:r w:rsidRPr="00A91D71">
          <w:rPr>
            <w:rStyle w:val="Hyperlink"/>
            <w:noProof/>
          </w:rPr>
          <w:t>Assessment Methodologies</w:t>
        </w:r>
        <w:r>
          <w:rPr>
            <w:noProof/>
            <w:webHidden/>
          </w:rPr>
          <w:tab/>
        </w:r>
        <w:r>
          <w:rPr>
            <w:noProof/>
            <w:webHidden/>
          </w:rPr>
          <w:fldChar w:fldCharType="begin"/>
        </w:r>
        <w:r>
          <w:rPr>
            <w:noProof/>
            <w:webHidden/>
          </w:rPr>
          <w:instrText xml:space="preserve"> PAGEREF _Toc463945693 \h </w:instrText>
        </w:r>
        <w:r>
          <w:rPr>
            <w:noProof/>
            <w:webHidden/>
          </w:rPr>
        </w:r>
        <w:r>
          <w:rPr>
            <w:noProof/>
            <w:webHidden/>
          </w:rPr>
          <w:fldChar w:fldCharType="separate"/>
        </w:r>
        <w:r>
          <w:rPr>
            <w:noProof/>
            <w:webHidden/>
          </w:rPr>
          <w:t>7</w:t>
        </w:r>
        <w:r>
          <w:rPr>
            <w:noProof/>
            <w:webHidden/>
          </w:rPr>
          <w:fldChar w:fldCharType="end"/>
        </w:r>
      </w:hyperlink>
    </w:p>
    <w:p w14:paraId="423ED072" w14:textId="77777777" w:rsidR="00435CF4" w:rsidRDefault="00435CF4">
      <w:pPr>
        <w:pStyle w:val="TOC2"/>
        <w:rPr>
          <w:rFonts w:asciiTheme="minorHAnsi" w:eastAsiaTheme="minorEastAsia" w:hAnsiTheme="minorHAnsi" w:cstheme="minorBidi"/>
          <w:b w:val="0"/>
          <w:noProof/>
          <w:sz w:val="22"/>
          <w:szCs w:val="22"/>
          <w:lang w:val="en-US" w:eastAsia="en-US"/>
        </w:rPr>
      </w:pPr>
      <w:hyperlink w:anchor="_Toc463945694" w:history="1">
        <w:r w:rsidRPr="00A91D71">
          <w:rPr>
            <w:rStyle w:val="Hyperlink"/>
            <w:noProof/>
          </w:rPr>
          <w:t>4.3.</w:t>
        </w:r>
        <w:r>
          <w:rPr>
            <w:rFonts w:asciiTheme="minorHAnsi" w:eastAsiaTheme="minorEastAsia" w:hAnsiTheme="minorHAnsi" w:cstheme="minorBidi"/>
            <w:b w:val="0"/>
            <w:noProof/>
            <w:sz w:val="22"/>
            <w:szCs w:val="22"/>
            <w:lang w:val="en-US" w:eastAsia="en-US"/>
          </w:rPr>
          <w:tab/>
        </w:r>
        <w:r w:rsidRPr="00A91D71">
          <w:rPr>
            <w:rStyle w:val="Hyperlink"/>
            <w:noProof/>
          </w:rPr>
          <w:t>Internal Moderation</w:t>
        </w:r>
        <w:r>
          <w:rPr>
            <w:noProof/>
            <w:webHidden/>
          </w:rPr>
          <w:tab/>
        </w:r>
        <w:r>
          <w:rPr>
            <w:noProof/>
            <w:webHidden/>
          </w:rPr>
          <w:fldChar w:fldCharType="begin"/>
        </w:r>
        <w:r>
          <w:rPr>
            <w:noProof/>
            <w:webHidden/>
          </w:rPr>
          <w:instrText xml:space="preserve"> PAGEREF _Toc463945694 \h </w:instrText>
        </w:r>
        <w:r>
          <w:rPr>
            <w:noProof/>
            <w:webHidden/>
          </w:rPr>
        </w:r>
        <w:r>
          <w:rPr>
            <w:noProof/>
            <w:webHidden/>
          </w:rPr>
          <w:fldChar w:fldCharType="separate"/>
        </w:r>
        <w:r>
          <w:rPr>
            <w:noProof/>
            <w:webHidden/>
          </w:rPr>
          <w:t>7</w:t>
        </w:r>
        <w:r>
          <w:rPr>
            <w:noProof/>
            <w:webHidden/>
          </w:rPr>
          <w:fldChar w:fldCharType="end"/>
        </w:r>
      </w:hyperlink>
    </w:p>
    <w:p w14:paraId="7ECF8D43" w14:textId="77777777" w:rsidR="00435CF4" w:rsidRDefault="00435CF4">
      <w:pPr>
        <w:pStyle w:val="TOC2"/>
        <w:rPr>
          <w:rFonts w:asciiTheme="minorHAnsi" w:eastAsiaTheme="minorEastAsia" w:hAnsiTheme="minorHAnsi" w:cstheme="minorBidi"/>
          <w:b w:val="0"/>
          <w:noProof/>
          <w:sz w:val="22"/>
          <w:szCs w:val="22"/>
          <w:lang w:val="en-US" w:eastAsia="en-US"/>
        </w:rPr>
      </w:pPr>
      <w:hyperlink w:anchor="_Toc463945695" w:history="1">
        <w:r w:rsidRPr="00A91D71">
          <w:rPr>
            <w:rStyle w:val="Hyperlink"/>
            <w:noProof/>
          </w:rPr>
          <w:t>4.4.</w:t>
        </w:r>
        <w:r>
          <w:rPr>
            <w:rFonts w:asciiTheme="minorHAnsi" w:eastAsiaTheme="minorEastAsia" w:hAnsiTheme="minorHAnsi" w:cstheme="minorBidi"/>
            <w:b w:val="0"/>
            <w:noProof/>
            <w:sz w:val="22"/>
            <w:szCs w:val="22"/>
            <w:lang w:val="en-US" w:eastAsia="en-US"/>
          </w:rPr>
          <w:tab/>
        </w:r>
        <w:r w:rsidRPr="00A91D71">
          <w:rPr>
            <w:rStyle w:val="Hyperlink"/>
            <w:noProof/>
          </w:rPr>
          <w:t>External Moderation</w:t>
        </w:r>
        <w:r>
          <w:rPr>
            <w:noProof/>
            <w:webHidden/>
          </w:rPr>
          <w:tab/>
        </w:r>
        <w:r>
          <w:rPr>
            <w:noProof/>
            <w:webHidden/>
          </w:rPr>
          <w:fldChar w:fldCharType="begin"/>
        </w:r>
        <w:r>
          <w:rPr>
            <w:noProof/>
            <w:webHidden/>
          </w:rPr>
          <w:instrText xml:space="preserve"> PAGEREF _Toc463945695 \h </w:instrText>
        </w:r>
        <w:r>
          <w:rPr>
            <w:noProof/>
            <w:webHidden/>
          </w:rPr>
        </w:r>
        <w:r>
          <w:rPr>
            <w:noProof/>
            <w:webHidden/>
          </w:rPr>
          <w:fldChar w:fldCharType="separate"/>
        </w:r>
        <w:r>
          <w:rPr>
            <w:noProof/>
            <w:webHidden/>
          </w:rPr>
          <w:t>8</w:t>
        </w:r>
        <w:r>
          <w:rPr>
            <w:noProof/>
            <w:webHidden/>
          </w:rPr>
          <w:fldChar w:fldCharType="end"/>
        </w:r>
      </w:hyperlink>
    </w:p>
    <w:p w14:paraId="7B6B3A19" w14:textId="77777777" w:rsidR="00435CF4" w:rsidRDefault="00435CF4">
      <w:pPr>
        <w:pStyle w:val="TOC1"/>
        <w:rPr>
          <w:rFonts w:asciiTheme="minorHAnsi" w:eastAsiaTheme="minorEastAsia" w:hAnsiTheme="minorHAnsi" w:cstheme="minorBidi"/>
          <w:b w:val="0"/>
          <w:caps w:val="0"/>
          <w:noProof/>
          <w:sz w:val="22"/>
          <w:szCs w:val="22"/>
          <w:lang w:val="en-US" w:eastAsia="en-US"/>
        </w:rPr>
      </w:pPr>
      <w:hyperlink w:anchor="_Toc463945696" w:history="1">
        <w:r w:rsidRPr="00A91D71">
          <w:rPr>
            <w:rStyle w:val="Hyperlink"/>
            <w:noProof/>
          </w:rPr>
          <w:t>5.</w:t>
        </w:r>
        <w:r>
          <w:rPr>
            <w:rFonts w:asciiTheme="minorHAnsi" w:eastAsiaTheme="minorEastAsia" w:hAnsiTheme="minorHAnsi" w:cstheme="minorBidi"/>
            <w:b w:val="0"/>
            <w:caps w:val="0"/>
            <w:noProof/>
            <w:sz w:val="22"/>
            <w:szCs w:val="22"/>
            <w:lang w:val="en-US" w:eastAsia="en-US"/>
          </w:rPr>
          <w:tab/>
        </w:r>
        <w:r w:rsidRPr="00A91D71">
          <w:rPr>
            <w:rStyle w:val="Hyperlink"/>
            <w:noProof/>
          </w:rPr>
          <w:t>RESOURCES TO SUPPORT DELIVERY</w:t>
        </w:r>
        <w:r>
          <w:rPr>
            <w:noProof/>
            <w:webHidden/>
          </w:rPr>
          <w:tab/>
        </w:r>
        <w:r>
          <w:rPr>
            <w:noProof/>
            <w:webHidden/>
          </w:rPr>
          <w:fldChar w:fldCharType="begin"/>
        </w:r>
        <w:r>
          <w:rPr>
            <w:noProof/>
            <w:webHidden/>
          </w:rPr>
          <w:instrText xml:space="preserve"> PAGEREF _Toc463945696 \h </w:instrText>
        </w:r>
        <w:r>
          <w:rPr>
            <w:noProof/>
            <w:webHidden/>
          </w:rPr>
        </w:r>
        <w:r>
          <w:rPr>
            <w:noProof/>
            <w:webHidden/>
          </w:rPr>
          <w:fldChar w:fldCharType="separate"/>
        </w:r>
        <w:r>
          <w:rPr>
            <w:noProof/>
            <w:webHidden/>
          </w:rPr>
          <w:t>9</w:t>
        </w:r>
        <w:r>
          <w:rPr>
            <w:noProof/>
            <w:webHidden/>
          </w:rPr>
          <w:fldChar w:fldCharType="end"/>
        </w:r>
      </w:hyperlink>
    </w:p>
    <w:p w14:paraId="5BA0CD89" w14:textId="77777777" w:rsidR="00435CF4" w:rsidRDefault="00435CF4">
      <w:pPr>
        <w:pStyle w:val="TOC2"/>
        <w:rPr>
          <w:rFonts w:asciiTheme="minorHAnsi" w:eastAsiaTheme="minorEastAsia" w:hAnsiTheme="minorHAnsi" w:cstheme="minorBidi"/>
          <w:b w:val="0"/>
          <w:noProof/>
          <w:sz w:val="22"/>
          <w:szCs w:val="22"/>
          <w:lang w:val="en-US" w:eastAsia="en-US"/>
        </w:rPr>
      </w:pPr>
      <w:hyperlink w:anchor="_Toc463945697" w:history="1">
        <w:r w:rsidRPr="00A91D71">
          <w:rPr>
            <w:rStyle w:val="Hyperlink"/>
            <w:noProof/>
          </w:rPr>
          <w:t>5.1.</w:t>
        </w:r>
        <w:r>
          <w:rPr>
            <w:rFonts w:asciiTheme="minorHAnsi" w:eastAsiaTheme="minorEastAsia" w:hAnsiTheme="minorHAnsi" w:cstheme="minorBidi"/>
            <w:b w:val="0"/>
            <w:noProof/>
            <w:sz w:val="22"/>
            <w:szCs w:val="22"/>
            <w:lang w:val="en-US" w:eastAsia="en-US"/>
          </w:rPr>
          <w:tab/>
        </w:r>
        <w:r w:rsidRPr="00A91D71">
          <w:rPr>
            <w:rStyle w:val="Hyperlink"/>
            <w:noProof/>
          </w:rPr>
          <w:t>Teaching and Learning Resources and Support Systems Available to the Learner</w:t>
        </w:r>
        <w:r>
          <w:rPr>
            <w:noProof/>
            <w:webHidden/>
          </w:rPr>
          <w:tab/>
        </w:r>
        <w:r>
          <w:rPr>
            <w:noProof/>
            <w:webHidden/>
          </w:rPr>
          <w:fldChar w:fldCharType="begin"/>
        </w:r>
        <w:r>
          <w:rPr>
            <w:noProof/>
            <w:webHidden/>
          </w:rPr>
          <w:instrText xml:space="preserve"> PAGEREF _Toc463945697 \h </w:instrText>
        </w:r>
        <w:r>
          <w:rPr>
            <w:noProof/>
            <w:webHidden/>
          </w:rPr>
        </w:r>
        <w:r>
          <w:rPr>
            <w:noProof/>
            <w:webHidden/>
          </w:rPr>
          <w:fldChar w:fldCharType="separate"/>
        </w:r>
        <w:r>
          <w:rPr>
            <w:noProof/>
            <w:webHidden/>
          </w:rPr>
          <w:t>9</w:t>
        </w:r>
        <w:r>
          <w:rPr>
            <w:noProof/>
            <w:webHidden/>
          </w:rPr>
          <w:fldChar w:fldCharType="end"/>
        </w:r>
      </w:hyperlink>
    </w:p>
    <w:p w14:paraId="42F9F5BC" w14:textId="77777777" w:rsidR="00435CF4" w:rsidRDefault="00435CF4">
      <w:pPr>
        <w:pStyle w:val="TOC2"/>
        <w:rPr>
          <w:rFonts w:asciiTheme="minorHAnsi" w:eastAsiaTheme="minorEastAsia" w:hAnsiTheme="minorHAnsi" w:cstheme="minorBidi"/>
          <w:b w:val="0"/>
          <w:noProof/>
          <w:sz w:val="22"/>
          <w:szCs w:val="22"/>
          <w:lang w:val="en-US" w:eastAsia="en-US"/>
        </w:rPr>
      </w:pPr>
      <w:hyperlink w:anchor="_Toc463945698" w:history="1">
        <w:r w:rsidRPr="00A91D71">
          <w:rPr>
            <w:rStyle w:val="Hyperlink"/>
            <w:noProof/>
          </w:rPr>
          <w:t>5.2.</w:t>
        </w:r>
        <w:r>
          <w:rPr>
            <w:rFonts w:asciiTheme="minorHAnsi" w:eastAsiaTheme="minorEastAsia" w:hAnsiTheme="minorHAnsi" w:cstheme="minorBidi"/>
            <w:b w:val="0"/>
            <w:noProof/>
            <w:sz w:val="22"/>
            <w:szCs w:val="22"/>
            <w:lang w:val="en-US" w:eastAsia="en-US"/>
          </w:rPr>
          <w:tab/>
        </w:r>
        <w:r w:rsidRPr="00A91D71">
          <w:rPr>
            <w:rStyle w:val="Hyperlink"/>
            <w:noProof/>
          </w:rPr>
          <w:t>Further Resources Needed/Planned (optional)</w:t>
        </w:r>
        <w:r>
          <w:rPr>
            <w:noProof/>
            <w:webHidden/>
          </w:rPr>
          <w:tab/>
        </w:r>
        <w:r>
          <w:rPr>
            <w:noProof/>
            <w:webHidden/>
          </w:rPr>
          <w:fldChar w:fldCharType="begin"/>
        </w:r>
        <w:r>
          <w:rPr>
            <w:noProof/>
            <w:webHidden/>
          </w:rPr>
          <w:instrText xml:space="preserve"> PAGEREF _Toc463945698 \h </w:instrText>
        </w:r>
        <w:r>
          <w:rPr>
            <w:noProof/>
            <w:webHidden/>
          </w:rPr>
        </w:r>
        <w:r>
          <w:rPr>
            <w:noProof/>
            <w:webHidden/>
          </w:rPr>
          <w:fldChar w:fldCharType="separate"/>
        </w:r>
        <w:r>
          <w:rPr>
            <w:noProof/>
            <w:webHidden/>
          </w:rPr>
          <w:t>9</w:t>
        </w:r>
        <w:r>
          <w:rPr>
            <w:noProof/>
            <w:webHidden/>
          </w:rPr>
          <w:fldChar w:fldCharType="end"/>
        </w:r>
      </w:hyperlink>
    </w:p>
    <w:p w14:paraId="0A54F588" w14:textId="77777777" w:rsidR="00435CF4" w:rsidRDefault="00435CF4">
      <w:pPr>
        <w:pStyle w:val="TOC2"/>
        <w:rPr>
          <w:rFonts w:asciiTheme="minorHAnsi" w:eastAsiaTheme="minorEastAsia" w:hAnsiTheme="minorHAnsi" w:cstheme="minorBidi"/>
          <w:b w:val="0"/>
          <w:noProof/>
          <w:sz w:val="22"/>
          <w:szCs w:val="22"/>
          <w:lang w:val="en-US" w:eastAsia="en-US"/>
        </w:rPr>
      </w:pPr>
      <w:hyperlink w:anchor="_Toc463945699" w:history="1">
        <w:r w:rsidRPr="00A91D71">
          <w:rPr>
            <w:rStyle w:val="Hyperlink"/>
            <w:noProof/>
          </w:rPr>
          <w:t>5.3.</w:t>
        </w:r>
        <w:r>
          <w:rPr>
            <w:rFonts w:asciiTheme="minorHAnsi" w:eastAsiaTheme="minorEastAsia" w:hAnsiTheme="minorHAnsi" w:cstheme="minorBidi"/>
            <w:b w:val="0"/>
            <w:noProof/>
            <w:sz w:val="22"/>
            <w:szCs w:val="22"/>
            <w:lang w:val="en-US" w:eastAsia="en-US"/>
          </w:rPr>
          <w:tab/>
        </w:r>
        <w:r w:rsidRPr="00A91D71">
          <w:rPr>
            <w:rStyle w:val="Hyperlink"/>
            <w:noProof/>
          </w:rPr>
          <w:t>Staff Teaching on the Programme</w:t>
        </w:r>
        <w:r>
          <w:rPr>
            <w:noProof/>
            <w:webHidden/>
          </w:rPr>
          <w:tab/>
        </w:r>
        <w:r>
          <w:rPr>
            <w:noProof/>
            <w:webHidden/>
          </w:rPr>
          <w:fldChar w:fldCharType="begin"/>
        </w:r>
        <w:r>
          <w:rPr>
            <w:noProof/>
            <w:webHidden/>
          </w:rPr>
          <w:instrText xml:space="preserve"> PAGEREF _Toc463945699 \h </w:instrText>
        </w:r>
        <w:r>
          <w:rPr>
            <w:noProof/>
            <w:webHidden/>
          </w:rPr>
        </w:r>
        <w:r>
          <w:rPr>
            <w:noProof/>
            <w:webHidden/>
          </w:rPr>
          <w:fldChar w:fldCharType="separate"/>
        </w:r>
        <w:r>
          <w:rPr>
            <w:noProof/>
            <w:webHidden/>
          </w:rPr>
          <w:t>9</w:t>
        </w:r>
        <w:r>
          <w:rPr>
            <w:noProof/>
            <w:webHidden/>
          </w:rPr>
          <w:fldChar w:fldCharType="end"/>
        </w:r>
      </w:hyperlink>
    </w:p>
    <w:p w14:paraId="785C19C6" w14:textId="77777777" w:rsidR="00435CF4" w:rsidRDefault="00435CF4">
      <w:pPr>
        <w:pStyle w:val="TOC2"/>
        <w:rPr>
          <w:rFonts w:asciiTheme="minorHAnsi" w:eastAsiaTheme="minorEastAsia" w:hAnsiTheme="minorHAnsi" w:cstheme="minorBidi"/>
          <w:b w:val="0"/>
          <w:noProof/>
          <w:sz w:val="22"/>
          <w:szCs w:val="22"/>
          <w:lang w:val="en-US" w:eastAsia="en-US"/>
        </w:rPr>
      </w:pPr>
      <w:hyperlink w:anchor="_Toc463945700" w:history="1">
        <w:r w:rsidRPr="00A91D71">
          <w:rPr>
            <w:rStyle w:val="Hyperlink"/>
            <w:noProof/>
          </w:rPr>
          <w:t>5.4.</w:t>
        </w:r>
        <w:r>
          <w:rPr>
            <w:rFonts w:asciiTheme="minorHAnsi" w:eastAsiaTheme="minorEastAsia" w:hAnsiTheme="minorHAnsi" w:cstheme="minorBidi"/>
            <w:b w:val="0"/>
            <w:noProof/>
            <w:sz w:val="22"/>
            <w:szCs w:val="22"/>
            <w:lang w:val="en-US" w:eastAsia="en-US"/>
          </w:rPr>
          <w:tab/>
        </w:r>
        <w:r w:rsidRPr="00A91D71">
          <w:rPr>
            <w:rStyle w:val="Hyperlink"/>
            <w:noProof/>
          </w:rPr>
          <w:t>Financial and Administrative Infrastructure</w:t>
        </w:r>
        <w:r>
          <w:rPr>
            <w:noProof/>
            <w:webHidden/>
          </w:rPr>
          <w:tab/>
        </w:r>
        <w:r>
          <w:rPr>
            <w:noProof/>
            <w:webHidden/>
          </w:rPr>
          <w:fldChar w:fldCharType="begin"/>
        </w:r>
        <w:r>
          <w:rPr>
            <w:noProof/>
            <w:webHidden/>
          </w:rPr>
          <w:instrText xml:space="preserve"> PAGEREF _Toc463945700 \h </w:instrText>
        </w:r>
        <w:r>
          <w:rPr>
            <w:noProof/>
            <w:webHidden/>
          </w:rPr>
        </w:r>
        <w:r>
          <w:rPr>
            <w:noProof/>
            <w:webHidden/>
          </w:rPr>
          <w:fldChar w:fldCharType="separate"/>
        </w:r>
        <w:r>
          <w:rPr>
            <w:noProof/>
            <w:webHidden/>
          </w:rPr>
          <w:t>9</w:t>
        </w:r>
        <w:r>
          <w:rPr>
            <w:noProof/>
            <w:webHidden/>
          </w:rPr>
          <w:fldChar w:fldCharType="end"/>
        </w:r>
      </w:hyperlink>
    </w:p>
    <w:p w14:paraId="0055CA0D" w14:textId="77777777" w:rsidR="00435CF4" w:rsidRDefault="00435CF4">
      <w:pPr>
        <w:pStyle w:val="TOC1"/>
        <w:rPr>
          <w:rFonts w:asciiTheme="minorHAnsi" w:eastAsiaTheme="minorEastAsia" w:hAnsiTheme="minorHAnsi" w:cstheme="minorBidi"/>
          <w:b w:val="0"/>
          <w:caps w:val="0"/>
          <w:noProof/>
          <w:sz w:val="22"/>
          <w:szCs w:val="22"/>
          <w:lang w:val="en-US" w:eastAsia="en-US"/>
        </w:rPr>
      </w:pPr>
      <w:hyperlink w:anchor="_Toc463945701" w:history="1">
        <w:r w:rsidRPr="00A91D71">
          <w:rPr>
            <w:rStyle w:val="Hyperlink"/>
            <w:noProof/>
            <w:highlight w:val="yellow"/>
          </w:rPr>
          <w:t>6.</w:t>
        </w:r>
        <w:r>
          <w:rPr>
            <w:rFonts w:asciiTheme="minorHAnsi" w:eastAsiaTheme="minorEastAsia" w:hAnsiTheme="minorHAnsi" w:cstheme="minorBidi"/>
            <w:b w:val="0"/>
            <w:caps w:val="0"/>
            <w:noProof/>
            <w:sz w:val="22"/>
            <w:szCs w:val="22"/>
            <w:lang w:val="en-US" w:eastAsia="en-US"/>
          </w:rPr>
          <w:tab/>
        </w:r>
        <w:r w:rsidRPr="00A91D71">
          <w:rPr>
            <w:rStyle w:val="Hyperlink"/>
            <w:noProof/>
            <w:highlight w:val="yellow"/>
          </w:rPr>
          <w:t>ACCEPTABILITY OF THE PROGRAMME OF STUDY</w:t>
        </w:r>
        <w:r>
          <w:rPr>
            <w:noProof/>
            <w:webHidden/>
          </w:rPr>
          <w:tab/>
        </w:r>
        <w:r>
          <w:rPr>
            <w:noProof/>
            <w:webHidden/>
          </w:rPr>
          <w:fldChar w:fldCharType="begin"/>
        </w:r>
        <w:r>
          <w:rPr>
            <w:noProof/>
            <w:webHidden/>
          </w:rPr>
          <w:instrText xml:space="preserve"> PAGEREF _Toc463945701 \h </w:instrText>
        </w:r>
        <w:r>
          <w:rPr>
            <w:noProof/>
            <w:webHidden/>
          </w:rPr>
        </w:r>
        <w:r>
          <w:rPr>
            <w:noProof/>
            <w:webHidden/>
          </w:rPr>
          <w:fldChar w:fldCharType="separate"/>
        </w:r>
        <w:r>
          <w:rPr>
            <w:noProof/>
            <w:webHidden/>
          </w:rPr>
          <w:t>11</w:t>
        </w:r>
        <w:r>
          <w:rPr>
            <w:noProof/>
            <w:webHidden/>
          </w:rPr>
          <w:fldChar w:fldCharType="end"/>
        </w:r>
      </w:hyperlink>
    </w:p>
    <w:p w14:paraId="763517C8" w14:textId="77777777" w:rsidR="00435CF4" w:rsidRDefault="00435CF4">
      <w:pPr>
        <w:pStyle w:val="TOC2"/>
        <w:rPr>
          <w:rFonts w:asciiTheme="minorHAnsi" w:eastAsiaTheme="minorEastAsia" w:hAnsiTheme="minorHAnsi" w:cstheme="minorBidi"/>
          <w:b w:val="0"/>
          <w:noProof/>
          <w:sz w:val="22"/>
          <w:szCs w:val="22"/>
          <w:lang w:val="en-US" w:eastAsia="en-US"/>
        </w:rPr>
      </w:pPr>
      <w:hyperlink w:anchor="_Toc463945702" w:history="1">
        <w:r w:rsidRPr="00A91D71">
          <w:rPr>
            <w:rStyle w:val="Hyperlink"/>
            <w:noProof/>
          </w:rPr>
          <w:t>6.1.</w:t>
        </w:r>
        <w:r>
          <w:rPr>
            <w:rFonts w:asciiTheme="minorHAnsi" w:eastAsiaTheme="minorEastAsia" w:hAnsiTheme="minorHAnsi" w:cstheme="minorBidi"/>
            <w:b w:val="0"/>
            <w:noProof/>
            <w:sz w:val="22"/>
            <w:szCs w:val="22"/>
            <w:lang w:val="en-US" w:eastAsia="en-US"/>
          </w:rPr>
          <w:tab/>
        </w:r>
        <w:r w:rsidRPr="00A91D71">
          <w:rPr>
            <w:rStyle w:val="Hyperlink"/>
            <w:noProof/>
          </w:rPr>
          <w:t>Consultation</w:t>
        </w:r>
        <w:r>
          <w:rPr>
            <w:noProof/>
            <w:webHidden/>
          </w:rPr>
          <w:tab/>
        </w:r>
        <w:r>
          <w:rPr>
            <w:noProof/>
            <w:webHidden/>
          </w:rPr>
          <w:fldChar w:fldCharType="begin"/>
        </w:r>
        <w:r>
          <w:rPr>
            <w:noProof/>
            <w:webHidden/>
          </w:rPr>
          <w:instrText xml:space="preserve"> PAGEREF _Toc463945702 \h </w:instrText>
        </w:r>
        <w:r>
          <w:rPr>
            <w:noProof/>
            <w:webHidden/>
          </w:rPr>
        </w:r>
        <w:r>
          <w:rPr>
            <w:noProof/>
            <w:webHidden/>
          </w:rPr>
          <w:fldChar w:fldCharType="separate"/>
        </w:r>
        <w:r>
          <w:rPr>
            <w:noProof/>
            <w:webHidden/>
          </w:rPr>
          <w:t>11</w:t>
        </w:r>
        <w:r>
          <w:rPr>
            <w:noProof/>
            <w:webHidden/>
          </w:rPr>
          <w:fldChar w:fldCharType="end"/>
        </w:r>
      </w:hyperlink>
    </w:p>
    <w:p w14:paraId="6DDE434C" w14:textId="77777777" w:rsidR="00435CF4" w:rsidRDefault="00435CF4">
      <w:pPr>
        <w:pStyle w:val="TOC1"/>
        <w:rPr>
          <w:rFonts w:asciiTheme="minorHAnsi" w:eastAsiaTheme="minorEastAsia" w:hAnsiTheme="minorHAnsi" w:cstheme="minorBidi"/>
          <w:b w:val="0"/>
          <w:caps w:val="0"/>
          <w:noProof/>
          <w:sz w:val="22"/>
          <w:szCs w:val="22"/>
          <w:lang w:val="en-US" w:eastAsia="en-US"/>
        </w:rPr>
      </w:pPr>
      <w:hyperlink w:anchor="_Toc463945703" w:history="1">
        <w:r w:rsidRPr="00A91D71">
          <w:rPr>
            <w:rStyle w:val="Hyperlink"/>
            <w:noProof/>
          </w:rPr>
          <w:t>7.</w:t>
        </w:r>
        <w:r>
          <w:rPr>
            <w:rFonts w:asciiTheme="minorHAnsi" w:eastAsiaTheme="minorEastAsia" w:hAnsiTheme="minorHAnsi" w:cstheme="minorBidi"/>
            <w:b w:val="0"/>
            <w:caps w:val="0"/>
            <w:noProof/>
            <w:sz w:val="22"/>
            <w:szCs w:val="22"/>
            <w:lang w:val="en-US" w:eastAsia="en-US"/>
          </w:rPr>
          <w:tab/>
        </w:r>
        <w:r w:rsidRPr="00A91D71">
          <w:rPr>
            <w:rStyle w:val="Hyperlink"/>
            <w:noProof/>
          </w:rPr>
          <w:t>RESEARCH AND THE CURRICULUM</w:t>
        </w:r>
        <w:r>
          <w:rPr>
            <w:noProof/>
            <w:webHidden/>
          </w:rPr>
          <w:tab/>
        </w:r>
        <w:r>
          <w:rPr>
            <w:noProof/>
            <w:webHidden/>
          </w:rPr>
          <w:fldChar w:fldCharType="begin"/>
        </w:r>
        <w:r>
          <w:rPr>
            <w:noProof/>
            <w:webHidden/>
          </w:rPr>
          <w:instrText xml:space="preserve"> PAGEREF _Toc463945703 \h </w:instrText>
        </w:r>
        <w:r>
          <w:rPr>
            <w:noProof/>
            <w:webHidden/>
          </w:rPr>
        </w:r>
        <w:r>
          <w:rPr>
            <w:noProof/>
            <w:webHidden/>
          </w:rPr>
          <w:fldChar w:fldCharType="separate"/>
        </w:r>
        <w:r>
          <w:rPr>
            <w:noProof/>
            <w:webHidden/>
          </w:rPr>
          <w:t>13</w:t>
        </w:r>
        <w:r>
          <w:rPr>
            <w:noProof/>
            <w:webHidden/>
          </w:rPr>
          <w:fldChar w:fldCharType="end"/>
        </w:r>
      </w:hyperlink>
    </w:p>
    <w:p w14:paraId="02C8BB91" w14:textId="77777777" w:rsidR="00435CF4" w:rsidRDefault="00435CF4">
      <w:pPr>
        <w:pStyle w:val="TOC2"/>
        <w:rPr>
          <w:rFonts w:asciiTheme="minorHAnsi" w:eastAsiaTheme="minorEastAsia" w:hAnsiTheme="minorHAnsi" w:cstheme="minorBidi"/>
          <w:b w:val="0"/>
          <w:noProof/>
          <w:sz w:val="22"/>
          <w:szCs w:val="22"/>
          <w:lang w:val="en-US" w:eastAsia="en-US"/>
        </w:rPr>
      </w:pPr>
      <w:hyperlink w:anchor="_Toc463945704" w:history="1">
        <w:r w:rsidRPr="00A91D71">
          <w:rPr>
            <w:rStyle w:val="Hyperlink"/>
            <w:noProof/>
          </w:rPr>
          <w:t>7.1.</w:t>
        </w:r>
        <w:r>
          <w:rPr>
            <w:rFonts w:asciiTheme="minorHAnsi" w:eastAsiaTheme="minorEastAsia" w:hAnsiTheme="minorHAnsi" w:cstheme="minorBidi"/>
            <w:b w:val="0"/>
            <w:noProof/>
            <w:sz w:val="22"/>
            <w:szCs w:val="22"/>
            <w:lang w:val="en-US" w:eastAsia="en-US"/>
          </w:rPr>
          <w:tab/>
        </w:r>
        <w:r w:rsidRPr="00A91D71">
          <w:rPr>
            <w:rStyle w:val="Hyperlink"/>
            <w:noProof/>
          </w:rPr>
          <w:t>Research Components in the Programme</w:t>
        </w:r>
        <w:r>
          <w:rPr>
            <w:noProof/>
            <w:webHidden/>
          </w:rPr>
          <w:tab/>
        </w:r>
        <w:r>
          <w:rPr>
            <w:noProof/>
            <w:webHidden/>
          </w:rPr>
          <w:fldChar w:fldCharType="begin"/>
        </w:r>
        <w:r>
          <w:rPr>
            <w:noProof/>
            <w:webHidden/>
          </w:rPr>
          <w:instrText xml:space="preserve"> PAGEREF _Toc463945704 \h </w:instrText>
        </w:r>
        <w:r>
          <w:rPr>
            <w:noProof/>
            <w:webHidden/>
          </w:rPr>
        </w:r>
        <w:r>
          <w:rPr>
            <w:noProof/>
            <w:webHidden/>
          </w:rPr>
          <w:fldChar w:fldCharType="separate"/>
        </w:r>
        <w:r>
          <w:rPr>
            <w:noProof/>
            <w:webHidden/>
          </w:rPr>
          <w:t>13</w:t>
        </w:r>
        <w:r>
          <w:rPr>
            <w:noProof/>
            <w:webHidden/>
          </w:rPr>
          <w:fldChar w:fldCharType="end"/>
        </w:r>
      </w:hyperlink>
    </w:p>
    <w:p w14:paraId="69D04E04" w14:textId="77777777" w:rsidR="00435CF4" w:rsidRDefault="00435CF4">
      <w:pPr>
        <w:pStyle w:val="TOC2"/>
        <w:rPr>
          <w:rFonts w:asciiTheme="minorHAnsi" w:eastAsiaTheme="minorEastAsia" w:hAnsiTheme="minorHAnsi" w:cstheme="minorBidi"/>
          <w:b w:val="0"/>
          <w:noProof/>
          <w:sz w:val="22"/>
          <w:szCs w:val="22"/>
          <w:lang w:val="en-US" w:eastAsia="en-US"/>
        </w:rPr>
      </w:pPr>
      <w:hyperlink w:anchor="_Toc463945705" w:history="1">
        <w:r w:rsidRPr="00A91D71">
          <w:rPr>
            <w:rStyle w:val="Hyperlink"/>
            <w:noProof/>
          </w:rPr>
          <w:t>7.2.</w:t>
        </w:r>
        <w:r>
          <w:rPr>
            <w:rFonts w:asciiTheme="minorHAnsi" w:eastAsiaTheme="minorEastAsia" w:hAnsiTheme="minorHAnsi" w:cstheme="minorBidi"/>
            <w:b w:val="0"/>
            <w:noProof/>
            <w:sz w:val="22"/>
            <w:szCs w:val="22"/>
            <w:lang w:val="en-US" w:eastAsia="en-US"/>
          </w:rPr>
          <w:tab/>
        </w:r>
        <w:r w:rsidRPr="00A91D71">
          <w:rPr>
            <w:rStyle w:val="Hyperlink"/>
            <w:noProof/>
          </w:rPr>
          <w:t>Research Projects</w:t>
        </w:r>
        <w:r>
          <w:rPr>
            <w:noProof/>
            <w:webHidden/>
          </w:rPr>
          <w:tab/>
        </w:r>
        <w:r>
          <w:rPr>
            <w:noProof/>
            <w:webHidden/>
          </w:rPr>
          <w:fldChar w:fldCharType="begin"/>
        </w:r>
        <w:r>
          <w:rPr>
            <w:noProof/>
            <w:webHidden/>
          </w:rPr>
          <w:instrText xml:space="preserve"> PAGEREF _Toc463945705 \h </w:instrText>
        </w:r>
        <w:r>
          <w:rPr>
            <w:noProof/>
            <w:webHidden/>
          </w:rPr>
        </w:r>
        <w:r>
          <w:rPr>
            <w:noProof/>
            <w:webHidden/>
          </w:rPr>
          <w:fldChar w:fldCharType="separate"/>
        </w:r>
        <w:r>
          <w:rPr>
            <w:noProof/>
            <w:webHidden/>
          </w:rPr>
          <w:t>13</w:t>
        </w:r>
        <w:r>
          <w:rPr>
            <w:noProof/>
            <w:webHidden/>
          </w:rPr>
          <w:fldChar w:fldCharType="end"/>
        </w:r>
      </w:hyperlink>
    </w:p>
    <w:p w14:paraId="774DCCF7" w14:textId="77777777" w:rsidR="00435CF4" w:rsidRDefault="00435CF4">
      <w:pPr>
        <w:pStyle w:val="TOC2"/>
        <w:rPr>
          <w:rFonts w:asciiTheme="minorHAnsi" w:eastAsiaTheme="minorEastAsia" w:hAnsiTheme="minorHAnsi" w:cstheme="minorBidi"/>
          <w:b w:val="0"/>
          <w:noProof/>
          <w:sz w:val="22"/>
          <w:szCs w:val="22"/>
          <w:lang w:val="en-US" w:eastAsia="en-US"/>
        </w:rPr>
      </w:pPr>
      <w:hyperlink w:anchor="_Toc463945706" w:history="1">
        <w:r w:rsidRPr="00A91D71">
          <w:rPr>
            <w:rStyle w:val="Hyperlink"/>
            <w:noProof/>
          </w:rPr>
          <w:t>7.3.</w:t>
        </w:r>
        <w:r>
          <w:rPr>
            <w:rFonts w:asciiTheme="minorHAnsi" w:eastAsiaTheme="minorEastAsia" w:hAnsiTheme="minorHAnsi" w:cstheme="minorBidi"/>
            <w:b w:val="0"/>
            <w:noProof/>
            <w:sz w:val="22"/>
            <w:szCs w:val="22"/>
            <w:lang w:val="en-US" w:eastAsia="en-US"/>
          </w:rPr>
          <w:tab/>
        </w:r>
        <w:r w:rsidRPr="00A91D71">
          <w:rPr>
            <w:rStyle w:val="Hyperlink"/>
            <w:noProof/>
          </w:rPr>
          <w:t>Supervisors/Facilitators/Academic Mentors/Consultants</w:t>
        </w:r>
        <w:r>
          <w:rPr>
            <w:noProof/>
            <w:webHidden/>
          </w:rPr>
          <w:tab/>
        </w:r>
        <w:r>
          <w:rPr>
            <w:noProof/>
            <w:webHidden/>
          </w:rPr>
          <w:fldChar w:fldCharType="begin"/>
        </w:r>
        <w:r>
          <w:rPr>
            <w:noProof/>
            <w:webHidden/>
          </w:rPr>
          <w:instrText xml:space="preserve"> PAGEREF _Toc463945706 \h </w:instrText>
        </w:r>
        <w:r>
          <w:rPr>
            <w:noProof/>
            <w:webHidden/>
          </w:rPr>
        </w:r>
        <w:r>
          <w:rPr>
            <w:noProof/>
            <w:webHidden/>
          </w:rPr>
          <w:fldChar w:fldCharType="separate"/>
        </w:r>
        <w:r>
          <w:rPr>
            <w:noProof/>
            <w:webHidden/>
          </w:rPr>
          <w:t>13</w:t>
        </w:r>
        <w:r>
          <w:rPr>
            <w:noProof/>
            <w:webHidden/>
          </w:rPr>
          <w:fldChar w:fldCharType="end"/>
        </w:r>
      </w:hyperlink>
    </w:p>
    <w:p w14:paraId="7EBD0495" w14:textId="77777777" w:rsidR="00435CF4" w:rsidRDefault="00435CF4">
      <w:pPr>
        <w:pStyle w:val="TOC2"/>
        <w:rPr>
          <w:rFonts w:asciiTheme="minorHAnsi" w:eastAsiaTheme="minorEastAsia" w:hAnsiTheme="minorHAnsi" w:cstheme="minorBidi"/>
          <w:b w:val="0"/>
          <w:noProof/>
          <w:sz w:val="22"/>
          <w:szCs w:val="22"/>
          <w:lang w:val="en-US" w:eastAsia="en-US"/>
        </w:rPr>
      </w:pPr>
      <w:hyperlink w:anchor="_Toc463945707" w:history="1">
        <w:r w:rsidRPr="00A91D71">
          <w:rPr>
            <w:rStyle w:val="Hyperlink"/>
            <w:noProof/>
          </w:rPr>
          <w:t>7.4.</w:t>
        </w:r>
        <w:r>
          <w:rPr>
            <w:rFonts w:asciiTheme="minorHAnsi" w:eastAsiaTheme="minorEastAsia" w:hAnsiTheme="minorHAnsi" w:cstheme="minorBidi"/>
            <w:b w:val="0"/>
            <w:noProof/>
            <w:sz w:val="22"/>
            <w:szCs w:val="22"/>
            <w:lang w:val="en-US" w:eastAsia="en-US"/>
          </w:rPr>
          <w:tab/>
        </w:r>
        <w:r w:rsidRPr="00A91D71">
          <w:rPr>
            <w:rStyle w:val="Hyperlink"/>
            <w:noProof/>
          </w:rPr>
          <w:t>Assessment of Research/Examination of Thesis</w:t>
        </w:r>
        <w:r>
          <w:rPr>
            <w:noProof/>
            <w:webHidden/>
          </w:rPr>
          <w:tab/>
        </w:r>
        <w:r>
          <w:rPr>
            <w:noProof/>
            <w:webHidden/>
          </w:rPr>
          <w:fldChar w:fldCharType="begin"/>
        </w:r>
        <w:r>
          <w:rPr>
            <w:noProof/>
            <w:webHidden/>
          </w:rPr>
          <w:instrText xml:space="preserve"> PAGEREF _Toc463945707 \h </w:instrText>
        </w:r>
        <w:r>
          <w:rPr>
            <w:noProof/>
            <w:webHidden/>
          </w:rPr>
        </w:r>
        <w:r>
          <w:rPr>
            <w:noProof/>
            <w:webHidden/>
          </w:rPr>
          <w:fldChar w:fldCharType="separate"/>
        </w:r>
        <w:r>
          <w:rPr>
            <w:noProof/>
            <w:webHidden/>
          </w:rPr>
          <w:t>13</w:t>
        </w:r>
        <w:r>
          <w:rPr>
            <w:noProof/>
            <w:webHidden/>
          </w:rPr>
          <w:fldChar w:fldCharType="end"/>
        </w:r>
      </w:hyperlink>
    </w:p>
    <w:p w14:paraId="3465B4DA" w14:textId="77777777" w:rsidR="00435CF4" w:rsidRDefault="00435CF4">
      <w:pPr>
        <w:pStyle w:val="TOC1"/>
        <w:rPr>
          <w:rFonts w:asciiTheme="minorHAnsi" w:eastAsiaTheme="minorEastAsia" w:hAnsiTheme="minorHAnsi" w:cstheme="minorBidi"/>
          <w:b w:val="0"/>
          <w:caps w:val="0"/>
          <w:noProof/>
          <w:sz w:val="22"/>
          <w:szCs w:val="22"/>
          <w:lang w:val="en-US" w:eastAsia="en-US"/>
        </w:rPr>
      </w:pPr>
      <w:hyperlink w:anchor="_Toc463945708" w:history="1">
        <w:r w:rsidRPr="00A91D71">
          <w:rPr>
            <w:rStyle w:val="Hyperlink"/>
            <w:noProof/>
          </w:rPr>
          <w:t>8.</w:t>
        </w:r>
        <w:r>
          <w:rPr>
            <w:rFonts w:asciiTheme="minorHAnsi" w:eastAsiaTheme="minorEastAsia" w:hAnsiTheme="minorHAnsi" w:cstheme="minorBidi"/>
            <w:b w:val="0"/>
            <w:caps w:val="0"/>
            <w:noProof/>
            <w:sz w:val="22"/>
            <w:szCs w:val="22"/>
            <w:lang w:val="en-US" w:eastAsia="en-US"/>
          </w:rPr>
          <w:tab/>
        </w:r>
        <w:r w:rsidRPr="00A91D71">
          <w:rPr>
            <w:rStyle w:val="Hyperlink"/>
            <w:noProof/>
          </w:rPr>
          <w:t>RESEARCH AND STAFFING</w:t>
        </w:r>
        <w:r>
          <w:rPr>
            <w:noProof/>
            <w:webHidden/>
          </w:rPr>
          <w:tab/>
        </w:r>
        <w:r>
          <w:rPr>
            <w:noProof/>
            <w:webHidden/>
          </w:rPr>
          <w:fldChar w:fldCharType="begin"/>
        </w:r>
        <w:r>
          <w:rPr>
            <w:noProof/>
            <w:webHidden/>
          </w:rPr>
          <w:instrText xml:space="preserve"> PAGEREF _Toc463945708 \h </w:instrText>
        </w:r>
        <w:r>
          <w:rPr>
            <w:noProof/>
            <w:webHidden/>
          </w:rPr>
        </w:r>
        <w:r>
          <w:rPr>
            <w:noProof/>
            <w:webHidden/>
          </w:rPr>
          <w:fldChar w:fldCharType="separate"/>
        </w:r>
        <w:r>
          <w:rPr>
            <w:noProof/>
            <w:webHidden/>
          </w:rPr>
          <w:t>14</w:t>
        </w:r>
        <w:r>
          <w:rPr>
            <w:noProof/>
            <w:webHidden/>
          </w:rPr>
          <w:fldChar w:fldCharType="end"/>
        </w:r>
      </w:hyperlink>
    </w:p>
    <w:p w14:paraId="3CD7D840" w14:textId="77777777" w:rsidR="00435CF4" w:rsidRDefault="00435CF4">
      <w:pPr>
        <w:pStyle w:val="TOC2"/>
        <w:rPr>
          <w:rFonts w:asciiTheme="minorHAnsi" w:eastAsiaTheme="minorEastAsia" w:hAnsiTheme="minorHAnsi" w:cstheme="minorBidi"/>
          <w:b w:val="0"/>
          <w:noProof/>
          <w:sz w:val="22"/>
          <w:szCs w:val="22"/>
          <w:lang w:val="en-US" w:eastAsia="en-US"/>
        </w:rPr>
      </w:pPr>
      <w:hyperlink w:anchor="_Toc463945709" w:history="1">
        <w:r w:rsidRPr="00A91D71">
          <w:rPr>
            <w:rStyle w:val="Hyperlink"/>
            <w:noProof/>
          </w:rPr>
          <w:t>8.1.</w:t>
        </w:r>
        <w:r>
          <w:rPr>
            <w:rFonts w:asciiTheme="minorHAnsi" w:eastAsiaTheme="minorEastAsia" w:hAnsiTheme="minorHAnsi" w:cstheme="minorBidi"/>
            <w:b w:val="0"/>
            <w:noProof/>
            <w:sz w:val="22"/>
            <w:szCs w:val="22"/>
            <w:lang w:val="en-US" w:eastAsia="en-US"/>
          </w:rPr>
          <w:tab/>
        </w:r>
        <w:r w:rsidRPr="00A91D71">
          <w:rPr>
            <w:rStyle w:val="Hyperlink"/>
            <w:noProof/>
          </w:rPr>
          <w:t>Staff Research Outputs</w:t>
        </w:r>
        <w:r>
          <w:rPr>
            <w:noProof/>
            <w:webHidden/>
          </w:rPr>
          <w:tab/>
        </w:r>
        <w:r>
          <w:rPr>
            <w:noProof/>
            <w:webHidden/>
          </w:rPr>
          <w:fldChar w:fldCharType="begin"/>
        </w:r>
        <w:r>
          <w:rPr>
            <w:noProof/>
            <w:webHidden/>
          </w:rPr>
          <w:instrText xml:space="preserve"> PAGEREF _Toc463945709 \h </w:instrText>
        </w:r>
        <w:r>
          <w:rPr>
            <w:noProof/>
            <w:webHidden/>
          </w:rPr>
        </w:r>
        <w:r>
          <w:rPr>
            <w:noProof/>
            <w:webHidden/>
          </w:rPr>
          <w:fldChar w:fldCharType="separate"/>
        </w:r>
        <w:r>
          <w:rPr>
            <w:noProof/>
            <w:webHidden/>
          </w:rPr>
          <w:t>14</w:t>
        </w:r>
        <w:r>
          <w:rPr>
            <w:noProof/>
            <w:webHidden/>
          </w:rPr>
          <w:fldChar w:fldCharType="end"/>
        </w:r>
      </w:hyperlink>
    </w:p>
    <w:p w14:paraId="3F8FECE9" w14:textId="77777777" w:rsidR="00435CF4" w:rsidRDefault="00435CF4">
      <w:pPr>
        <w:pStyle w:val="TOC2"/>
        <w:rPr>
          <w:rFonts w:asciiTheme="minorHAnsi" w:eastAsiaTheme="minorEastAsia" w:hAnsiTheme="minorHAnsi" w:cstheme="minorBidi"/>
          <w:b w:val="0"/>
          <w:noProof/>
          <w:sz w:val="22"/>
          <w:szCs w:val="22"/>
          <w:lang w:val="en-US" w:eastAsia="en-US"/>
        </w:rPr>
      </w:pPr>
      <w:hyperlink w:anchor="_Toc463945710" w:history="1">
        <w:r w:rsidRPr="00A91D71">
          <w:rPr>
            <w:rStyle w:val="Hyperlink"/>
            <w:noProof/>
          </w:rPr>
          <w:t>8.2.</w:t>
        </w:r>
        <w:r>
          <w:rPr>
            <w:rFonts w:asciiTheme="minorHAnsi" w:eastAsiaTheme="minorEastAsia" w:hAnsiTheme="minorHAnsi" w:cstheme="minorBidi"/>
            <w:b w:val="0"/>
            <w:noProof/>
            <w:sz w:val="22"/>
            <w:szCs w:val="22"/>
            <w:lang w:val="en-US" w:eastAsia="en-US"/>
          </w:rPr>
          <w:tab/>
        </w:r>
        <w:r w:rsidRPr="00A91D71">
          <w:rPr>
            <w:rStyle w:val="Hyperlink"/>
            <w:noProof/>
          </w:rPr>
          <w:t>Recruitment and Development of Staff</w:t>
        </w:r>
        <w:r>
          <w:rPr>
            <w:noProof/>
            <w:webHidden/>
          </w:rPr>
          <w:tab/>
        </w:r>
        <w:r>
          <w:rPr>
            <w:noProof/>
            <w:webHidden/>
          </w:rPr>
          <w:fldChar w:fldCharType="begin"/>
        </w:r>
        <w:r>
          <w:rPr>
            <w:noProof/>
            <w:webHidden/>
          </w:rPr>
          <w:instrText xml:space="preserve"> PAGEREF _Toc463945710 \h </w:instrText>
        </w:r>
        <w:r>
          <w:rPr>
            <w:noProof/>
            <w:webHidden/>
          </w:rPr>
        </w:r>
        <w:r>
          <w:rPr>
            <w:noProof/>
            <w:webHidden/>
          </w:rPr>
          <w:fldChar w:fldCharType="separate"/>
        </w:r>
        <w:r>
          <w:rPr>
            <w:noProof/>
            <w:webHidden/>
          </w:rPr>
          <w:t>14</w:t>
        </w:r>
        <w:r>
          <w:rPr>
            <w:noProof/>
            <w:webHidden/>
          </w:rPr>
          <w:fldChar w:fldCharType="end"/>
        </w:r>
      </w:hyperlink>
    </w:p>
    <w:p w14:paraId="0F80826F" w14:textId="77777777" w:rsidR="00435CF4" w:rsidRDefault="00435CF4">
      <w:pPr>
        <w:pStyle w:val="TOC1"/>
        <w:rPr>
          <w:rFonts w:asciiTheme="minorHAnsi" w:eastAsiaTheme="minorEastAsia" w:hAnsiTheme="minorHAnsi" w:cstheme="minorBidi"/>
          <w:b w:val="0"/>
          <w:caps w:val="0"/>
          <w:noProof/>
          <w:sz w:val="22"/>
          <w:szCs w:val="22"/>
          <w:lang w:val="en-US" w:eastAsia="en-US"/>
        </w:rPr>
      </w:pPr>
      <w:hyperlink w:anchor="_Toc463945711" w:history="1">
        <w:r w:rsidRPr="00A91D71">
          <w:rPr>
            <w:rStyle w:val="Hyperlink"/>
            <w:noProof/>
          </w:rPr>
          <w:t>9.</w:t>
        </w:r>
        <w:r>
          <w:rPr>
            <w:rFonts w:asciiTheme="minorHAnsi" w:eastAsiaTheme="minorEastAsia" w:hAnsiTheme="minorHAnsi" w:cstheme="minorBidi"/>
            <w:b w:val="0"/>
            <w:caps w:val="0"/>
            <w:noProof/>
            <w:sz w:val="22"/>
            <w:szCs w:val="22"/>
            <w:lang w:val="en-US" w:eastAsia="en-US"/>
          </w:rPr>
          <w:tab/>
        </w:r>
        <w:r w:rsidRPr="00A91D71">
          <w:rPr>
            <w:rStyle w:val="Hyperlink"/>
            <w:noProof/>
          </w:rPr>
          <w:t>SELF-ASSESSMENT AND EXTERNAL EVALUATION</w:t>
        </w:r>
        <w:r>
          <w:rPr>
            <w:noProof/>
            <w:webHidden/>
          </w:rPr>
          <w:tab/>
        </w:r>
        <w:r>
          <w:rPr>
            <w:noProof/>
            <w:webHidden/>
          </w:rPr>
          <w:fldChar w:fldCharType="begin"/>
        </w:r>
        <w:r>
          <w:rPr>
            <w:noProof/>
            <w:webHidden/>
          </w:rPr>
          <w:instrText xml:space="preserve"> PAGEREF _Toc463945711 \h </w:instrText>
        </w:r>
        <w:r>
          <w:rPr>
            <w:noProof/>
            <w:webHidden/>
          </w:rPr>
        </w:r>
        <w:r>
          <w:rPr>
            <w:noProof/>
            <w:webHidden/>
          </w:rPr>
          <w:fldChar w:fldCharType="separate"/>
        </w:r>
        <w:r>
          <w:rPr>
            <w:noProof/>
            <w:webHidden/>
          </w:rPr>
          <w:t>16</w:t>
        </w:r>
        <w:r>
          <w:rPr>
            <w:noProof/>
            <w:webHidden/>
          </w:rPr>
          <w:fldChar w:fldCharType="end"/>
        </w:r>
      </w:hyperlink>
    </w:p>
    <w:p w14:paraId="5018A35B" w14:textId="77777777" w:rsidR="00435CF4" w:rsidRDefault="00435CF4">
      <w:pPr>
        <w:pStyle w:val="TOC2"/>
        <w:rPr>
          <w:rFonts w:asciiTheme="minorHAnsi" w:eastAsiaTheme="minorEastAsia" w:hAnsiTheme="minorHAnsi" w:cstheme="minorBidi"/>
          <w:b w:val="0"/>
          <w:noProof/>
          <w:sz w:val="22"/>
          <w:szCs w:val="22"/>
          <w:lang w:val="en-US" w:eastAsia="en-US"/>
        </w:rPr>
      </w:pPr>
      <w:hyperlink w:anchor="_Toc463945712" w:history="1">
        <w:r w:rsidRPr="00A91D71">
          <w:rPr>
            <w:rStyle w:val="Hyperlink"/>
            <w:noProof/>
          </w:rPr>
          <w:t>9.1.</w:t>
        </w:r>
        <w:r>
          <w:rPr>
            <w:rFonts w:asciiTheme="minorHAnsi" w:eastAsiaTheme="minorEastAsia" w:hAnsiTheme="minorHAnsi" w:cstheme="minorBidi"/>
            <w:b w:val="0"/>
            <w:noProof/>
            <w:sz w:val="22"/>
            <w:szCs w:val="22"/>
            <w:lang w:val="en-US" w:eastAsia="en-US"/>
          </w:rPr>
          <w:tab/>
        </w:r>
        <w:r w:rsidRPr="00A91D71">
          <w:rPr>
            <w:rStyle w:val="Hyperlink"/>
            <w:noProof/>
          </w:rPr>
          <w:t>Annual Programme Evaluation Report (APR)</w:t>
        </w:r>
        <w:r>
          <w:rPr>
            <w:noProof/>
            <w:webHidden/>
          </w:rPr>
          <w:tab/>
        </w:r>
        <w:r>
          <w:rPr>
            <w:noProof/>
            <w:webHidden/>
          </w:rPr>
          <w:fldChar w:fldCharType="begin"/>
        </w:r>
        <w:r>
          <w:rPr>
            <w:noProof/>
            <w:webHidden/>
          </w:rPr>
          <w:instrText xml:space="preserve"> PAGEREF _Toc463945712 \h </w:instrText>
        </w:r>
        <w:r>
          <w:rPr>
            <w:noProof/>
            <w:webHidden/>
          </w:rPr>
        </w:r>
        <w:r>
          <w:rPr>
            <w:noProof/>
            <w:webHidden/>
          </w:rPr>
          <w:fldChar w:fldCharType="separate"/>
        </w:r>
        <w:r>
          <w:rPr>
            <w:noProof/>
            <w:webHidden/>
          </w:rPr>
          <w:t>16</w:t>
        </w:r>
        <w:r>
          <w:rPr>
            <w:noProof/>
            <w:webHidden/>
          </w:rPr>
          <w:fldChar w:fldCharType="end"/>
        </w:r>
      </w:hyperlink>
    </w:p>
    <w:p w14:paraId="5C3FBB64" w14:textId="77777777" w:rsidR="00435CF4" w:rsidRDefault="00435CF4">
      <w:pPr>
        <w:pStyle w:val="TOC2"/>
        <w:rPr>
          <w:rFonts w:asciiTheme="minorHAnsi" w:eastAsiaTheme="minorEastAsia" w:hAnsiTheme="minorHAnsi" w:cstheme="minorBidi"/>
          <w:b w:val="0"/>
          <w:noProof/>
          <w:sz w:val="22"/>
          <w:szCs w:val="22"/>
          <w:lang w:val="en-US" w:eastAsia="en-US"/>
        </w:rPr>
      </w:pPr>
      <w:hyperlink w:anchor="_Toc463945713" w:history="1">
        <w:r w:rsidRPr="00A91D71">
          <w:rPr>
            <w:rStyle w:val="Hyperlink"/>
            <w:noProof/>
          </w:rPr>
          <w:t>9.2.</w:t>
        </w:r>
        <w:r>
          <w:rPr>
            <w:rFonts w:asciiTheme="minorHAnsi" w:eastAsiaTheme="minorEastAsia" w:hAnsiTheme="minorHAnsi" w:cstheme="minorBidi"/>
            <w:b w:val="0"/>
            <w:noProof/>
            <w:sz w:val="22"/>
            <w:szCs w:val="22"/>
            <w:lang w:val="en-US" w:eastAsia="en-US"/>
          </w:rPr>
          <w:tab/>
        </w:r>
        <w:r w:rsidRPr="00A91D71">
          <w:rPr>
            <w:rStyle w:val="Hyperlink"/>
            <w:noProof/>
          </w:rPr>
          <w:t>Online Student Feedback</w:t>
        </w:r>
        <w:r>
          <w:rPr>
            <w:noProof/>
            <w:webHidden/>
          </w:rPr>
          <w:tab/>
        </w:r>
        <w:r>
          <w:rPr>
            <w:noProof/>
            <w:webHidden/>
          </w:rPr>
          <w:fldChar w:fldCharType="begin"/>
        </w:r>
        <w:r>
          <w:rPr>
            <w:noProof/>
            <w:webHidden/>
          </w:rPr>
          <w:instrText xml:space="preserve"> PAGEREF _Toc463945713 \h </w:instrText>
        </w:r>
        <w:r>
          <w:rPr>
            <w:noProof/>
            <w:webHidden/>
          </w:rPr>
        </w:r>
        <w:r>
          <w:rPr>
            <w:noProof/>
            <w:webHidden/>
          </w:rPr>
          <w:fldChar w:fldCharType="separate"/>
        </w:r>
        <w:r>
          <w:rPr>
            <w:noProof/>
            <w:webHidden/>
          </w:rPr>
          <w:t>16</w:t>
        </w:r>
        <w:r>
          <w:rPr>
            <w:noProof/>
            <w:webHidden/>
          </w:rPr>
          <w:fldChar w:fldCharType="end"/>
        </w:r>
      </w:hyperlink>
    </w:p>
    <w:p w14:paraId="1404C34C" w14:textId="77777777" w:rsidR="00435CF4" w:rsidRDefault="00435CF4">
      <w:pPr>
        <w:pStyle w:val="TOC2"/>
        <w:rPr>
          <w:rFonts w:asciiTheme="minorHAnsi" w:eastAsiaTheme="minorEastAsia" w:hAnsiTheme="minorHAnsi" w:cstheme="minorBidi"/>
          <w:b w:val="0"/>
          <w:noProof/>
          <w:sz w:val="22"/>
          <w:szCs w:val="22"/>
          <w:lang w:val="en-US" w:eastAsia="en-US"/>
        </w:rPr>
      </w:pPr>
      <w:hyperlink w:anchor="_Toc463945714" w:history="1">
        <w:r w:rsidRPr="00A91D71">
          <w:rPr>
            <w:rStyle w:val="Hyperlink"/>
            <w:noProof/>
          </w:rPr>
          <w:t>9.3.</w:t>
        </w:r>
        <w:r>
          <w:rPr>
            <w:rFonts w:asciiTheme="minorHAnsi" w:eastAsiaTheme="minorEastAsia" w:hAnsiTheme="minorHAnsi" w:cstheme="minorBidi"/>
            <w:b w:val="0"/>
            <w:noProof/>
            <w:sz w:val="22"/>
            <w:szCs w:val="22"/>
            <w:lang w:val="en-US" w:eastAsia="en-US"/>
          </w:rPr>
          <w:tab/>
        </w:r>
        <w:r w:rsidRPr="00A91D71">
          <w:rPr>
            <w:rStyle w:val="Hyperlink"/>
            <w:noProof/>
          </w:rPr>
          <w:t>Registration/External body review processes</w:t>
        </w:r>
        <w:r>
          <w:rPr>
            <w:noProof/>
            <w:webHidden/>
          </w:rPr>
          <w:tab/>
        </w:r>
        <w:r>
          <w:rPr>
            <w:noProof/>
            <w:webHidden/>
          </w:rPr>
          <w:fldChar w:fldCharType="begin"/>
        </w:r>
        <w:r>
          <w:rPr>
            <w:noProof/>
            <w:webHidden/>
          </w:rPr>
          <w:instrText xml:space="preserve"> PAGEREF _Toc463945714 \h </w:instrText>
        </w:r>
        <w:r>
          <w:rPr>
            <w:noProof/>
            <w:webHidden/>
          </w:rPr>
        </w:r>
        <w:r>
          <w:rPr>
            <w:noProof/>
            <w:webHidden/>
          </w:rPr>
          <w:fldChar w:fldCharType="separate"/>
        </w:r>
        <w:r>
          <w:rPr>
            <w:noProof/>
            <w:webHidden/>
          </w:rPr>
          <w:t>16</w:t>
        </w:r>
        <w:r>
          <w:rPr>
            <w:noProof/>
            <w:webHidden/>
          </w:rPr>
          <w:fldChar w:fldCharType="end"/>
        </w:r>
      </w:hyperlink>
    </w:p>
    <w:p w14:paraId="15C4F787" w14:textId="77777777" w:rsidR="00435CF4" w:rsidRDefault="00435CF4">
      <w:pPr>
        <w:pStyle w:val="TOC2"/>
        <w:rPr>
          <w:rFonts w:asciiTheme="minorHAnsi" w:eastAsiaTheme="minorEastAsia" w:hAnsiTheme="minorHAnsi" w:cstheme="minorBidi"/>
          <w:b w:val="0"/>
          <w:noProof/>
          <w:sz w:val="22"/>
          <w:szCs w:val="22"/>
          <w:lang w:val="en-US" w:eastAsia="en-US"/>
        </w:rPr>
      </w:pPr>
      <w:hyperlink w:anchor="_Toc463945715" w:history="1">
        <w:r w:rsidRPr="00A91D71">
          <w:rPr>
            <w:rStyle w:val="Hyperlink"/>
            <w:noProof/>
          </w:rPr>
          <w:t>9.4.</w:t>
        </w:r>
        <w:r>
          <w:rPr>
            <w:rFonts w:asciiTheme="minorHAnsi" w:eastAsiaTheme="minorEastAsia" w:hAnsiTheme="minorHAnsi" w:cstheme="minorBidi"/>
            <w:b w:val="0"/>
            <w:noProof/>
            <w:sz w:val="22"/>
            <w:szCs w:val="22"/>
            <w:lang w:val="en-US" w:eastAsia="en-US"/>
          </w:rPr>
          <w:tab/>
        </w:r>
        <w:r w:rsidRPr="00A91D71">
          <w:rPr>
            <w:rStyle w:val="Hyperlink"/>
            <w:noProof/>
          </w:rPr>
          <w:t>Degree monitoring</w:t>
        </w:r>
        <w:r>
          <w:rPr>
            <w:noProof/>
            <w:webHidden/>
          </w:rPr>
          <w:tab/>
        </w:r>
        <w:r>
          <w:rPr>
            <w:noProof/>
            <w:webHidden/>
          </w:rPr>
          <w:fldChar w:fldCharType="begin"/>
        </w:r>
        <w:r>
          <w:rPr>
            <w:noProof/>
            <w:webHidden/>
          </w:rPr>
          <w:instrText xml:space="preserve"> PAGEREF _Toc463945715 \h </w:instrText>
        </w:r>
        <w:r>
          <w:rPr>
            <w:noProof/>
            <w:webHidden/>
          </w:rPr>
        </w:r>
        <w:r>
          <w:rPr>
            <w:noProof/>
            <w:webHidden/>
          </w:rPr>
          <w:fldChar w:fldCharType="separate"/>
        </w:r>
        <w:r>
          <w:rPr>
            <w:noProof/>
            <w:webHidden/>
          </w:rPr>
          <w:t>16</w:t>
        </w:r>
        <w:r>
          <w:rPr>
            <w:noProof/>
            <w:webHidden/>
          </w:rPr>
          <w:fldChar w:fldCharType="end"/>
        </w:r>
      </w:hyperlink>
    </w:p>
    <w:p w14:paraId="4058C35F" w14:textId="77777777" w:rsidR="00435CF4" w:rsidRDefault="00435CF4">
      <w:pPr>
        <w:pStyle w:val="TOC2"/>
        <w:rPr>
          <w:rFonts w:asciiTheme="minorHAnsi" w:eastAsiaTheme="minorEastAsia" w:hAnsiTheme="minorHAnsi" w:cstheme="minorBidi"/>
          <w:b w:val="0"/>
          <w:noProof/>
          <w:sz w:val="22"/>
          <w:szCs w:val="22"/>
          <w:lang w:val="en-US" w:eastAsia="en-US"/>
        </w:rPr>
      </w:pPr>
      <w:hyperlink w:anchor="_Toc463945716" w:history="1">
        <w:r w:rsidRPr="00A91D71">
          <w:rPr>
            <w:rStyle w:val="Hyperlink"/>
            <w:noProof/>
          </w:rPr>
          <w:t>9.5.</w:t>
        </w:r>
        <w:r>
          <w:rPr>
            <w:rFonts w:asciiTheme="minorHAnsi" w:eastAsiaTheme="minorEastAsia" w:hAnsiTheme="minorHAnsi" w:cstheme="minorBidi"/>
            <w:b w:val="0"/>
            <w:noProof/>
            <w:sz w:val="22"/>
            <w:szCs w:val="22"/>
            <w:lang w:val="en-US" w:eastAsia="en-US"/>
          </w:rPr>
          <w:tab/>
        </w:r>
        <w:r w:rsidRPr="00A91D71">
          <w:rPr>
            <w:rStyle w:val="Hyperlink"/>
            <w:noProof/>
          </w:rPr>
          <w:t>Quality Management System</w:t>
        </w:r>
        <w:r>
          <w:rPr>
            <w:noProof/>
            <w:webHidden/>
          </w:rPr>
          <w:tab/>
        </w:r>
        <w:r>
          <w:rPr>
            <w:noProof/>
            <w:webHidden/>
          </w:rPr>
          <w:fldChar w:fldCharType="begin"/>
        </w:r>
        <w:r>
          <w:rPr>
            <w:noProof/>
            <w:webHidden/>
          </w:rPr>
          <w:instrText xml:space="preserve"> PAGEREF _Toc463945716 \h </w:instrText>
        </w:r>
        <w:r>
          <w:rPr>
            <w:noProof/>
            <w:webHidden/>
          </w:rPr>
        </w:r>
        <w:r>
          <w:rPr>
            <w:noProof/>
            <w:webHidden/>
          </w:rPr>
          <w:fldChar w:fldCharType="separate"/>
        </w:r>
        <w:r>
          <w:rPr>
            <w:noProof/>
            <w:webHidden/>
          </w:rPr>
          <w:t>17</w:t>
        </w:r>
        <w:r>
          <w:rPr>
            <w:noProof/>
            <w:webHidden/>
          </w:rPr>
          <w:fldChar w:fldCharType="end"/>
        </w:r>
      </w:hyperlink>
    </w:p>
    <w:p w14:paraId="284BD85F" w14:textId="77777777" w:rsidR="00435CF4" w:rsidRDefault="00435CF4">
      <w:pPr>
        <w:pStyle w:val="TOC1"/>
        <w:rPr>
          <w:rFonts w:asciiTheme="minorHAnsi" w:eastAsiaTheme="minorEastAsia" w:hAnsiTheme="minorHAnsi" w:cstheme="minorBidi"/>
          <w:b w:val="0"/>
          <w:caps w:val="0"/>
          <w:noProof/>
          <w:sz w:val="22"/>
          <w:szCs w:val="22"/>
          <w:lang w:val="en-US" w:eastAsia="en-US"/>
        </w:rPr>
      </w:pPr>
      <w:hyperlink w:anchor="_Toc463945717" w:history="1">
        <w:r w:rsidRPr="00A91D71">
          <w:rPr>
            <w:rStyle w:val="Hyperlink"/>
            <w:noProof/>
          </w:rPr>
          <w:t>10.</w:t>
        </w:r>
        <w:r>
          <w:rPr>
            <w:rFonts w:asciiTheme="minorHAnsi" w:eastAsiaTheme="minorEastAsia" w:hAnsiTheme="minorHAnsi" w:cstheme="minorBidi"/>
            <w:b w:val="0"/>
            <w:caps w:val="0"/>
            <w:noProof/>
            <w:sz w:val="22"/>
            <w:szCs w:val="22"/>
            <w:lang w:val="en-US" w:eastAsia="en-US"/>
          </w:rPr>
          <w:tab/>
        </w:r>
        <w:r w:rsidRPr="00A91D71">
          <w:rPr>
            <w:rStyle w:val="Hyperlink"/>
            <w:noProof/>
          </w:rPr>
          <w:t>Course Summaries</w:t>
        </w:r>
        <w:r>
          <w:rPr>
            <w:noProof/>
            <w:webHidden/>
          </w:rPr>
          <w:tab/>
        </w:r>
        <w:r>
          <w:rPr>
            <w:noProof/>
            <w:webHidden/>
          </w:rPr>
          <w:fldChar w:fldCharType="begin"/>
        </w:r>
        <w:r>
          <w:rPr>
            <w:noProof/>
            <w:webHidden/>
          </w:rPr>
          <w:instrText xml:space="preserve"> PAGEREF _Toc463945717 \h </w:instrText>
        </w:r>
        <w:r>
          <w:rPr>
            <w:noProof/>
            <w:webHidden/>
          </w:rPr>
        </w:r>
        <w:r>
          <w:rPr>
            <w:noProof/>
            <w:webHidden/>
          </w:rPr>
          <w:fldChar w:fldCharType="separate"/>
        </w:r>
        <w:r>
          <w:rPr>
            <w:noProof/>
            <w:webHidden/>
          </w:rPr>
          <w:t>18</w:t>
        </w:r>
        <w:r>
          <w:rPr>
            <w:noProof/>
            <w:webHidden/>
          </w:rPr>
          <w:fldChar w:fldCharType="end"/>
        </w:r>
      </w:hyperlink>
    </w:p>
    <w:p w14:paraId="00B88B95" w14:textId="77777777" w:rsidR="00435CF4" w:rsidRDefault="00435CF4">
      <w:pPr>
        <w:pStyle w:val="TOC2"/>
        <w:rPr>
          <w:rFonts w:asciiTheme="minorHAnsi" w:eastAsiaTheme="minorEastAsia" w:hAnsiTheme="minorHAnsi" w:cstheme="minorBidi"/>
          <w:b w:val="0"/>
          <w:noProof/>
          <w:sz w:val="22"/>
          <w:szCs w:val="22"/>
          <w:lang w:val="en-US" w:eastAsia="en-US"/>
        </w:rPr>
      </w:pPr>
      <w:hyperlink w:anchor="_Toc463945718" w:history="1">
        <w:r w:rsidRPr="00A91D71">
          <w:rPr>
            <w:rStyle w:val="Hyperlink"/>
            <w:noProof/>
          </w:rPr>
          <w:t>10.1.</w:t>
        </w:r>
        <w:r>
          <w:rPr>
            <w:rFonts w:asciiTheme="minorHAnsi" w:eastAsiaTheme="minorEastAsia" w:hAnsiTheme="minorHAnsi" w:cstheme="minorBidi"/>
            <w:b w:val="0"/>
            <w:noProof/>
            <w:sz w:val="22"/>
            <w:szCs w:val="22"/>
            <w:lang w:val="en-US" w:eastAsia="en-US"/>
          </w:rPr>
          <w:tab/>
        </w:r>
        <w:r>
          <w:rPr>
            <w:noProof/>
            <w:webHidden/>
          </w:rPr>
          <w:tab/>
        </w:r>
        <w:r>
          <w:rPr>
            <w:noProof/>
            <w:webHidden/>
          </w:rPr>
          <w:fldChar w:fldCharType="begin"/>
        </w:r>
        <w:r>
          <w:rPr>
            <w:noProof/>
            <w:webHidden/>
          </w:rPr>
          <w:instrText xml:space="preserve"> PAGEREF _Toc463945718 \h </w:instrText>
        </w:r>
        <w:r>
          <w:rPr>
            <w:noProof/>
            <w:webHidden/>
          </w:rPr>
        </w:r>
        <w:r>
          <w:rPr>
            <w:noProof/>
            <w:webHidden/>
          </w:rPr>
          <w:fldChar w:fldCharType="separate"/>
        </w:r>
        <w:r>
          <w:rPr>
            <w:noProof/>
            <w:webHidden/>
          </w:rPr>
          <w:t>18</w:t>
        </w:r>
        <w:r>
          <w:rPr>
            <w:noProof/>
            <w:webHidden/>
          </w:rPr>
          <w:fldChar w:fldCharType="end"/>
        </w:r>
      </w:hyperlink>
    </w:p>
    <w:p w14:paraId="42CF8927" w14:textId="77777777" w:rsidR="00435CF4" w:rsidRDefault="00435CF4">
      <w:pPr>
        <w:pStyle w:val="TOC1"/>
        <w:rPr>
          <w:rFonts w:asciiTheme="minorHAnsi" w:eastAsiaTheme="minorEastAsia" w:hAnsiTheme="minorHAnsi" w:cstheme="minorBidi"/>
          <w:b w:val="0"/>
          <w:caps w:val="0"/>
          <w:noProof/>
          <w:sz w:val="22"/>
          <w:szCs w:val="22"/>
          <w:lang w:val="en-US" w:eastAsia="en-US"/>
        </w:rPr>
      </w:pPr>
      <w:hyperlink w:anchor="_Toc463945719" w:history="1">
        <w:r w:rsidRPr="00A91D71">
          <w:rPr>
            <w:rStyle w:val="Hyperlink"/>
            <w:noProof/>
          </w:rPr>
          <w:t>11.</w:t>
        </w:r>
        <w:r>
          <w:rPr>
            <w:rFonts w:asciiTheme="minorHAnsi" w:eastAsiaTheme="minorEastAsia" w:hAnsiTheme="minorHAnsi" w:cstheme="minorBidi"/>
            <w:b w:val="0"/>
            <w:caps w:val="0"/>
            <w:noProof/>
            <w:sz w:val="22"/>
            <w:szCs w:val="22"/>
            <w:lang w:val="en-US" w:eastAsia="en-US"/>
          </w:rPr>
          <w:tab/>
        </w:r>
        <w:r w:rsidRPr="00A91D71">
          <w:rPr>
            <w:rStyle w:val="Hyperlink"/>
            <w:noProof/>
          </w:rPr>
          <w:t>Appendices</w:t>
        </w:r>
        <w:r>
          <w:rPr>
            <w:noProof/>
            <w:webHidden/>
          </w:rPr>
          <w:tab/>
        </w:r>
        <w:r>
          <w:rPr>
            <w:noProof/>
            <w:webHidden/>
          </w:rPr>
          <w:fldChar w:fldCharType="begin"/>
        </w:r>
        <w:r>
          <w:rPr>
            <w:noProof/>
            <w:webHidden/>
          </w:rPr>
          <w:instrText xml:space="preserve"> PAGEREF _Toc463945719 \h </w:instrText>
        </w:r>
        <w:r>
          <w:rPr>
            <w:noProof/>
            <w:webHidden/>
          </w:rPr>
        </w:r>
        <w:r>
          <w:rPr>
            <w:noProof/>
            <w:webHidden/>
          </w:rPr>
          <w:fldChar w:fldCharType="separate"/>
        </w:r>
        <w:r>
          <w:rPr>
            <w:noProof/>
            <w:webHidden/>
          </w:rPr>
          <w:t>20</w:t>
        </w:r>
        <w:r>
          <w:rPr>
            <w:noProof/>
            <w:webHidden/>
          </w:rPr>
          <w:fldChar w:fldCharType="end"/>
        </w:r>
      </w:hyperlink>
    </w:p>
    <w:p w14:paraId="2ECD7596" w14:textId="77777777" w:rsidR="00435CF4" w:rsidRDefault="00435CF4">
      <w:pPr>
        <w:pStyle w:val="TOC2"/>
        <w:rPr>
          <w:rFonts w:asciiTheme="minorHAnsi" w:eastAsiaTheme="minorEastAsia" w:hAnsiTheme="minorHAnsi" w:cstheme="minorBidi"/>
          <w:b w:val="0"/>
          <w:noProof/>
          <w:sz w:val="22"/>
          <w:szCs w:val="22"/>
          <w:lang w:val="en-US" w:eastAsia="en-US"/>
        </w:rPr>
      </w:pPr>
      <w:hyperlink w:anchor="_Toc463945720" w:history="1">
        <w:r w:rsidRPr="00A91D71">
          <w:rPr>
            <w:rStyle w:val="Hyperlink"/>
            <w:noProof/>
          </w:rPr>
          <w:t>11.1.</w:t>
        </w:r>
        <w:r>
          <w:rPr>
            <w:rFonts w:asciiTheme="minorHAnsi" w:eastAsiaTheme="minorEastAsia" w:hAnsiTheme="minorHAnsi" w:cstheme="minorBidi"/>
            <w:b w:val="0"/>
            <w:noProof/>
            <w:sz w:val="22"/>
            <w:szCs w:val="22"/>
            <w:lang w:val="en-US" w:eastAsia="en-US"/>
          </w:rPr>
          <w:tab/>
        </w:r>
        <w:r w:rsidRPr="00A91D71">
          <w:rPr>
            <w:rStyle w:val="Hyperlink"/>
            <w:noProof/>
          </w:rPr>
          <w:t>Appendix 1.: Examples of Authentic Work Experiences</w:t>
        </w:r>
        <w:r>
          <w:rPr>
            <w:noProof/>
            <w:webHidden/>
          </w:rPr>
          <w:tab/>
        </w:r>
        <w:r>
          <w:rPr>
            <w:noProof/>
            <w:webHidden/>
          </w:rPr>
          <w:fldChar w:fldCharType="begin"/>
        </w:r>
        <w:r>
          <w:rPr>
            <w:noProof/>
            <w:webHidden/>
          </w:rPr>
          <w:instrText xml:space="preserve"> PAGEREF _Toc463945720 \h </w:instrText>
        </w:r>
        <w:r>
          <w:rPr>
            <w:noProof/>
            <w:webHidden/>
          </w:rPr>
        </w:r>
        <w:r>
          <w:rPr>
            <w:noProof/>
            <w:webHidden/>
          </w:rPr>
          <w:fldChar w:fldCharType="separate"/>
        </w:r>
        <w:r>
          <w:rPr>
            <w:noProof/>
            <w:webHidden/>
          </w:rPr>
          <w:t>21</w:t>
        </w:r>
        <w:r>
          <w:rPr>
            <w:noProof/>
            <w:webHidden/>
          </w:rPr>
          <w:fldChar w:fldCharType="end"/>
        </w:r>
      </w:hyperlink>
    </w:p>
    <w:p w14:paraId="1B24C752" w14:textId="77777777" w:rsidR="00435CF4" w:rsidRDefault="00435CF4">
      <w:pPr>
        <w:pStyle w:val="TOC2"/>
        <w:rPr>
          <w:rFonts w:asciiTheme="minorHAnsi" w:eastAsiaTheme="minorEastAsia" w:hAnsiTheme="minorHAnsi" w:cstheme="minorBidi"/>
          <w:b w:val="0"/>
          <w:noProof/>
          <w:sz w:val="22"/>
          <w:szCs w:val="22"/>
          <w:lang w:val="en-US" w:eastAsia="en-US"/>
        </w:rPr>
      </w:pPr>
      <w:hyperlink w:anchor="_Toc463945721" w:history="1">
        <w:r w:rsidRPr="00A91D71">
          <w:rPr>
            <w:rStyle w:val="Hyperlink"/>
            <w:noProof/>
          </w:rPr>
          <w:t>11.2.</w:t>
        </w:r>
        <w:r>
          <w:rPr>
            <w:rFonts w:asciiTheme="minorHAnsi" w:eastAsiaTheme="minorEastAsia" w:hAnsiTheme="minorHAnsi" w:cstheme="minorBidi"/>
            <w:b w:val="0"/>
            <w:noProof/>
            <w:sz w:val="22"/>
            <w:szCs w:val="22"/>
            <w:lang w:val="en-US" w:eastAsia="en-US"/>
          </w:rPr>
          <w:tab/>
        </w:r>
        <w:r w:rsidRPr="00A91D71">
          <w:rPr>
            <w:rStyle w:val="Hyperlink"/>
            <w:noProof/>
          </w:rPr>
          <w:t>Appendix 2.: Work placement Agreements</w:t>
        </w:r>
        <w:r>
          <w:rPr>
            <w:noProof/>
            <w:webHidden/>
          </w:rPr>
          <w:tab/>
        </w:r>
        <w:r>
          <w:rPr>
            <w:noProof/>
            <w:webHidden/>
          </w:rPr>
          <w:fldChar w:fldCharType="begin"/>
        </w:r>
        <w:r>
          <w:rPr>
            <w:noProof/>
            <w:webHidden/>
          </w:rPr>
          <w:instrText xml:space="preserve"> PAGEREF _Toc463945721 \h </w:instrText>
        </w:r>
        <w:r>
          <w:rPr>
            <w:noProof/>
            <w:webHidden/>
          </w:rPr>
        </w:r>
        <w:r>
          <w:rPr>
            <w:noProof/>
            <w:webHidden/>
          </w:rPr>
          <w:fldChar w:fldCharType="separate"/>
        </w:r>
        <w:r>
          <w:rPr>
            <w:noProof/>
            <w:webHidden/>
          </w:rPr>
          <w:t>22</w:t>
        </w:r>
        <w:r>
          <w:rPr>
            <w:noProof/>
            <w:webHidden/>
          </w:rPr>
          <w:fldChar w:fldCharType="end"/>
        </w:r>
      </w:hyperlink>
    </w:p>
    <w:p w14:paraId="6CFF67BB" w14:textId="77777777" w:rsidR="00435CF4" w:rsidRDefault="00435CF4">
      <w:pPr>
        <w:pStyle w:val="TOC2"/>
        <w:rPr>
          <w:rFonts w:asciiTheme="minorHAnsi" w:eastAsiaTheme="minorEastAsia" w:hAnsiTheme="minorHAnsi" w:cstheme="minorBidi"/>
          <w:b w:val="0"/>
          <w:noProof/>
          <w:sz w:val="22"/>
          <w:szCs w:val="22"/>
          <w:lang w:val="en-US" w:eastAsia="en-US"/>
        </w:rPr>
      </w:pPr>
      <w:hyperlink w:anchor="_Toc463945722" w:history="1">
        <w:r w:rsidRPr="00A91D71">
          <w:rPr>
            <w:rStyle w:val="Hyperlink"/>
            <w:noProof/>
          </w:rPr>
          <w:t>11.3.</w:t>
        </w:r>
        <w:r>
          <w:rPr>
            <w:rFonts w:asciiTheme="minorHAnsi" w:eastAsiaTheme="minorEastAsia" w:hAnsiTheme="minorHAnsi" w:cstheme="minorBidi"/>
            <w:b w:val="0"/>
            <w:noProof/>
            <w:sz w:val="22"/>
            <w:szCs w:val="22"/>
            <w:lang w:val="en-US" w:eastAsia="en-US"/>
          </w:rPr>
          <w:tab/>
        </w:r>
        <w:r w:rsidRPr="00A91D71">
          <w:rPr>
            <w:rStyle w:val="Hyperlink"/>
            <w:noProof/>
          </w:rPr>
          <w:t>Appendix 3.: AP0520.00 English Language Requirements for those for whom English is an Additional Language</w:t>
        </w:r>
        <w:r>
          <w:rPr>
            <w:noProof/>
            <w:webHidden/>
          </w:rPr>
          <w:tab/>
        </w:r>
        <w:r>
          <w:rPr>
            <w:noProof/>
            <w:webHidden/>
          </w:rPr>
          <w:fldChar w:fldCharType="begin"/>
        </w:r>
        <w:r>
          <w:rPr>
            <w:noProof/>
            <w:webHidden/>
          </w:rPr>
          <w:instrText xml:space="preserve"> PAGEREF _Toc463945722 \h </w:instrText>
        </w:r>
        <w:r>
          <w:rPr>
            <w:noProof/>
            <w:webHidden/>
          </w:rPr>
        </w:r>
        <w:r>
          <w:rPr>
            <w:noProof/>
            <w:webHidden/>
          </w:rPr>
          <w:fldChar w:fldCharType="separate"/>
        </w:r>
        <w:r>
          <w:rPr>
            <w:noProof/>
            <w:webHidden/>
          </w:rPr>
          <w:t>23</w:t>
        </w:r>
        <w:r>
          <w:rPr>
            <w:noProof/>
            <w:webHidden/>
          </w:rPr>
          <w:fldChar w:fldCharType="end"/>
        </w:r>
      </w:hyperlink>
    </w:p>
    <w:p w14:paraId="1D3B7410" w14:textId="77777777" w:rsidR="00435CF4" w:rsidRDefault="00435CF4">
      <w:pPr>
        <w:pStyle w:val="TOC2"/>
        <w:rPr>
          <w:rFonts w:asciiTheme="minorHAnsi" w:eastAsiaTheme="minorEastAsia" w:hAnsiTheme="minorHAnsi" w:cstheme="minorBidi"/>
          <w:b w:val="0"/>
          <w:noProof/>
          <w:sz w:val="22"/>
          <w:szCs w:val="22"/>
          <w:lang w:val="en-US" w:eastAsia="en-US"/>
        </w:rPr>
      </w:pPr>
      <w:hyperlink w:anchor="_Toc463945723" w:history="1">
        <w:r w:rsidRPr="00A91D71">
          <w:rPr>
            <w:rStyle w:val="Hyperlink"/>
            <w:noProof/>
          </w:rPr>
          <w:t>11.4.</w:t>
        </w:r>
        <w:r>
          <w:rPr>
            <w:rFonts w:asciiTheme="minorHAnsi" w:eastAsiaTheme="minorEastAsia" w:hAnsiTheme="minorHAnsi" w:cstheme="minorBidi"/>
            <w:b w:val="0"/>
            <w:noProof/>
            <w:sz w:val="22"/>
            <w:szCs w:val="22"/>
            <w:lang w:val="en-US" w:eastAsia="en-US"/>
          </w:rPr>
          <w:tab/>
        </w:r>
        <w:r w:rsidRPr="00A91D71">
          <w:rPr>
            <w:rStyle w:val="Hyperlink"/>
            <w:noProof/>
          </w:rPr>
          <w:t>Appendix 4.: AP0504.04 Application, Entry and Enrolment</w:t>
        </w:r>
        <w:r>
          <w:rPr>
            <w:noProof/>
            <w:webHidden/>
          </w:rPr>
          <w:tab/>
        </w:r>
        <w:r>
          <w:rPr>
            <w:noProof/>
            <w:webHidden/>
          </w:rPr>
          <w:fldChar w:fldCharType="begin"/>
        </w:r>
        <w:r>
          <w:rPr>
            <w:noProof/>
            <w:webHidden/>
          </w:rPr>
          <w:instrText xml:space="preserve"> PAGEREF _Toc463945723 \h </w:instrText>
        </w:r>
        <w:r>
          <w:rPr>
            <w:noProof/>
            <w:webHidden/>
          </w:rPr>
        </w:r>
        <w:r>
          <w:rPr>
            <w:noProof/>
            <w:webHidden/>
          </w:rPr>
          <w:fldChar w:fldCharType="separate"/>
        </w:r>
        <w:r>
          <w:rPr>
            <w:noProof/>
            <w:webHidden/>
          </w:rPr>
          <w:t>24</w:t>
        </w:r>
        <w:r>
          <w:rPr>
            <w:noProof/>
            <w:webHidden/>
          </w:rPr>
          <w:fldChar w:fldCharType="end"/>
        </w:r>
      </w:hyperlink>
    </w:p>
    <w:p w14:paraId="0CE0387F" w14:textId="77777777" w:rsidR="00435CF4" w:rsidRDefault="00435CF4">
      <w:pPr>
        <w:pStyle w:val="TOC2"/>
        <w:rPr>
          <w:rFonts w:asciiTheme="minorHAnsi" w:eastAsiaTheme="minorEastAsia" w:hAnsiTheme="minorHAnsi" w:cstheme="minorBidi"/>
          <w:b w:val="0"/>
          <w:noProof/>
          <w:sz w:val="22"/>
          <w:szCs w:val="22"/>
          <w:lang w:val="en-US" w:eastAsia="en-US"/>
        </w:rPr>
      </w:pPr>
      <w:hyperlink w:anchor="_Toc463945724" w:history="1">
        <w:r w:rsidRPr="00A91D71">
          <w:rPr>
            <w:rStyle w:val="Hyperlink"/>
            <w:noProof/>
          </w:rPr>
          <w:t>11.5.</w:t>
        </w:r>
        <w:r>
          <w:rPr>
            <w:rFonts w:asciiTheme="minorHAnsi" w:eastAsiaTheme="minorEastAsia" w:hAnsiTheme="minorHAnsi" w:cstheme="minorBidi"/>
            <w:b w:val="0"/>
            <w:noProof/>
            <w:sz w:val="22"/>
            <w:szCs w:val="22"/>
            <w:lang w:val="en-US" w:eastAsia="en-US"/>
          </w:rPr>
          <w:tab/>
        </w:r>
        <w:r w:rsidRPr="00A91D71">
          <w:rPr>
            <w:rStyle w:val="Hyperlink"/>
            <w:noProof/>
          </w:rPr>
          <w:t>Appendix 5.: AP0501.09 Recognition of Prior Learning (RPL)</w:t>
        </w:r>
        <w:r>
          <w:rPr>
            <w:noProof/>
            <w:webHidden/>
          </w:rPr>
          <w:tab/>
        </w:r>
        <w:r>
          <w:rPr>
            <w:noProof/>
            <w:webHidden/>
          </w:rPr>
          <w:fldChar w:fldCharType="begin"/>
        </w:r>
        <w:r>
          <w:rPr>
            <w:noProof/>
            <w:webHidden/>
          </w:rPr>
          <w:instrText xml:space="preserve"> PAGEREF _Toc463945724 \h </w:instrText>
        </w:r>
        <w:r>
          <w:rPr>
            <w:noProof/>
            <w:webHidden/>
          </w:rPr>
        </w:r>
        <w:r>
          <w:rPr>
            <w:noProof/>
            <w:webHidden/>
          </w:rPr>
          <w:fldChar w:fldCharType="separate"/>
        </w:r>
        <w:r>
          <w:rPr>
            <w:noProof/>
            <w:webHidden/>
          </w:rPr>
          <w:t>25</w:t>
        </w:r>
        <w:r>
          <w:rPr>
            <w:noProof/>
            <w:webHidden/>
          </w:rPr>
          <w:fldChar w:fldCharType="end"/>
        </w:r>
      </w:hyperlink>
    </w:p>
    <w:p w14:paraId="10E419D6" w14:textId="77777777" w:rsidR="00435CF4" w:rsidRDefault="00435CF4">
      <w:pPr>
        <w:pStyle w:val="TOC2"/>
        <w:rPr>
          <w:rFonts w:asciiTheme="minorHAnsi" w:eastAsiaTheme="minorEastAsia" w:hAnsiTheme="minorHAnsi" w:cstheme="minorBidi"/>
          <w:b w:val="0"/>
          <w:noProof/>
          <w:sz w:val="22"/>
          <w:szCs w:val="22"/>
          <w:lang w:val="en-US" w:eastAsia="en-US"/>
        </w:rPr>
      </w:pPr>
      <w:hyperlink w:anchor="_Toc463945725" w:history="1">
        <w:r w:rsidRPr="00A91D71">
          <w:rPr>
            <w:rStyle w:val="Hyperlink"/>
            <w:noProof/>
          </w:rPr>
          <w:t>11.6.</w:t>
        </w:r>
        <w:r>
          <w:rPr>
            <w:rFonts w:asciiTheme="minorHAnsi" w:eastAsiaTheme="minorEastAsia" w:hAnsiTheme="minorHAnsi" w:cstheme="minorBidi"/>
            <w:b w:val="0"/>
            <w:noProof/>
            <w:sz w:val="22"/>
            <w:szCs w:val="22"/>
            <w:lang w:val="en-US" w:eastAsia="en-US"/>
          </w:rPr>
          <w:tab/>
        </w:r>
        <w:r w:rsidRPr="00A91D71">
          <w:rPr>
            <w:rStyle w:val="Hyperlink"/>
            <w:noProof/>
          </w:rPr>
          <w:t>Appendix 6.: AP0900.05 Assessment</w:t>
        </w:r>
        <w:r>
          <w:rPr>
            <w:noProof/>
            <w:webHidden/>
          </w:rPr>
          <w:tab/>
        </w:r>
        <w:r>
          <w:rPr>
            <w:noProof/>
            <w:webHidden/>
          </w:rPr>
          <w:fldChar w:fldCharType="begin"/>
        </w:r>
        <w:r>
          <w:rPr>
            <w:noProof/>
            <w:webHidden/>
          </w:rPr>
          <w:instrText xml:space="preserve"> PAGEREF _Toc463945725 \h </w:instrText>
        </w:r>
        <w:r>
          <w:rPr>
            <w:noProof/>
            <w:webHidden/>
          </w:rPr>
        </w:r>
        <w:r>
          <w:rPr>
            <w:noProof/>
            <w:webHidden/>
          </w:rPr>
          <w:fldChar w:fldCharType="separate"/>
        </w:r>
        <w:r>
          <w:rPr>
            <w:noProof/>
            <w:webHidden/>
          </w:rPr>
          <w:t>26</w:t>
        </w:r>
        <w:r>
          <w:rPr>
            <w:noProof/>
            <w:webHidden/>
          </w:rPr>
          <w:fldChar w:fldCharType="end"/>
        </w:r>
      </w:hyperlink>
    </w:p>
    <w:p w14:paraId="19BFD4FA" w14:textId="77777777" w:rsidR="00435CF4" w:rsidRDefault="00435CF4">
      <w:pPr>
        <w:pStyle w:val="TOC2"/>
        <w:rPr>
          <w:rFonts w:asciiTheme="minorHAnsi" w:eastAsiaTheme="minorEastAsia" w:hAnsiTheme="minorHAnsi" w:cstheme="minorBidi"/>
          <w:b w:val="0"/>
          <w:noProof/>
          <w:sz w:val="22"/>
          <w:szCs w:val="22"/>
          <w:lang w:val="en-US" w:eastAsia="en-US"/>
        </w:rPr>
      </w:pPr>
      <w:hyperlink w:anchor="_Toc463945726" w:history="1">
        <w:r w:rsidRPr="00A91D71">
          <w:rPr>
            <w:rStyle w:val="Hyperlink"/>
            <w:noProof/>
          </w:rPr>
          <w:t>11.7.</w:t>
        </w:r>
        <w:r>
          <w:rPr>
            <w:rFonts w:asciiTheme="minorHAnsi" w:eastAsiaTheme="minorEastAsia" w:hAnsiTheme="minorHAnsi" w:cstheme="minorBidi"/>
            <w:b w:val="0"/>
            <w:noProof/>
            <w:sz w:val="22"/>
            <w:szCs w:val="22"/>
            <w:lang w:val="en-US" w:eastAsia="en-US"/>
          </w:rPr>
          <w:tab/>
        </w:r>
        <w:r w:rsidRPr="00A91D71">
          <w:rPr>
            <w:rStyle w:val="Hyperlink"/>
            <w:noProof/>
          </w:rPr>
          <w:t>Appendix 7.: AP0910.00 Assessment Committee</w:t>
        </w:r>
        <w:r>
          <w:rPr>
            <w:noProof/>
            <w:webHidden/>
          </w:rPr>
          <w:tab/>
        </w:r>
        <w:r>
          <w:rPr>
            <w:noProof/>
            <w:webHidden/>
          </w:rPr>
          <w:fldChar w:fldCharType="begin"/>
        </w:r>
        <w:r>
          <w:rPr>
            <w:noProof/>
            <w:webHidden/>
          </w:rPr>
          <w:instrText xml:space="preserve"> PAGEREF _Toc463945726 \h </w:instrText>
        </w:r>
        <w:r>
          <w:rPr>
            <w:noProof/>
            <w:webHidden/>
          </w:rPr>
        </w:r>
        <w:r>
          <w:rPr>
            <w:noProof/>
            <w:webHidden/>
          </w:rPr>
          <w:fldChar w:fldCharType="separate"/>
        </w:r>
        <w:r>
          <w:rPr>
            <w:noProof/>
            <w:webHidden/>
          </w:rPr>
          <w:t>27</w:t>
        </w:r>
        <w:r>
          <w:rPr>
            <w:noProof/>
            <w:webHidden/>
          </w:rPr>
          <w:fldChar w:fldCharType="end"/>
        </w:r>
      </w:hyperlink>
    </w:p>
    <w:p w14:paraId="6F5A3111" w14:textId="77777777" w:rsidR="00435CF4" w:rsidRDefault="00435CF4">
      <w:pPr>
        <w:pStyle w:val="TOC2"/>
        <w:rPr>
          <w:rFonts w:asciiTheme="minorHAnsi" w:eastAsiaTheme="minorEastAsia" w:hAnsiTheme="minorHAnsi" w:cstheme="minorBidi"/>
          <w:b w:val="0"/>
          <w:noProof/>
          <w:sz w:val="22"/>
          <w:szCs w:val="22"/>
          <w:lang w:val="en-US" w:eastAsia="en-US"/>
        </w:rPr>
      </w:pPr>
      <w:hyperlink w:anchor="_Toc463945727" w:history="1">
        <w:r w:rsidRPr="00A91D71">
          <w:rPr>
            <w:rStyle w:val="Hyperlink"/>
            <w:noProof/>
          </w:rPr>
          <w:t>11.8.</w:t>
        </w:r>
        <w:r>
          <w:rPr>
            <w:rFonts w:asciiTheme="minorHAnsi" w:eastAsiaTheme="minorEastAsia" w:hAnsiTheme="minorHAnsi" w:cstheme="minorBidi"/>
            <w:b w:val="0"/>
            <w:noProof/>
            <w:sz w:val="22"/>
            <w:szCs w:val="22"/>
            <w:lang w:val="en-US" w:eastAsia="en-US"/>
          </w:rPr>
          <w:tab/>
        </w:r>
        <w:r w:rsidRPr="00A91D71">
          <w:rPr>
            <w:rStyle w:val="Hyperlink"/>
            <w:noProof/>
          </w:rPr>
          <w:t>Appendix 8.: AP0907.00 Impaired Performance/Aegrotat</w:t>
        </w:r>
        <w:r>
          <w:rPr>
            <w:noProof/>
            <w:webHidden/>
          </w:rPr>
          <w:tab/>
        </w:r>
        <w:r>
          <w:rPr>
            <w:noProof/>
            <w:webHidden/>
          </w:rPr>
          <w:fldChar w:fldCharType="begin"/>
        </w:r>
        <w:r>
          <w:rPr>
            <w:noProof/>
            <w:webHidden/>
          </w:rPr>
          <w:instrText xml:space="preserve"> PAGEREF _Toc463945727 \h </w:instrText>
        </w:r>
        <w:r>
          <w:rPr>
            <w:noProof/>
            <w:webHidden/>
          </w:rPr>
        </w:r>
        <w:r>
          <w:rPr>
            <w:noProof/>
            <w:webHidden/>
          </w:rPr>
          <w:fldChar w:fldCharType="separate"/>
        </w:r>
        <w:r>
          <w:rPr>
            <w:noProof/>
            <w:webHidden/>
          </w:rPr>
          <w:t>28</w:t>
        </w:r>
        <w:r>
          <w:rPr>
            <w:noProof/>
            <w:webHidden/>
          </w:rPr>
          <w:fldChar w:fldCharType="end"/>
        </w:r>
      </w:hyperlink>
    </w:p>
    <w:p w14:paraId="7219467E" w14:textId="77777777" w:rsidR="00435CF4" w:rsidRDefault="00435CF4">
      <w:pPr>
        <w:pStyle w:val="TOC2"/>
        <w:rPr>
          <w:rFonts w:asciiTheme="minorHAnsi" w:eastAsiaTheme="minorEastAsia" w:hAnsiTheme="minorHAnsi" w:cstheme="minorBidi"/>
          <w:b w:val="0"/>
          <w:noProof/>
          <w:sz w:val="22"/>
          <w:szCs w:val="22"/>
          <w:lang w:val="en-US" w:eastAsia="en-US"/>
        </w:rPr>
      </w:pPr>
      <w:hyperlink w:anchor="_Toc463945728" w:history="1">
        <w:r w:rsidRPr="00A91D71">
          <w:rPr>
            <w:rStyle w:val="Hyperlink"/>
            <w:noProof/>
          </w:rPr>
          <w:t>11.9.</w:t>
        </w:r>
        <w:r>
          <w:rPr>
            <w:rFonts w:asciiTheme="minorHAnsi" w:eastAsiaTheme="minorEastAsia" w:hAnsiTheme="minorHAnsi" w:cstheme="minorBidi"/>
            <w:b w:val="0"/>
            <w:noProof/>
            <w:sz w:val="22"/>
            <w:szCs w:val="22"/>
            <w:lang w:val="en-US" w:eastAsia="en-US"/>
          </w:rPr>
          <w:tab/>
        </w:r>
        <w:r w:rsidRPr="00A91D71">
          <w:rPr>
            <w:rStyle w:val="Hyperlink"/>
            <w:noProof/>
          </w:rPr>
          <w:t>Appendix 9.: AP0600.05 Academic Appeal Process for Students</w:t>
        </w:r>
        <w:r>
          <w:rPr>
            <w:noProof/>
            <w:webHidden/>
          </w:rPr>
          <w:tab/>
        </w:r>
        <w:r>
          <w:rPr>
            <w:noProof/>
            <w:webHidden/>
          </w:rPr>
          <w:fldChar w:fldCharType="begin"/>
        </w:r>
        <w:r>
          <w:rPr>
            <w:noProof/>
            <w:webHidden/>
          </w:rPr>
          <w:instrText xml:space="preserve"> PAGEREF _Toc463945728 \h </w:instrText>
        </w:r>
        <w:r>
          <w:rPr>
            <w:noProof/>
            <w:webHidden/>
          </w:rPr>
        </w:r>
        <w:r>
          <w:rPr>
            <w:noProof/>
            <w:webHidden/>
          </w:rPr>
          <w:fldChar w:fldCharType="separate"/>
        </w:r>
        <w:r>
          <w:rPr>
            <w:noProof/>
            <w:webHidden/>
          </w:rPr>
          <w:t>29</w:t>
        </w:r>
        <w:r>
          <w:rPr>
            <w:noProof/>
            <w:webHidden/>
          </w:rPr>
          <w:fldChar w:fldCharType="end"/>
        </w:r>
      </w:hyperlink>
    </w:p>
    <w:p w14:paraId="4EB25093" w14:textId="77777777" w:rsidR="00435CF4" w:rsidRDefault="00435CF4">
      <w:pPr>
        <w:pStyle w:val="TOC2"/>
        <w:rPr>
          <w:rFonts w:asciiTheme="minorHAnsi" w:eastAsiaTheme="minorEastAsia" w:hAnsiTheme="minorHAnsi" w:cstheme="minorBidi"/>
          <w:b w:val="0"/>
          <w:noProof/>
          <w:sz w:val="22"/>
          <w:szCs w:val="22"/>
          <w:lang w:val="en-US" w:eastAsia="en-US"/>
        </w:rPr>
      </w:pPr>
      <w:hyperlink w:anchor="_Toc463945729" w:history="1">
        <w:r w:rsidRPr="00A91D71">
          <w:rPr>
            <w:rStyle w:val="Hyperlink"/>
            <w:noProof/>
          </w:rPr>
          <w:t>11.10.</w:t>
        </w:r>
        <w:r>
          <w:rPr>
            <w:rFonts w:asciiTheme="minorHAnsi" w:eastAsiaTheme="minorEastAsia" w:hAnsiTheme="minorHAnsi" w:cstheme="minorBidi"/>
            <w:b w:val="0"/>
            <w:noProof/>
            <w:sz w:val="22"/>
            <w:szCs w:val="22"/>
            <w:lang w:val="en-US" w:eastAsia="en-US"/>
          </w:rPr>
          <w:tab/>
        </w:r>
        <w:r w:rsidRPr="00A91D71">
          <w:rPr>
            <w:rStyle w:val="Hyperlink"/>
            <w:noProof/>
          </w:rPr>
          <w:t>Appendix 10.: AP0900.05 Assessment Policy</w:t>
        </w:r>
        <w:r>
          <w:rPr>
            <w:noProof/>
            <w:webHidden/>
          </w:rPr>
          <w:tab/>
        </w:r>
        <w:r>
          <w:rPr>
            <w:noProof/>
            <w:webHidden/>
          </w:rPr>
          <w:fldChar w:fldCharType="begin"/>
        </w:r>
        <w:r>
          <w:rPr>
            <w:noProof/>
            <w:webHidden/>
          </w:rPr>
          <w:instrText xml:space="preserve"> PAGEREF _Toc463945729 \h </w:instrText>
        </w:r>
        <w:r>
          <w:rPr>
            <w:noProof/>
            <w:webHidden/>
          </w:rPr>
        </w:r>
        <w:r>
          <w:rPr>
            <w:noProof/>
            <w:webHidden/>
          </w:rPr>
          <w:fldChar w:fldCharType="separate"/>
        </w:r>
        <w:r>
          <w:rPr>
            <w:noProof/>
            <w:webHidden/>
          </w:rPr>
          <w:t>30</w:t>
        </w:r>
        <w:r>
          <w:rPr>
            <w:noProof/>
            <w:webHidden/>
          </w:rPr>
          <w:fldChar w:fldCharType="end"/>
        </w:r>
      </w:hyperlink>
    </w:p>
    <w:p w14:paraId="29C9FA89" w14:textId="77777777" w:rsidR="00435CF4" w:rsidRDefault="00435CF4">
      <w:pPr>
        <w:pStyle w:val="TOC2"/>
        <w:rPr>
          <w:rFonts w:asciiTheme="minorHAnsi" w:eastAsiaTheme="minorEastAsia" w:hAnsiTheme="minorHAnsi" w:cstheme="minorBidi"/>
          <w:b w:val="0"/>
          <w:noProof/>
          <w:sz w:val="22"/>
          <w:szCs w:val="22"/>
          <w:lang w:val="en-US" w:eastAsia="en-US"/>
        </w:rPr>
      </w:pPr>
      <w:hyperlink w:anchor="_Toc463945730" w:history="1">
        <w:r w:rsidRPr="00A91D71">
          <w:rPr>
            <w:rStyle w:val="Hyperlink"/>
            <w:noProof/>
          </w:rPr>
          <w:t>11.11.</w:t>
        </w:r>
        <w:r>
          <w:rPr>
            <w:rFonts w:asciiTheme="minorHAnsi" w:eastAsiaTheme="minorEastAsia" w:hAnsiTheme="minorHAnsi" w:cstheme="minorBidi"/>
            <w:b w:val="0"/>
            <w:noProof/>
            <w:sz w:val="22"/>
            <w:szCs w:val="22"/>
            <w:lang w:val="en-US" w:eastAsia="en-US"/>
          </w:rPr>
          <w:tab/>
        </w:r>
        <w:r w:rsidRPr="00A91D71">
          <w:rPr>
            <w:rStyle w:val="Hyperlink"/>
            <w:noProof/>
          </w:rPr>
          <w:t>Appendix 11.: Internal and External Moderation Plans</w:t>
        </w:r>
        <w:r>
          <w:rPr>
            <w:noProof/>
            <w:webHidden/>
          </w:rPr>
          <w:tab/>
        </w:r>
        <w:r>
          <w:rPr>
            <w:noProof/>
            <w:webHidden/>
          </w:rPr>
          <w:fldChar w:fldCharType="begin"/>
        </w:r>
        <w:r>
          <w:rPr>
            <w:noProof/>
            <w:webHidden/>
          </w:rPr>
          <w:instrText xml:space="preserve"> PAGEREF _Toc463945730 \h </w:instrText>
        </w:r>
        <w:r>
          <w:rPr>
            <w:noProof/>
            <w:webHidden/>
          </w:rPr>
        </w:r>
        <w:r>
          <w:rPr>
            <w:noProof/>
            <w:webHidden/>
          </w:rPr>
          <w:fldChar w:fldCharType="separate"/>
        </w:r>
        <w:r>
          <w:rPr>
            <w:noProof/>
            <w:webHidden/>
          </w:rPr>
          <w:t>31</w:t>
        </w:r>
        <w:r>
          <w:rPr>
            <w:noProof/>
            <w:webHidden/>
          </w:rPr>
          <w:fldChar w:fldCharType="end"/>
        </w:r>
      </w:hyperlink>
    </w:p>
    <w:p w14:paraId="449D1929" w14:textId="77777777" w:rsidR="00435CF4" w:rsidRDefault="00435CF4">
      <w:pPr>
        <w:pStyle w:val="TOC2"/>
        <w:rPr>
          <w:rFonts w:asciiTheme="minorHAnsi" w:eastAsiaTheme="minorEastAsia" w:hAnsiTheme="minorHAnsi" w:cstheme="minorBidi"/>
          <w:b w:val="0"/>
          <w:noProof/>
          <w:sz w:val="22"/>
          <w:szCs w:val="22"/>
          <w:lang w:val="en-US" w:eastAsia="en-US"/>
        </w:rPr>
      </w:pPr>
      <w:hyperlink w:anchor="_Toc463945731" w:history="1">
        <w:r w:rsidRPr="00A91D71">
          <w:rPr>
            <w:rStyle w:val="Hyperlink"/>
            <w:noProof/>
          </w:rPr>
          <w:t>11.12.</w:t>
        </w:r>
        <w:r>
          <w:rPr>
            <w:rFonts w:asciiTheme="minorHAnsi" w:eastAsiaTheme="minorEastAsia" w:hAnsiTheme="minorHAnsi" w:cstheme="minorBidi"/>
            <w:b w:val="0"/>
            <w:noProof/>
            <w:sz w:val="22"/>
            <w:szCs w:val="22"/>
            <w:lang w:val="en-US" w:eastAsia="en-US"/>
          </w:rPr>
          <w:tab/>
        </w:r>
        <w:r w:rsidRPr="00A91D71">
          <w:rPr>
            <w:rStyle w:val="Hyperlink"/>
            <w:noProof/>
          </w:rPr>
          <w:t>Appendix 12.: AP0908.00 Moderation of Assessment</w:t>
        </w:r>
        <w:r>
          <w:rPr>
            <w:noProof/>
            <w:webHidden/>
          </w:rPr>
          <w:tab/>
        </w:r>
        <w:r>
          <w:rPr>
            <w:noProof/>
            <w:webHidden/>
          </w:rPr>
          <w:fldChar w:fldCharType="begin"/>
        </w:r>
        <w:r>
          <w:rPr>
            <w:noProof/>
            <w:webHidden/>
          </w:rPr>
          <w:instrText xml:space="preserve"> PAGEREF _Toc463945731 \h </w:instrText>
        </w:r>
        <w:r>
          <w:rPr>
            <w:noProof/>
            <w:webHidden/>
          </w:rPr>
        </w:r>
        <w:r>
          <w:rPr>
            <w:noProof/>
            <w:webHidden/>
          </w:rPr>
          <w:fldChar w:fldCharType="separate"/>
        </w:r>
        <w:r>
          <w:rPr>
            <w:noProof/>
            <w:webHidden/>
          </w:rPr>
          <w:t>32</w:t>
        </w:r>
        <w:r>
          <w:rPr>
            <w:noProof/>
            <w:webHidden/>
          </w:rPr>
          <w:fldChar w:fldCharType="end"/>
        </w:r>
      </w:hyperlink>
    </w:p>
    <w:p w14:paraId="59DB06FF" w14:textId="77777777" w:rsidR="00435CF4" w:rsidRDefault="00435CF4">
      <w:pPr>
        <w:pStyle w:val="TOC2"/>
        <w:rPr>
          <w:rFonts w:asciiTheme="minorHAnsi" w:eastAsiaTheme="minorEastAsia" w:hAnsiTheme="minorHAnsi" w:cstheme="minorBidi"/>
          <w:b w:val="0"/>
          <w:noProof/>
          <w:sz w:val="22"/>
          <w:szCs w:val="22"/>
          <w:lang w:val="en-US" w:eastAsia="en-US"/>
        </w:rPr>
      </w:pPr>
      <w:hyperlink w:anchor="_Toc463945732" w:history="1">
        <w:r w:rsidRPr="00A91D71">
          <w:rPr>
            <w:rStyle w:val="Hyperlink"/>
            <w:noProof/>
          </w:rPr>
          <w:t>11.13.</w:t>
        </w:r>
        <w:r>
          <w:rPr>
            <w:rFonts w:asciiTheme="minorHAnsi" w:eastAsiaTheme="minorEastAsia" w:hAnsiTheme="minorHAnsi" w:cstheme="minorBidi"/>
            <w:b w:val="0"/>
            <w:noProof/>
            <w:sz w:val="22"/>
            <w:szCs w:val="22"/>
            <w:lang w:val="en-US" w:eastAsia="en-US"/>
          </w:rPr>
          <w:tab/>
        </w:r>
        <w:r w:rsidRPr="00A91D71">
          <w:rPr>
            <w:rStyle w:val="Hyperlink"/>
            <w:noProof/>
          </w:rPr>
          <w:t>Appendix 13.: Resource Verification</w:t>
        </w:r>
        <w:r>
          <w:rPr>
            <w:noProof/>
            <w:webHidden/>
          </w:rPr>
          <w:tab/>
        </w:r>
        <w:r>
          <w:rPr>
            <w:noProof/>
            <w:webHidden/>
          </w:rPr>
          <w:fldChar w:fldCharType="begin"/>
        </w:r>
        <w:r>
          <w:rPr>
            <w:noProof/>
            <w:webHidden/>
          </w:rPr>
          <w:instrText xml:space="preserve"> PAGEREF _Toc463945732 \h </w:instrText>
        </w:r>
        <w:r>
          <w:rPr>
            <w:noProof/>
            <w:webHidden/>
          </w:rPr>
        </w:r>
        <w:r>
          <w:rPr>
            <w:noProof/>
            <w:webHidden/>
          </w:rPr>
          <w:fldChar w:fldCharType="separate"/>
        </w:r>
        <w:r>
          <w:rPr>
            <w:noProof/>
            <w:webHidden/>
          </w:rPr>
          <w:t>33</w:t>
        </w:r>
        <w:r>
          <w:rPr>
            <w:noProof/>
            <w:webHidden/>
          </w:rPr>
          <w:fldChar w:fldCharType="end"/>
        </w:r>
      </w:hyperlink>
    </w:p>
    <w:p w14:paraId="42A83AF4" w14:textId="77777777" w:rsidR="00435CF4" w:rsidRDefault="00435CF4">
      <w:pPr>
        <w:pStyle w:val="TOC2"/>
        <w:rPr>
          <w:rFonts w:asciiTheme="minorHAnsi" w:eastAsiaTheme="minorEastAsia" w:hAnsiTheme="minorHAnsi" w:cstheme="minorBidi"/>
          <w:b w:val="0"/>
          <w:noProof/>
          <w:sz w:val="22"/>
          <w:szCs w:val="22"/>
          <w:lang w:val="en-US" w:eastAsia="en-US"/>
        </w:rPr>
      </w:pPr>
      <w:hyperlink w:anchor="_Toc463945733" w:history="1">
        <w:r w:rsidRPr="00A91D71">
          <w:rPr>
            <w:rStyle w:val="Hyperlink"/>
            <w:noProof/>
          </w:rPr>
          <w:t>11.14.</w:t>
        </w:r>
        <w:r>
          <w:rPr>
            <w:rFonts w:asciiTheme="minorHAnsi" w:eastAsiaTheme="minorEastAsia" w:hAnsiTheme="minorHAnsi" w:cstheme="minorBidi"/>
            <w:b w:val="0"/>
            <w:noProof/>
            <w:sz w:val="22"/>
            <w:szCs w:val="22"/>
            <w:lang w:val="en-US" w:eastAsia="en-US"/>
          </w:rPr>
          <w:tab/>
        </w:r>
        <w:r w:rsidRPr="00A91D71">
          <w:rPr>
            <w:rStyle w:val="Hyperlink"/>
            <w:noProof/>
          </w:rPr>
          <w:t>Appendix 14.: Campus Specific Resources Available</w:t>
        </w:r>
        <w:r>
          <w:rPr>
            <w:noProof/>
            <w:webHidden/>
          </w:rPr>
          <w:tab/>
        </w:r>
        <w:r>
          <w:rPr>
            <w:noProof/>
            <w:webHidden/>
          </w:rPr>
          <w:fldChar w:fldCharType="begin"/>
        </w:r>
        <w:r>
          <w:rPr>
            <w:noProof/>
            <w:webHidden/>
          </w:rPr>
          <w:instrText xml:space="preserve"> PAGEREF _Toc463945733 \h </w:instrText>
        </w:r>
        <w:r>
          <w:rPr>
            <w:noProof/>
            <w:webHidden/>
          </w:rPr>
        </w:r>
        <w:r>
          <w:rPr>
            <w:noProof/>
            <w:webHidden/>
          </w:rPr>
          <w:fldChar w:fldCharType="separate"/>
        </w:r>
        <w:r>
          <w:rPr>
            <w:noProof/>
            <w:webHidden/>
          </w:rPr>
          <w:t>34</w:t>
        </w:r>
        <w:r>
          <w:rPr>
            <w:noProof/>
            <w:webHidden/>
          </w:rPr>
          <w:fldChar w:fldCharType="end"/>
        </w:r>
      </w:hyperlink>
    </w:p>
    <w:p w14:paraId="4AEA8612" w14:textId="77777777" w:rsidR="00435CF4" w:rsidRDefault="00435CF4">
      <w:pPr>
        <w:pStyle w:val="TOC2"/>
        <w:rPr>
          <w:rFonts w:asciiTheme="minorHAnsi" w:eastAsiaTheme="minorEastAsia" w:hAnsiTheme="minorHAnsi" w:cstheme="minorBidi"/>
          <w:b w:val="0"/>
          <w:noProof/>
          <w:sz w:val="22"/>
          <w:szCs w:val="22"/>
          <w:lang w:val="en-US" w:eastAsia="en-US"/>
        </w:rPr>
      </w:pPr>
      <w:hyperlink w:anchor="_Toc463945734" w:history="1">
        <w:r w:rsidRPr="00A91D71">
          <w:rPr>
            <w:rStyle w:val="Hyperlink"/>
            <w:noProof/>
          </w:rPr>
          <w:t>11.15.</w:t>
        </w:r>
        <w:r>
          <w:rPr>
            <w:rFonts w:asciiTheme="minorHAnsi" w:eastAsiaTheme="minorEastAsia" w:hAnsiTheme="minorHAnsi" w:cstheme="minorBidi"/>
            <w:b w:val="0"/>
            <w:noProof/>
            <w:sz w:val="22"/>
            <w:szCs w:val="22"/>
            <w:lang w:val="en-US" w:eastAsia="en-US"/>
          </w:rPr>
          <w:tab/>
        </w:r>
        <w:r w:rsidRPr="00A91D71">
          <w:rPr>
            <w:rStyle w:val="Hyperlink"/>
            <w:noProof/>
          </w:rPr>
          <w:t>Appendix 15.: Staff Curriculum Vitae</w:t>
        </w:r>
        <w:r>
          <w:rPr>
            <w:noProof/>
            <w:webHidden/>
          </w:rPr>
          <w:tab/>
        </w:r>
        <w:r>
          <w:rPr>
            <w:noProof/>
            <w:webHidden/>
          </w:rPr>
          <w:fldChar w:fldCharType="begin"/>
        </w:r>
        <w:r>
          <w:rPr>
            <w:noProof/>
            <w:webHidden/>
          </w:rPr>
          <w:instrText xml:space="preserve"> PAGEREF _Toc463945734 \h </w:instrText>
        </w:r>
        <w:r>
          <w:rPr>
            <w:noProof/>
            <w:webHidden/>
          </w:rPr>
        </w:r>
        <w:r>
          <w:rPr>
            <w:noProof/>
            <w:webHidden/>
          </w:rPr>
          <w:fldChar w:fldCharType="separate"/>
        </w:r>
        <w:r>
          <w:rPr>
            <w:noProof/>
            <w:webHidden/>
          </w:rPr>
          <w:t>35</w:t>
        </w:r>
        <w:r>
          <w:rPr>
            <w:noProof/>
            <w:webHidden/>
          </w:rPr>
          <w:fldChar w:fldCharType="end"/>
        </w:r>
      </w:hyperlink>
    </w:p>
    <w:p w14:paraId="22263BCE" w14:textId="77777777" w:rsidR="00435CF4" w:rsidRDefault="00435CF4">
      <w:pPr>
        <w:pStyle w:val="TOC2"/>
        <w:rPr>
          <w:rFonts w:asciiTheme="minorHAnsi" w:eastAsiaTheme="minorEastAsia" w:hAnsiTheme="minorHAnsi" w:cstheme="minorBidi"/>
          <w:b w:val="0"/>
          <w:noProof/>
          <w:sz w:val="22"/>
          <w:szCs w:val="22"/>
          <w:lang w:val="en-US" w:eastAsia="en-US"/>
        </w:rPr>
      </w:pPr>
      <w:hyperlink w:anchor="_Toc463945735" w:history="1">
        <w:r w:rsidRPr="00A91D71">
          <w:rPr>
            <w:rStyle w:val="Hyperlink"/>
            <w:noProof/>
          </w:rPr>
          <w:t>11.16.</w:t>
        </w:r>
        <w:r>
          <w:rPr>
            <w:rFonts w:asciiTheme="minorHAnsi" w:eastAsiaTheme="minorEastAsia" w:hAnsiTheme="minorHAnsi" w:cstheme="minorBidi"/>
            <w:b w:val="0"/>
            <w:noProof/>
            <w:sz w:val="22"/>
            <w:szCs w:val="22"/>
            <w:lang w:val="en-US" w:eastAsia="en-US"/>
          </w:rPr>
          <w:tab/>
        </w:r>
        <w:r w:rsidRPr="00A91D71">
          <w:rPr>
            <w:rStyle w:val="Hyperlink"/>
            <w:noProof/>
          </w:rPr>
          <w:t>Appendix 16.: Future Staff Position Descriptions</w:t>
        </w:r>
        <w:r>
          <w:rPr>
            <w:noProof/>
            <w:webHidden/>
          </w:rPr>
          <w:tab/>
        </w:r>
        <w:r>
          <w:rPr>
            <w:noProof/>
            <w:webHidden/>
          </w:rPr>
          <w:fldChar w:fldCharType="begin"/>
        </w:r>
        <w:r>
          <w:rPr>
            <w:noProof/>
            <w:webHidden/>
          </w:rPr>
          <w:instrText xml:space="preserve"> PAGEREF _Toc463945735 \h </w:instrText>
        </w:r>
        <w:r>
          <w:rPr>
            <w:noProof/>
            <w:webHidden/>
          </w:rPr>
        </w:r>
        <w:r>
          <w:rPr>
            <w:noProof/>
            <w:webHidden/>
          </w:rPr>
          <w:fldChar w:fldCharType="separate"/>
        </w:r>
        <w:r>
          <w:rPr>
            <w:noProof/>
            <w:webHidden/>
          </w:rPr>
          <w:t>36</w:t>
        </w:r>
        <w:r>
          <w:rPr>
            <w:noProof/>
            <w:webHidden/>
          </w:rPr>
          <w:fldChar w:fldCharType="end"/>
        </w:r>
      </w:hyperlink>
    </w:p>
    <w:p w14:paraId="2FD10A74" w14:textId="77777777" w:rsidR="00435CF4" w:rsidRDefault="00435CF4">
      <w:pPr>
        <w:pStyle w:val="TOC2"/>
        <w:rPr>
          <w:rFonts w:asciiTheme="minorHAnsi" w:eastAsiaTheme="minorEastAsia" w:hAnsiTheme="minorHAnsi" w:cstheme="minorBidi"/>
          <w:b w:val="0"/>
          <w:noProof/>
          <w:sz w:val="22"/>
          <w:szCs w:val="22"/>
          <w:lang w:val="en-US" w:eastAsia="en-US"/>
        </w:rPr>
      </w:pPr>
      <w:hyperlink w:anchor="_Toc463945736" w:history="1">
        <w:r w:rsidRPr="00A91D71">
          <w:rPr>
            <w:rStyle w:val="Hyperlink"/>
            <w:noProof/>
          </w:rPr>
          <w:t>11.17.</w:t>
        </w:r>
        <w:r>
          <w:rPr>
            <w:rFonts w:asciiTheme="minorHAnsi" w:eastAsiaTheme="minorEastAsia" w:hAnsiTheme="minorHAnsi" w:cstheme="minorBidi"/>
            <w:b w:val="0"/>
            <w:noProof/>
            <w:sz w:val="22"/>
            <w:szCs w:val="22"/>
            <w:lang w:val="en-US" w:eastAsia="en-US"/>
          </w:rPr>
          <w:tab/>
        </w:r>
        <w:r w:rsidRPr="00A91D71">
          <w:rPr>
            <w:rStyle w:val="Hyperlink"/>
            <w:noProof/>
          </w:rPr>
          <w:t>Appendix 17.: Procurement Plan</w:t>
        </w:r>
        <w:r>
          <w:rPr>
            <w:noProof/>
            <w:webHidden/>
          </w:rPr>
          <w:tab/>
        </w:r>
        <w:r>
          <w:rPr>
            <w:noProof/>
            <w:webHidden/>
          </w:rPr>
          <w:fldChar w:fldCharType="begin"/>
        </w:r>
        <w:r>
          <w:rPr>
            <w:noProof/>
            <w:webHidden/>
          </w:rPr>
          <w:instrText xml:space="preserve"> PAGEREF _Toc463945736 \h </w:instrText>
        </w:r>
        <w:r>
          <w:rPr>
            <w:noProof/>
            <w:webHidden/>
          </w:rPr>
        </w:r>
        <w:r>
          <w:rPr>
            <w:noProof/>
            <w:webHidden/>
          </w:rPr>
          <w:fldChar w:fldCharType="separate"/>
        </w:r>
        <w:r>
          <w:rPr>
            <w:noProof/>
            <w:webHidden/>
          </w:rPr>
          <w:t>37</w:t>
        </w:r>
        <w:r>
          <w:rPr>
            <w:noProof/>
            <w:webHidden/>
          </w:rPr>
          <w:fldChar w:fldCharType="end"/>
        </w:r>
      </w:hyperlink>
    </w:p>
    <w:p w14:paraId="018ADBF6" w14:textId="77777777" w:rsidR="00435CF4" w:rsidRDefault="00435CF4">
      <w:pPr>
        <w:pStyle w:val="TOC2"/>
        <w:rPr>
          <w:rFonts w:asciiTheme="minorHAnsi" w:eastAsiaTheme="minorEastAsia" w:hAnsiTheme="minorHAnsi" w:cstheme="minorBidi"/>
          <w:b w:val="0"/>
          <w:noProof/>
          <w:sz w:val="22"/>
          <w:szCs w:val="22"/>
          <w:lang w:val="en-US" w:eastAsia="en-US"/>
        </w:rPr>
      </w:pPr>
      <w:hyperlink w:anchor="_Toc463945737" w:history="1">
        <w:r w:rsidRPr="00A91D71">
          <w:rPr>
            <w:rStyle w:val="Hyperlink"/>
            <w:noProof/>
          </w:rPr>
          <w:t>11.18.</w:t>
        </w:r>
        <w:r>
          <w:rPr>
            <w:rFonts w:asciiTheme="minorHAnsi" w:eastAsiaTheme="minorEastAsia" w:hAnsiTheme="minorHAnsi" w:cstheme="minorBidi"/>
            <w:b w:val="0"/>
            <w:noProof/>
            <w:sz w:val="22"/>
            <w:szCs w:val="22"/>
            <w:lang w:val="en-US" w:eastAsia="en-US"/>
          </w:rPr>
          <w:tab/>
        </w:r>
        <w:r w:rsidRPr="00A91D71">
          <w:rPr>
            <w:rStyle w:val="Hyperlink"/>
            <w:noProof/>
          </w:rPr>
          <w:t>Appendix 18.: Research Plan and Priorities</w:t>
        </w:r>
        <w:r>
          <w:rPr>
            <w:noProof/>
            <w:webHidden/>
          </w:rPr>
          <w:tab/>
        </w:r>
        <w:r>
          <w:rPr>
            <w:noProof/>
            <w:webHidden/>
          </w:rPr>
          <w:fldChar w:fldCharType="begin"/>
        </w:r>
        <w:r>
          <w:rPr>
            <w:noProof/>
            <w:webHidden/>
          </w:rPr>
          <w:instrText xml:space="preserve"> PAGEREF _Toc463945737 \h </w:instrText>
        </w:r>
        <w:r>
          <w:rPr>
            <w:noProof/>
            <w:webHidden/>
          </w:rPr>
        </w:r>
        <w:r>
          <w:rPr>
            <w:noProof/>
            <w:webHidden/>
          </w:rPr>
          <w:fldChar w:fldCharType="separate"/>
        </w:r>
        <w:r>
          <w:rPr>
            <w:noProof/>
            <w:webHidden/>
          </w:rPr>
          <w:t>38</w:t>
        </w:r>
        <w:r>
          <w:rPr>
            <w:noProof/>
            <w:webHidden/>
          </w:rPr>
          <w:fldChar w:fldCharType="end"/>
        </w:r>
      </w:hyperlink>
    </w:p>
    <w:p w14:paraId="47251B59" w14:textId="77777777" w:rsidR="00435CF4" w:rsidRDefault="00435CF4">
      <w:pPr>
        <w:pStyle w:val="TOC2"/>
        <w:rPr>
          <w:rFonts w:asciiTheme="minorHAnsi" w:eastAsiaTheme="minorEastAsia" w:hAnsiTheme="minorHAnsi" w:cstheme="minorBidi"/>
          <w:b w:val="0"/>
          <w:noProof/>
          <w:sz w:val="22"/>
          <w:szCs w:val="22"/>
          <w:lang w:val="en-US" w:eastAsia="en-US"/>
        </w:rPr>
      </w:pPr>
      <w:hyperlink w:anchor="_Toc463945738" w:history="1">
        <w:r w:rsidRPr="00A91D71">
          <w:rPr>
            <w:rStyle w:val="Hyperlink"/>
            <w:noProof/>
          </w:rPr>
          <w:t>11.19.</w:t>
        </w:r>
        <w:r>
          <w:rPr>
            <w:rFonts w:asciiTheme="minorHAnsi" w:eastAsiaTheme="minorEastAsia" w:hAnsiTheme="minorHAnsi" w:cstheme="minorBidi"/>
            <w:b w:val="0"/>
            <w:noProof/>
            <w:sz w:val="22"/>
            <w:szCs w:val="22"/>
            <w:lang w:val="en-US" w:eastAsia="en-US"/>
          </w:rPr>
          <w:tab/>
        </w:r>
        <w:r w:rsidRPr="00A91D71">
          <w:rPr>
            <w:rStyle w:val="Hyperlink"/>
            <w:noProof/>
          </w:rPr>
          <w:t>Appendix 19.: policy number here Research and Staffing Policy</w:t>
        </w:r>
        <w:r>
          <w:rPr>
            <w:noProof/>
            <w:webHidden/>
          </w:rPr>
          <w:tab/>
        </w:r>
        <w:r>
          <w:rPr>
            <w:noProof/>
            <w:webHidden/>
          </w:rPr>
          <w:fldChar w:fldCharType="begin"/>
        </w:r>
        <w:r>
          <w:rPr>
            <w:noProof/>
            <w:webHidden/>
          </w:rPr>
          <w:instrText xml:space="preserve"> PAGEREF _Toc463945738 \h </w:instrText>
        </w:r>
        <w:r>
          <w:rPr>
            <w:noProof/>
            <w:webHidden/>
          </w:rPr>
        </w:r>
        <w:r>
          <w:rPr>
            <w:noProof/>
            <w:webHidden/>
          </w:rPr>
          <w:fldChar w:fldCharType="separate"/>
        </w:r>
        <w:r>
          <w:rPr>
            <w:noProof/>
            <w:webHidden/>
          </w:rPr>
          <w:t>39</w:t>
        </w:r>
        <w:r>
          <w:rPr>
            <w:noProof/>
            <w:webHidden/>
          </w:rPr>
          <w:fldChar w:fldCharType="end"/>
        </w:r>
      </w:hyperlink>
    </w:p>
    <w:p w14:paraId="7596FAE6" w14:textId="77777777" w:rsidR="00435CF4" w:rsidRDefault="00435CF4">
      <w:pPr>
        <w:pStyle w:val="TOC2"/>
        <w:rPr>
          <w:rFonts w:asciiTheme="minorHAnsi" w:eastAsiaTheme="minorEastAsia" w:hAnsiTheme="minorHAnsi" w:cstheme="minorBidi"/>
          <w:b w:val="0"/>
          <w:noProof/>
          <w:sz w:val="22"/>
          <w:szCs w:val="22"/>
          <w:lang w:val="en-US" w:eastAsia="en-US"/>
        </w:rPr>
      </w:pPr>
      <w:hyperlink w:anchor="_Toc463945739" w:history="1">
        <w:r w:rsidRPr="00A91D71">
          <w:rPr>
            <w:rStyle w:val="Hyperlink"/>
            <w:noProof/>
          </w:rPr>
          <w:t>11.20.</w:t>
        </w:r>
        <w:r>
          <w:rPr>
            <w:rFonts w:asciiTheme="minorHAnsi" w:eastAsiaTheme="minorEastAsia" w:hAnsiTheme="minorHAnsi" w:cstheme="minorBidi"/>
            <w:b w:val="0"/>
            <w:noProof/>
            <w:sz w:val="22"/>
            <w:szCs w:val="22"/>
            <w:lang w:val="en-US" w:eastAsia="en-US"/>
          </w:rPr>
          <w:tab/>
        </w:r>
        <w:r w:rsidRPr="00A91D71">
          <w:rPr>
            <w:rStyle w:val="Hyperlink"/>
            <w:noProof/>
          </w:rPr>
          <w:t>Appendix 20.: AP0707.04 Monitoring of Degree and Postgraduate Qualifications</w:t>
        </w:r>
        <w:r>
          <w:rPr>
            <w:noProof/>
            <w:webHidden/>
          </w:rPr>
          <w:tab/>
        </w:r>
        <w:r>
          <w:rPr>
            <w:noProof/>
            <w:webHidden/>
          </w:rPr>
          <w:fldChar w:fldCharType="begin"/>
        </w:r>
        <w:r>
          <w:rPr>
            <w:noProof/>
            <w:webHidden/>
          </w:rPr>
          <w:instrText xml:space="preserve"> PAGEREF _Toc463945739 \h </w:instrText>
        </w:r>
        <w:r>
          <w:rPr>
            <w:noProof/>
            <w:webHidden/>
          </w:rPr>
        </w:r>
        <w:r>
          <w:rPr>
            <w:noProof/>
            <w:webHidden/>
          </w:rPr>
          <w:fldChar w:fldCharType="separate"/>
        </w:r>
        <w:r>
          <w:rPr>
            <w:noProof/>
            <w:webHidden/>
          </w:rPr>
          <w:t>40</w:t>
        </w:r>
        <w:r>
          <w:rPr>
            <w:noProof/>
            <w:webHidden/>
          </w:rPr>
          <w:fldChar w:fldCharType="end"/>
        </w:r>
      </w:hyperlink>
    </w:p>
    <w:p w14:paraId="3C243F7E" w14:textId="77777777" w:rsidR="00033078" w:rsidRDefault="0089272A">
      <w:pPr>
        <w:rPr>
          <w:b/>
          <w:caps/>
        </w:rPr>
      </w:pPr>
      <w:r w:rsidRPr="008765B1">
        <w:rPr>
          <w:b/>
          <w:caps/>
        </w:rPr>
        <w:fldChar w:fldCharType="end"/>
      </w:r>
    </w:p>
    <w:p w14:paraId="55A49B04" w14:textId="77777777" w:rsidR="007E5BF9" w:rsidRPr="0013747F" w:rsidRDefault="007E5BF9">
      <w:pPr>
        <w:rPr>
          <w:b/>
          <w:caps/>
        </w:rPr>
        <w:sectPr w:rsidR="007E5BF9" w:rsidRPr="0013747F" w:rsidSect="00840189">
          <w:footnotePr>
            <w:pos w:val="beneathText"/>
          </w:footnotePr>
          <w:pgSz w:w="11907" w:h="16840" w:code="9"/>
          <w:pgMar w:top="1440" w:right="1134" w:bottom="1440" w:left="1701" w:header="720" w:footer="720" w:gutter="0"/>
          <w:pgNumType w:fmt="lowerRoman"/>
          <w:cols w:space="720"/>
          <w:docGrid w:linePitch="360"/>
        </w:sectPr>
      </w:pPr>
    </w:p>
    <w:p w14:paraId="26DBC4EB" w14:textId="77777777" w:rsidR="00B2504D" w:rsidRPr="005B5DC5" w:rsidRDefault="00444E16" w:rsidP="00F503C5">
      <w:pPr>
        <w:pStyle w:val="Heading1"/>
        <w:numPr>
          <w:ilvl w:val="0"/>
          <w:numId w:val="26"/>
        </w:numPr>
      </w:pPr>
      <w:bookmarkStart w:id="2" w:name="_Toc463945671"/>
      <w:r w:rsidRPr="005B5DC5">
        <w:lastRenderedPageBreak/>
        <w:t>P</w:t>
      </w:r>
      <w:r w:rsidR="00B461D9" w:rsidRPr="005B5DC5">
        <w:t>ROGRAMME STRUCTURE AND OUTCOMES</w:t>
      </w:r>
      <w:bookmarkEnd w:id="2"/>
    </w:p>
    <w:p w14:paraId="581E2464" w14:textId="77777777" w:rsidR="00495C37" w:rsidRDefault="00BB17D2" w:rsidP="00DB0FDB">
      <w:pPr>
        <w:pStyle w:val="Heading2"/>
      </w:pPr>
      <w:bookmarkStart w:id="3" w:name="_Toc156269052"/>
      <w:bookmarkStart w:id="4" w:name="_Toc158020138"/>
      <w:bookmarkStart w:id="5" w:name="_Toc463945672"/>
      <w:bookmarkEnd w:id="3"/>
      <w:bookmarkEnd w:id="4"/>
      <w:r>
        <w:t>Rationale</w:t>
      </w:r>
      <w:r w:rsidR="00127712">
        <w:t>:</w:t>
      </w:r>
      <w:bookmarkEnd w:id="5"/>
      <w:r w:rsidR="00127712">
        <w:t xml:space="preserve"> </w:t>
      </w:r>
    </w:p>
    <w:p w14:paraId="1766F2F0" w14:textId="77777777" w:rsidR="00BB17D2" w:rsidRPr="001B4E7B" w:rsidRDefault="001B4E7B" w:rsidP="00495C37">
      <w:r w:rsidRPr="001B4E7B">
        <w:t>This update i</w:t>
      </w:r>
      <w:r w:rsidR="00127712" w:rsidRPr="001B4E7B">
        <w:t xml:space="preserve">s part of </w:t>
      </w:r>
      <w:r w:rsidRPr="001B4E7B">
        <w:t xml:space="preserve">the </w:t>
      </w:r>
      <w:r w:rsidR="00127712" w:rsidRPr="001B4E7B">
        <w:t>normal five-year review cycle</w:t>
      </w:r>
      <w:r w:rsidRPr="001B4E7B">
        <w:t>, and is informed by participation in the D4LS review.</w:t>
      </w:r>
    </w:p>
    <w:p w14:paraId="63829629" w14:textId="77777777" w:rsidR="00C044A9" w:rsidRDefault="0073578F" w:rsidP="00DB0FDB">
      <w:pPr>
        <w:pStyle w:val="Heading2"/>
      </w:pPr>
      <w:bookmarkStart w:id="6" w:name="_Toc463945673"/>
      <w:r w:rsidRPr="00C044A9">
        <w:t>Programme Philosophy and Background</w:t>
      </w:r>
      <w:bookmarkEnd w:id="6"/>
    </w:p>
    <w:p w14:paraId="23C78CD8" w14:textId="77777777" w:rsidR="00E935F3" w:rsidRPr="006E09E5" w:rsidRDefault="00A46CB1" w:rsidP="00577C42">
      <w:pPr>
        <w:pStyle w:val="BodyTextIndent"/>
        <w:ind w:left="0"/>
        <w:rPr>
          <w:bCs/>
          <w:i/>
          <w:lang w:val="en-AU"/>
        </w:rPr>
      </w:pPr>
      <w:r w:rsidRPr="006E09E5">
        <w:rPr>
          <w:bCs/>
          <w:i/>
          <w:lang w:val="en-AU"/>
        </w:rPr>
        <w:t>Our commitment is</w:t>
      </w:r>
      <w:r w:rsidR="00E935F3" w:rsidRPr="006E09E5">
        <w:rPr>
          <w:bCs/>
          <w:i/>
          <w:lang w:val="en-AU"/>
        </w:rPr>
        <w:t xml:space="preserve"> to </w:t>
      </w:r>
      <w:r w:rsidR="00237DBF" w:rsidRPr="006E09E5">
        <w:rPr>
          <w:bCs/>
          <w:i/>
          <w:lang w:val="en-AU"/>
        </w:rPr>
        <w:t xml:space="preserve">deliver an </w:t>
      </w:r>
      <w:r w:rsidR="00E935F3" w:rsidRPr="006E09E5">
        <w:rPr>
          <w:bCs/>
          <w:i/>
          <w:lang w:val="en-AU"/>
        </w:rPr>
        <w:t xml:space="preserve">information technology </w:t>
      </w:r>
      <w:r w:rsidR="00237DBF" w:rsidRPr="006E09E5">
        <w:rPr>
          <w:bCs/>
          <w:i/>
          <w:lang w:val="en-AU"/>
        </w:rPr>
        <w:t xml:space="preserve">educational programme </w:t>
      </w:r>
      <w:r w:rsidR="00E935F3" w:rsidRPr="006E09E5">
        <w:rPr>
          <w:bCs/>
          <w:i/>
          <w:lang w:val="en-AU"/>
        </w:rPr>
        <w:t>that is inclusive, up-to-date, tailored to the individual</w:t>
      </w:r>
      <w:r w:rsidR="00435CF4" w:rsidRPr="006E09E5">
        <w:rPr>
          <w:bCs/>
          <w:i/>
          <w:lang w:val="en-AU"/>
        </w:rPr>
        <w:t>, industry</w:t>
      </w:r>
      <w:r w:rsidR="00CF79F0" w:rsidRPr="006E09E5">
        <w:rPr>
          <w:bCs/>
          <w:i/>
          <w:lang w:val="en-AU"/>
        </w:rPr>
        <w:t>-focuss</w:t>
      </w:r>
      <w:r w:rsidR="00761283" w:rsidRPr="006E09E5">
        <w:rPr>
          <w:bCs/>
          <w:i/>
          <w:lang w:val="en-AU"/>
        </w:rPr>
        <w:t xml:space="preserve">ed, and which rests on </w:t>
      </w:r>
      <w:r w:rsidR="000026DF">
        <w:rPr>
          <w:bCs/>
          <w:i/>
          <w:lang w:val="en-AU"/>
        </w:rPr>
        <w:t>a</w:t>
      </w:r>
      <w:r w:rsidR="00761283" w:rsidRPr="006E09E5">
        <w:rPr>
          <w:bCs/>
          <w:i/>
          <w:lang w:val="en-AU"/>
        </w:rPr>
        <w:t xml:space="preserve"> firm foundation of professional ethics and societal responsibility.</w:t>
      </w:r>
    </w:p>
    <w:p w14:paraId="39730E2A" w14:textId="77777777" w:rsidR="003A2F41" w:rsidRPr="001B4E7B" w:rsidRDefault="003F3280" w:rsidP="00577C42">
      <w:pPr>
        <w:pStyle w:val="BodyTextIndent"/>
        <w:ind w:left="0"/>
        <w:rPr>
          <w:bCs/>
          <w:lang w:val="en-AU"/>
        </w:rPr>
      </w:pPr>
      <w:r w:rsidRPr="001B4E7B">
        <w:rPr>
          <w:bCs/>
          <w:lang w:val="en-AU"/>
        </w:rPr>
        <w:t xml:space="preserve">Information </w:t>
      </w:r>
      <w:r w:rsidR="00577C42" w:rsidRPr="001B4E7B">
        <w:rPr>
          <w:bCs/>
          <w:lang w:val="en-AU"/>
        </w:rPr>
        <w:t xml:space="preserve">technology </w:t>
      </w:r>
      <w:r w:rsidRPr="001B4E7B">
        <w:rPr>
          <w:bCs/>
          <w:lang w:val="en-AU"/>
        </w:rPr>
        <w:t xml:space="preserve">is ubiquitous </w:t>
      </w:r>
      <w:r w:rsidR="00577C42" w:rsidRPr="001B4E7B">
        <w:rPr>
          <w:bCs/>
          <w:lang w:val="en-AU"/>
        </w:rPr>
        <w:t>in modern society</w:t>
      </w:r>
      <w:r w:rsidRPr="001B4E7B">
        <w:rPr>
          <w:bCs/>
          <w:lang w:val="en-AU"/>
        </w:rPr>
        <w:t xml:space="preserve">, touching nearly all industries, institutions and communities. </w:t>
      </w:r>
      <w:r w:rsidR="00577C42" w:rsidRPr="001B4E7B">
        <w:rPr>
          <w:bCs/>
          <w:lang w:val="en-AU"/>
        </w:rPr>
        <w:t>We can</w:t>
      </w:r>
      <w:r w:rsidRPr="001B4E7B">
        <w:rPr>
          <w:bCs/>
          <w:lang w:val="en-AU"/>
        </w:rPr>
        <w:t xml:space="preserve"> therefore</w:t>
      </w:r>
      <w:r w:rsidR="00577C42" w:rsidRPr="001B4E7B">
        <w:rPr>
          <w:bCs/>
          <w:lang w:val="en-AU"/>
        </w:rPr>
        <w:t xml:space="preserve"> best serve by</w:t>
      </w:r>
      <w:r w:rsidR="003A2F41" w:rsidRPr="001B4E7B">
        <w:rPr>
          <w:bCs/>
          <w:lang w:val="en-AU"/>
        </w:rPr>
        <w:t xml:space="preserve"> providing an inclusive educational experience </w:t>
      </w:r>
      <w:r w:rsidR="00570D34">
        <w:rPr>
          <w:bCs/>
          <w:lang w:val="en-AU"/>
        </w:rPr>
        <w:t>that</w:t>
      </w:r>
      <w:r w:rsidR="003A2F41" w:rsidRPr="001B4E7B">
        <w:rPr>
          <w:bCs/>
          <w:lang w:val="en-AU"/>
        </w:rPr>
        <w:t xml:space="preserve"> is effective for a wide range of students, producing</w:t>
      </w:r>
      <w:r w:rsidR="00577C42" w:rsidRPr="001B4E7B">
        <w:rPr>
          <w:bCs/>
          <w:lang w:val="en-AU"/>
        </w:rPr>
        <w:t xml:space="preserve"> graduates with a variety of </w:t>
      </w:r>
      <w:r w:rsidR="003330EB" w:rsidRPr="001B4E7B">
        <w:rPr>
          <w:bCs/>
          <w:lang w:val="en-AU"/>
        </w:rPr>
        <w:t>experience</w:t>
      </w:r>
      <w:r w:rsidR="00FD7AB5">
        <w:rPr>
          <w:bCs/>
          <w:lang w:val="en-AU"/>
        </w:rPr>
        <w:t>s</w:t>
      </w:r>
      <w:r w:rsidR="00577C42" w:rsidRPr="001B4E7B">
        <w:rPr>
          <w:bCs/>
          <w:lang w:val="en-AU"/>
        </w:rPr>
        <w:t xml:space="preserve">, skills, interests and perspectives.  </w:t>
      </w:r>
    </w:p>
    <w:p w14:paraId="0DF336FB" w14:textId="77777777" w:rsidR="00577C42" w:rsidRPr="004A6869" w:rsidRDefault="00577C42" w:rsidP="00577C42">
      <w:pPr>
        <w:pStyle w:val="BodyTextIndent"/>
        <w:ind w:left="0"/>
        <w:rPr>
          <w:bCs/>
          <w:lang w:val="en-AU"/>
        </w:rPr>
      </w:pPr>
      <w:r w:rsidRPr="004A6869">
        <w:rPr>
          <w:bCs/>
          <w:lang w:val="en-AU"/>
        </w:rPr>
        <w:t xml:space="preserve">To enable us to provide a sufficiently broad </w:t>
      </w:r>
      <w:r w:rsidR="004A6869">
        <w:rPr>
          <w:bCs/>
          <w:lang w:val="en-AU"/>
        </w:rPr>
        <w:t>pedagogical</w:t>
      </w:r>
      <w:r w:rsidRPr="004A6869">
        <w:rPr>
          <w:bCs/>
          <w:lang w:val="en-AU"/>
        </w:rPr>
        <w:t xml:space="preserve"> </w:t>
      </w:r>
      <w:r w:rsidR="004A6869">
        <w:rPr>
          <w:bCs/>
          <w:lang w:val="en-AU"/>
        </w:rPr>
        <w:t>environment</w:t>
      </w:r>
      <w:r w:rsidR="00933DCE">
        <w:rPr>
          <w:bCs/>
          <w:lang w:val="en-AU"/>
        </w:rPr>
        <w:t>, we require a breadth</w:t>
      </w:r>
      <w:r w:rsidRPr="004A6869">
        <w:rPr>
          <w:bCs/>
          <w:lang w:val="en-AU"/>
        </w:rPr>
        <w:t xml:space="preserve"> of knowledge and skills in our teaching staff.</w:t>
      </w:r>
      <w:r w:rsidR="00527E53" w:rsidRPr="004A6869">
        <w:rPr>
          <w:bCs/>
          <w:lang w:val="en-AU"/>
        </w:rPr>
        <w:t xml:space="preserve"> </w:t>
      </w:r>
      <w:r w:rsidR="000507E9" w:rsidRPr="004A6869">
        <w:rPr>
          <w:bCs/>
          <w:lang w:val="en-AU"/>
        </w:rPr>
        <w:t>T</w:t>
      </w:r>
      <w:r w:rsidR="00E84733" w:rsidRPr="004A6869">
        <w:rPr>
          <w:bCs/>
          <w:lang w:val="en-AU"/>
        </w:rPr>
        <w:t>o insure that we</w:t>
      </w:r>
      <w:r w:rsidR="00527E53" w:rsidRPr="004A6869">
        <w:rPr>
          <w:bCs/>
          <w:lang w:val="en-AU"/>
        </w:rPr>
        <w:t xml:space="preserve"> produce </w:t>
      </w:r>
      <w:r w:rsidR="00E84733" w:rsidRPr="004A6869">
        <w:rPr>
          <w:bCs/>
          <w:lang w:val="en-AU"/>
        </w:rPr>
        <w:t xml:space="preserve">quality, </w:t>
      </w:r>
      <w:r w:rsidR="00527E53" w:rsidRPr="004A6869">
        <w:rPr>
          <w:bCs/>
          <w:lang w:val="en-AU"/>
        </w:rPr>
        <w:t xml:space="preserve">work-ready graduates, each staff member must constantly strive to maintain </w:t>
      </w:r>
      <w:r w:rsidR="00330942" w:rsidRPr="004A6869">
        <w:rPr>
          <w:bCs/>
          <w:lang w:val="en-AU"/>
        </w:rPr>
        <w:t xml:space="preserve">the highest levels of </w:t>
      </w:r>
      <w:r w:rsidR="00527E53" w:rsidRPr="004A6869">
        <w:rPr>
          <w:bCs/>
          <w:lang w:val="en-AU"/>
        </w:rPr>
        <w:t xml:space="preserve">discipline currency in </w:t>
      </w:r>
      <w:r w:rsidR="002F2E13">
        <w:rPr>
          <w:bCs/>
          <w:lang w:val="en-AU"/>
        </w:rPr>
        <w:t>his or her area of specialisation</w:t>
      </w:r>
      <w:r w:rsidR="00527E53" w:rsidRPr="004A6869">
        <w:rPr>
          <w:bCs/>
          <w:lang w:val="en-AU"/>
        </w:rPr>
        <w:t xml:space="preserve">. </w:t>
      </w:r>
      <w:r w:rsidR="00330942" w:rsidRPr="004A6869">
        <w:rPr>
          <w:bCs/>
          <w:lang w:val="en-AU"/>
        </w:rPr>
        <w:t>At the same time, l</w:t>
      </w:r>
      <w:r w:rsidRPr="004A6869">
        <w:rPr>
          <w:bCs/>
          <w:lang w:val="en-AU"/>
        </w:rPr>
        <w:t xml:space="preserve">ecturers have a </w:t>
      </w:r>
      <w:r w:rsidR="000507E9" w:rsidRPr="004A6869">
        <w:rPr>
          <w:bCs/>
          <w:lang w:val="en-AU"/>
        </w:rPr>
        <w:t>stro</w:t>
      </w:r>
      <w:r w:rsidR="00E84733" w:rsidRPr="004A6869">
        <w:rPr>
          <w:bCs/>
          <w:lang w:val="en-AU"/>
        </w:rPr>
        <w:t xml:space="preserve">ng </w:t>
      </w:r>
      <w:r w:rsidRPr="004A6869">
        <w:rPr>
          <w:bCs/>
          <w:lang w:val="en-AU"/>
        </w:rPr>
        <w:t xml:space="preserve">pastoral responsibility to each student. </w:t>
      </w:r>
      <w:r w:rsidR="00E84733" w:rsidRPr="004A6869">
        <w:rPr>
          <w:bCs/>
          <w:lang w:val="en-AU"/>
        </w:rPr>
        <w:t xml:space="preserve">As much as possible, lecturers </w:t>
      </w:r>
      <w:r w:rsidRPr="004A6869">
        <w:rPr>
          <w:bCs/>
          <w:lang w:val="en-AU"/>
        </w:rPr>
        <w:t xml:space="preserve">should strive to tailor the educational experience to each student’s individual needs.  </w:t>
      </w:r>
    </w:p>
    <w:p w14:paraId="4690E6DE" w14:textId="77777777" w:rsidR="00577C42" w:rsidRPr="00CD6EB0" w:rsidRDefault="00E54988" w:rsidP="00577C42">
      <w:pPr>
        <w:pStyle w:val="BodyTextIndent"/>
        <w:ind w:left="0"/>
        <w:rPr>
          <w:bCs/>
          <w:lang w:val="en-AU"/>
        </w:rPr>
      </w:pPr>
      <w:r>
        <w:rPr>
          <w:bCs/>
          <w:lang w:val="en-AU"/>
        </w:rPr>
        <w:t>We offer a practical, applied degree</w:t>
      </w:r>
      <w:r w:rsidR="007B72FC">
        <w:rPr>
          <w:bCs/>
          <w:lang w:val="en-AU"/>
        </w:rPr>
        <w:t xml:space="preserve"> </w:t>
      </w:r>
      <w:r w:rsidR="001C3F58">
        <w:rPr>
          <w:bCs/>
          <w:lang w:val="en-AU"/>
        </w:rPr>
        <w:t xml:space="preserve">with a </w:t>
      </w:r>
      <w:r w:rsidR="000F691D">
        <w:rPr>
          <w:bCs/>
          <w:lang w:val="en-AU"/>
        </w:rPr>
        <w:t>primary focus on pre</w:t>
      </w:r>
      <w:r w:rsidR="001C3F58">
        <w:rPr>
          <w:bCs/>
          <w:lang w:val="en-AU"/>
        </w:rPr>
        <w:t>paring</w:t>
      </w:r>
      <w:r w:rsidR="007B72FC">
        <w:rPr>
          <w:bCs/>
          <w:lang w:val="en-AU"/>
        </w:rPr>
        <w:t xml:space="preserve"> our graduates for immediate employment</w:t>
      </w:r>
      <w:r w:rsidR="00A95A97">
        <w:rPr>
          <w:bCs/>
          <w:lang w:val="en-AU"/>
        </w:rPr>
        <w:t xml:space="preserve"> at a professional level</w:t>
      </w:r>
      <w:r>
        <w:rPr>
          <w:bCs/>
          <w:lang w:val="en-AU"/>
        </w:rPr>
        <w:t>.</w:t>
      </w:r>
      <w:r w:rsidR="007B72FC">
        <w:rPr>
          <w:bCs/>
          <w:lang w:val="en-AU"/>
        </w:rPr>
        <w:t xml:space="preserve"> </w:t>
      </w:r>
      <w:r w:rsidR="00577C42" w:rsidRPr="00CD6EB0">
        <w:rPr>
          <w:bCs/>
          <w:lang w:val="en-AU"/>
        </w:rPr>
        <w:t xml:space="preserve">While acknowledging the value of the theoretical foundations of information technology, we believe that its primary role in </w:t>
      </w:r>
      <w:r w:rsidR="00D472E8">
        <w:rPr>
          <w:bCs/>
          <w:lang w:val="en-AU"/>
        </w:rPr>
        <w:t>our</w:t>
      </w:r>
      <w:r w:rsidR="00577C42" w:rsidRPr="00CD6EB0">
        <w:rPr>
          <w:bCs/>
          <w:lang w:val="en-AU"/>
        </w:rPr>
        <w:t xml:space="preserve"> degree is to support the acquisition of practical skills and </w:t>
      </w:r>
      <w:r w:rsidR="00181B3B">
        <w:rPr>
          <w:bCs/>
          <w:lang w:val="en-AU"/>
        </w:rPr>
        <w:t xml:space="preserve">to </w:t>
      </w:r>
      <w:r w:rsidR="00577C42" w:rsidRPr="00CD6EB0">
        <w:rPr>
          <w:bCs/>
          <w:lang w:val="en-AU"/>
        </w:rPr>
        <w:t>establish a framework for lifelong learning.</w:t>
      </w:r>
      <w:r w:rsidR="00F51C9C" w:rsidRPr="00CD6EB0">
        <w:rPr>
          <w:bCs/>
          <w:lang w:val="en-AU"/>
        </w:rPr>
        <w:t xml:space="preserve"> Our emphasis is therefore on "learning through doing", with pedagogical strategies that emphasise application of knowledge and reflect, as much as possible, the standards and practices of </w:t>
      </w:r>
      <w:r w:rsidR="00EC54E8" w:rsidRPr="00CD6EB0">
        <w:rPr>
          <w:bCs/>
          <w:lang w:val="en-AU"/>
        </w:rPr>
        <w:t>the work environment.</w:t>
      </w:r>
    </w:p>
    <w:p w14:paraId="3FF5A884" w14:textId="77777777" w:rsidR="00F51C9C" w:rsidRPr="00D40650" w:rsidRDefault="00577C42" w:rsidP="00527E53">
      <w:pPr>
        <w:pStyle w:val="BodyTextIndent"/>
        <w:ind w:left="0"/>
        <w:rPr>
          <w:bCs/>
        </w:rPr>
      </w:pPr>
      <w:r w:rsidRPr="00D40650">
        <w:rPr>
          <w:bCs/>
          <w:lang w:val="en-AU"/>
        </w:rPr>
        <w:t xml:space="preserve">Information technology is a service discipline.  Information technology professionals best benefit the wider community when their primary motivation is to understand and adapt to the needs of the client.  This ethos </w:t>
      </w:r>
      <w:r w:rsidR="00981199" w:rsidRPr="00D40650">
        <w:rPr>
          <w:bCs/>
          <w:lang w:val="en-AU"/>
        </w:rPr>
        <w:t>is</w:t>
      </w:r>
      <w:r w:rsidRPr="00D40650">
        <w:rPr>
          <w:bCs/>
          <w:lang w:val="en-AU"/>
        </w:rPr>
        <w:t xml:space="preserve"> reflected throughout our curriculum</w:t>
      </w:r>
      <w:r w:rsidR="00981199" w:rsidRPr="00D40650">
        <w:rPr>
          <w:bCs/>
          <w:lang w:val="en-AU"/>
        </w:rPr>
        <w:t xml:space="preserve"> </w:t>
      </w:r>
      <w:r w:rsidR="00543BA8">
        <w:rPr>
          <w:bCs/>
          <w:lang w:val="en-AU"/>
        </w:rPr>
        <w:t>in</w:t>
      </w:r>
      <w:r w:rsidR="00981199" w:rsidRPr="00D40650">
        <w:rPr>
          <w:bCs/>
          <w:lang w:val="en-AU"/>
        </w:rPr>
        <w:t xml:space="preserve"> an emphasis on professional ethics and issues of environmental, social, cultural and personal sustainability</w:t>
      </w:r>
      <w:r w:rsidRPr="00D40650">
        <w:rPr>
          <w:bCs/>
          <w:lang w:val="en-AU"/>
        </w:rPr>
        <w:t>.</w:t>
      </w:r>
      <w:r w:rsidR="005C78A7" w:rsidRPr="00D40650">
        <w:rPr>
          <w:bCs/>
          <w:lang w:val="en-AU"/>
        </w:rPr>
        <w:t xml:space="preserve"> </w:t>
      </w:r>
      <w:r w:rsidR="00527E53" w:rsidRPr="00D40650">
        <w:rPr>
          <w:bCs/>
          <w:lang w:val="en-AU"/>
        </w:rPr>
        <w:t>Our goal is for our graduates to be able to make decisions that reflect an understan</w:t>
      </w:r>
      <w:r w:rsidR="008677F1" w:rsidRPr="00D40650">
        <w:rPr>
          <w:bCs/>
          <w:lang w:val="en-AU"/>
        </w:rPr>
        <w:t xml:space="preserve">ding of the </w:t>
      </w:r>
      <w:r w:rsidR="00527E53" w:rsidRPr="00D40650">
        <w:rPr>
          <w:bCs/>
          <w:lang w:val="en-AU"/>
        </w:rPr>
        <w:t>responsibility that they have for those around them.</w:t>
      </w:r>
      <w:r w:rsidR="00981199" w:rsidRPr="00D40650">
        <w:rPr>
          <w:bCs/>
          <w:lang w:val="en-AU"/>
        </w:rPr>
        <w:t xml:space="preserve"> </w:t>
      </w:r>
    </w:p>
    <w:p w14:paraId="4E4EAFF0" w14:textId="77777777" w:rsidR="00113E01" w:rsidRDefault="00113E01" w:rsidP="00F503C5">
      <w:pPr>
        <w:pStyle w:val="Heading3"/>
      </w:pPr>
      <w:r w:rsidRPr="00C044A9">
        <w:t>Integration of Institutional Frameworks</w:t>
      </w:r>
    </w:p>
    <w:p w14:paraId="3BC057D0" w14:textId="77777777" w:rsidR="00803A92" w:rsidRDefault="0044390D" w:rsidP="00AB2A88">
      <w:pPr>
        <w:pStyle w:val="BodyTextIndent"/>
        <w:ind w:left="0"/>
        <w:rPr>
          <w:b/>
        </w:rPr>
      </w:pPr>
      <w:r>
        <w:rPr>
          <w:b/>
        </w:rPr>
        <w:t>Learning and Teaching</w:t>
      </w:r>
    </w:p>
    <w:p w14:paraId="5CF5A74B" w14:textId="73AFA9F9" w:rsidR="0044390D" w:rsidRDefault="00EE094A" w:rsidP="00AB2A88">
      <w:pPr>
        <w:pStyle w:val="BodyTextIndent"/>
        <w:ind w:left="0"/>
      </w:pPr>
      <w:r>
        <w:t xml:space="preserve">The </w:t>
      </w:r>
      <w:r w:rsidR="009643C9">
        <w:t>BIT</w:t>
      </w:r>
      <w:r>
        <w:t xml:space="preserve"> </w:t>
      </w:r>
      <w:r w:rsidR="00E1281A">
        <w:t xml:space="preserve">curriculum is applied, industry-relevant and current. </w:t>
      </w:r>
      <w:r>
        <w:t>Our pedagogical techniques are</w:t>
      </w:r>
      <w:r w:rsidR="00E1281A">
        <w:t xml:space="preserve"> engaging and practical, with theoretical material contextualised in the real-world IT environment</w:t>
      </w:r>
      <w:r>
        <w:t xml:space="preserve">. </w:t>
      </w:r>
      <w:r w:rsidR="009643C9">
        <w:t xml:space="preserve">Our teaching approach is individualised and highly pastoral; each student's strengths are nurtured and respected. The resulting programme is attractive to, and effective for, students from an unusually wide range of interests, academic backgrounds, and life </w:t>
      </w:r>
      <w:r w:rsidR="00126C18">
        <w:t>stories</w:t>
      </w:r>
      <w:r w:rsidR="009643C9">
        <w:t xml:space="preserve">. </w:t>
      </w:r>
      <w:r w:rsidR="00126C18">
        <w:t>Students receive a rich and unique educational experience</w:t>
      </w:r>
      <w:r w:rsidR="00B34B3F">
        <w:t>,</w:t>
      </w:r>
      <w:r w:rsidR="00126C18">
        <w:t xml:space="preserve"> and upon graduation can have a firm expectation of being ready to take their places in the professional IT community.</w:t>
      </w:r>
    </w:p>
    <w:p w14:paraId="571FD531" w14:textId="77777777" w:rsidR="00366553" w:rsidRDefault="00366553" w:rsidP="00AB2A88">
      <w:pPr>
        <w:pStyle w:val="BodyTextIndent"/>
        <w:ind w:left="0"/>
      </w:pPr>
      <w:r>
        <w:t xml:space="preserve">The Otago Polytechnic Bachelor of Information Technology is one of three IT baccalaureate degrees available locally. </w:t>
      </w:r>
      <w:r w:rsidR="006B359C">
        <w:t xml:space="preserve"> Our degree is distinguished from the other two by its unwavering focus on high-end technical skills and industry-relevance. Our staff maintain constant contact with industry professionals and use their feedback to inform the design of the programme as a whole and the content of individual papers.</w:t>
      </w:r>
      <w:r w:rsidR="00CE1EBB">
        <w:t xml:space="preserve"> Technical papers are updated regularly to insure that the course material accurately reflects the state of the rapidly changing IT industry.</w:t>
      </w:r>
      <w:r w:rsidR="005530D6">
        <w:t xml:space="preserve"> The theoretical underpinnings of</w:t>
      </w:r>
      <w:r w:rsidR="00963874">
        <w:t xml:space="preserve"> </w:t>
      </w:r>
      <w:r w:rsidR="005530D6">
        <w:t>computer science</w:t>
      </w:r>
      <w:r w:rsidR="00963874">
        <w:t xml:space="preserve"> are recognised as essential, but specifically to the extent that </w:t>
      </w:r>
      <w:r w:rsidR="00963874">
        <w:lastRenderedPageBreak/>
        <w:t>they support the acquisition of industry-relevant practical skills and provide a structure for the indepen</w:t>
      </w:r>
      <w:r w:rsidR="005530D6">
        <w:t xml:space="preserve">dent </w:t>
      </w:r>
      <w:r w:rsidR="00E41A14">
        <w:t>self-education that is</w:t>
      </w:r>
      <w:r w:rsidR="00963874">
        <w:t xml:space="preserve"> requi</w:t>
      </w:r>
      <w:r w:rsidR="00E41A14">
        <w:t>red of a modern IT professional throughout his or her career.</w:t>
      </w:r>
    </w:p>
    <w:p w14:paraId="7B4296AF" w14:textId="5B1441A4" w:rsidR="00A25927" w:rsidRDefault="00A25927" w:rsidP="00AB2A88">
      <w:pPr>
        <w:pStyle w:val="BodyTextIndent"/>
        <w:ind w:left="0"/>
      </w:pPr>
      <w:r>
        <w:t xml:space="preserve">Our main pedagogical approach </w:t>
      </w:r>
      <w:r w:rsidR="00B401A8">
        <w:t>embeds the didactic presentation of theoretical content in applied, practical skill-building.</w:t>
      </w:r>
      <w:r w:rsidR="00B64F8E">
        <w:t xml:space="preserve"> For example, a typical class session for an</w:t>
      </w:r>
      <w:r w:rsidR="00B34B3F">
        <w:t xml:space="preserve"> introductory programming paper</w:t>
      </w:r>
      <w:r w:rsidR="00B64F8E">
        <w:t xml:space="preserve"> would comprise a brief presentation of a syntactic feature, followed by a series of in-class programming exercises using that feature.</w:t>
      </w:r>
      <w:r w:rsidR="00FB3B14">
        <w:t xml:space="preserve"> Students complete the practical exercises with the direct, hands-on support of the lecturer.</w:t>
      </w:r>
      <w:r w:rsidR="00CF54E8">
        <w:t xml:space="preserve"> As students move through more advanced programming training, the content and the exercises become increasingly complex and greater independence is required, but the core model remains: theory contextualised in practice, </w:t>
      </w:r>
      <w:r w:rsidR="005346C2">
        <w:t>experiential</w:t>
      </w:r>
      <w:r w:rsidR="00DD71BB">
        <w:t>,</w:t>
      </w:r>
      <w:r w:rsidR="005346C2">
        <w:t xml:space="preserve"> skill-focussed learning</w:t>
      </w:r>
      <w:r w:rsidR="00072136">
        <w:t>, guided and supported directly by the lecturer.</w:t>
      </w:r>
    </w:p>
    <w:p w14:paraId="449BA844" w14:textId="38902FE4" w:rsidR="00C96A0B" w:rsidRDefault="006200D5" w:rsidP="00AB2A88">
      <w:pPr>
        <w:pStyle w:val="BodyTextIndent"/>
        <w:ind w:left="0"/>
      </w:pPr>
      <w:r>
        <w:t>Course materials and techniq</w:t>
      </w:r>
      <w:r w:rsidR="00D1224B">
        <w:t xml:space="preserve">ues are designed to prepare </w:t>
      </w:r>
      <w:r>
        <w:t>student</w:t>
      </w:r>
      <w:r w:rsidR="00D1224B">
        <w:t>s</w:t>
      </w:r>
      <w:r>
        <w:t xml:space="preserve"> for the life of an IT professiona</w:t>
      </w:r>
      <w:r w:rsidR="00453C04">
        <w:t>l. For example, students learn Systems A</w:t>
      </w:r>
      <w:r>
        <w:t>dministration</w:t>
      </w:r>
      <w:r w:rsidR="00453C04">
        <w:rPr>
          <w:rStyle w:val="FootnoteReference"/>
        </w:rPr>
        <w:footnoteReference w:id="1"/>
      </w:r>
      <w:r>
        <w:t xml:space="preserve"> s</w:t>
      </w:r>
      <w:r w:rsidR="00021B47">
        <w:t xml:space="preserve">kills by performing them on actual (albeit </w:t>
      </w:r>
      <w:r w:rsidR="00FB2176">
        <w:t>virtual) sets of servers; s</w:t>
      </w:r>
      <w:r w:rsidR="00021B47">
        <w:t>tudents learn web design by buildin</w:t>
      </w:r>
      <w:r w:rsidR="00FB2176">
        <w:t>g real web sites for real users; assessments designed as mock job interviews prepare students for the real interviews they will face upon graduation.</w:t>
      </w:r>
    </w:p>
    <w:p w14:paraId="229319BD" w14:textId="77777777" w:rsidR="00551D5B" w:rsidRDefault="006B16D9" w:rsidP="00AB2A88">
      <w:pPr>
        <w:pStyle w:val="BodyTextIndent"/>
        <w:ind w:left="0"/>
      </w:pPr>
      <w:r>
        <w:t xml:space="preserve">Similarly, from their first semester, students learn to use the digital tools and infrastructure that the industry uses. Our students use the same programming languages, development environments, digital version control tools, group work systems and online communication channels as do the majority of </w:t>
      </w:r>
      <w:r w:rsidR="00AE6C26">
        <w:t xml:space="preserve">modern </w:t>
      </w:r>
      <w:r>
        <w:t xml:space="preserve">IT </w:t>
      </w:r>
      <w:r w:rsidR="00AE6C26">
        <w:t>companies.</w:t>
      </w:r>
      <w:r w:rsidR="00845024">
        <w:t xml:space="preserve"> Upon graduation, they are thus able to step into a real IT industry position </w:t>
      </w:r>
      <w:r w:rsidR="00C4683E">
        <w:t>and make a meaningful contribution</w:t>
      </w:r>
      <w:r w:rsidR="00845024">
        <w:t xml:space="preserve"> from day one.</w:t>
      </w:r>
    </w:p>
    <w:p w14:paraId="004F23C2" w14:textId="74D87777" w:rsidR="00263A59" w:rsidRDefault="00263A59" w:rsidP="00AB2A88">
      <w:pPr>
        <w:pStyle w:val="BodyTextIndent"/>
        <w:ind w:left="0"/>
      </w:pPr>
      <w:r>
        <w:t>In addition to technical skills and familiarity with the tools of their future profession,</w:t>
      </w:r>
      <w:r w:rsidR="00D04393">
        <w:t xml:space="preserve"> our programme prepares students for the unique</w:t>
      </w:r>
      <w:r w:rsidR="00BA3A39">
        <w:t xml:space="preserve"> challenge of the IT industry</w:t>
      </w:r>
      <w:r w:rsidR="007A3ACB">
        <w:t xml:space="preserve"> -- the alarming speed of change.</w:t>
      </w:r>
      <w:r w:rsidR="00F95AB5">
        <w:t xml:space="preserve"> There are IT tools and systems that are ubiquitous today which did not even exist three years ago.</w:t>
      </w:r>
      <w:r w:rsidR="00FE5201">
        <w:t xml:space="preserve"> And those tools may well be considered obsolete in another three years.</w:t>
      </w:r>
      <w:r w:rsidR="007C0517">
        <w:t xml:space="preserve"> It is essential, therefore, that our students not only master the content of their papers today, they must also learn </w:t>
      </w:r>
      <w:r w:rsidR="007C0517" w:rsidRPr="00596885">
        <w:rPr>
          <w:i/>
        </w:rPr>
        <w:t>how to learn</w:t>
      </w:r>
      <w:r w:rsidR="007C0517">
        <w:t xml:space="preserve"> -- efficiently</w:t>
      </w:r>
      <w:r w:rsidR="00432B14">
        <w:t>, confidently</w:t>
      </w:r>
      <w:r w:rsidR="007C0517">
        <w:t xml:space="preserve"> and independently</w:t>
      </w:r>
      <w:r w:rsidR="002A4D19">
        <w:t>. We foster this by treating it like any other skill -- something to be modelled, discussed and practiced at increasingly advanced levels as the degree progresses.</w:t>
      </w:r>
      <w:r w:rsidR="000C31AA">
        <w:t xml:space="preserve"> To achieve this, we embed independent learning components into </w:t>
      </w:r>
      <w:r w:rsidR="00126BDE">
        <w:t>practical work</w:t>
      </w:r>
      <w:r w:rsidR="00403F94">
        <w:t xml:space="preserve"> at all levels</w:t>
      </w:r>
      <w:r w:rsidR="000C31AA">
        <w:t>. In the first year, students may be asked to do online research of a particular topic, or to work through some carefully selected video tutorials. By their final year, students can be asked to independently come to grips with a new software library, new development environment, or even, a completely new programming language.</w:t>
      </w:r>
      <w:r w:rsidR="003E3824">
        <w:t xml:space="preserve"> Their exploration is </w:t>
      </w:r>
      <w:r w:rsidR="0089471C">
        <w:t xml:space="preserve">supported by </w:t>
      </w:r>
      <w:r w:rsidR="00BA21C2">
        <w:t>lecturers</w:t>
      </w:r>
      <w:r w:rsidR="0089471C">
        <w:t xml:space="preserve"> as needed, but the work is </w:t>
      </w:r>
      <w:r w:rsidR="009F2864">
        <w:t>the students'</w:t>
      </w:r>
      <w:r w:rsidR="0089471C">
        <w:t xml:space="preserve"> own.</w:t>
      </w:r>
      <w:r w:rsidR="006613E6">
        <w:t xml:space="preserve"> They</w:t>
      </w:r>
      <w:r w:rsidR="003E3824">
        <w:t xml:space="preserve"> are expected to make mistakes and </w:t>
      </w:r>
      <w:r w:rsidR="006613E6">
        <w:t xml:space="preserve">to </w:t>
      </w:r>
      <w:r w:rsidR="003E3824">
        <w:t xml:space="preserve">sometimes take wrong paths. They are guided </w:t>
      </w:r>
      <w:r w:rsidR="006613E6">
        <w:t>to resolve their own challenges</w:t>
      </w:r>
      <w:r w:rsidR="00126BDE">
        <w:t xml:space="preserve"> and to reflect on the process -- j</w:t>
      </w:r>
      <w:r w:rsidR="006613E6">
        <w:t>ust as they will have to do in industry.</w:t>
      </w:r>
    </w:p>
    <w:p w14:paraId="771B7083" w14:textId="43557C17" w:rsidR="007E2F2D" w:rsidRDefault="007E2F2D" w:rsidP="00AB2A88">
      <w:pPr>
        <w:pStyle w:val="BodyTextIndent"/>
        <w:ind w:left="0"/>
      </w:pPr>
      <w:r>
        <w:t>A second key ethos of the IT industry</w:t>
      </w:r>
      <w:r w:rsidR="00512AD3">
        <w:t xml:space="preserve"> is group work. Modern IT </w:t>
      </w:r>
      <w:r w:rsidR="005C12F0">
        <w:t>industries --</w:t>
      </w:r>
      <w:r w:rsidR="00512AD3">
        <w:t xml:space="preserve"> </w:t>
      </w:r>
      <w:r w:rsidR="005C12F0">
        <w:t>development,</w:t>
      </w:r>
      <w:r w:rsidR="00512AD3">
        <w:t xml:space="preserve"> infrastructure and service -- </w:t>
      </w:r>
      <w:r w:rsidR="006A3F31">
        <w:t>all frequently use teams a</w:t>
      </w:r>
      <w:r w:rsidR="00D40C4B">
        <w:t xml:space="preserve">nd team-oriented work </w:t>
      </w:r>
      <w:r w:rsidR="002004C0">
        <w:t>protocols</w:t>
      </w:r>
      <w:r w:rsidR="00D40C4B">
        <w:t xml:space="preserve">. </w:t>
      </w:r>
      <w:r w:rsidR="002004C0">
        <w:t>To participate effectively on these teams, students must master two areas: the formal methodologies of IT group work (e.g. "agile development") and the general personal skills that make one an effective team member (e.g. active lis</w:t>
      </w:r>
      <w:r w:rsidR="00EA3235">
        <w:t>tening, clear oral communication, conflict resolution</w:t>
      </w:r>
      <w:r w:rsidR="002004C0">
        <w:t>)</w:t>
      </w:r>
      <w:r w:rsidR="00095CAE">
        <w:t>.</w:t>
      </w:r>
      <w:r w:rsidR="00F002CB">
        <w:t xml:space="preserve"> Our programme aims to foster both aspects through didactic presentation of the components </w:t>
      </w:r>
      <w:r w:rsidR="00843541">
        <w:t>of</w:t>
      </w:r>
      <w:r w:rsidR="00F002CB">
        <w:t xml:space="preserve"> the formal protocols and frequent real group work, monitored and supported by experienced lecturers, throughout the degree.</w:t>
      </w:r>
      <w:r w:rsidR="00272315">
        <w:t xml:space="preserve"> From the introduction of "</w:t>
      </w:r>
      <w:r w:rsidR="00A14BA9">
        <w:t>paired programming" in</w:t>
      </w:r>
      <w:r w:rsidR="00272315">
        <w:t xml:space="preserve"> </w:t>
      </w:r>
      <w:r w:rsidR="00A14BA9">
        <w:t>their first semester</w:t>
      </w:r>
      <w:r w:rsidR="00272315">
        <w:t xml:space="preserve">, to the year-long team-based development project in </w:t>
      </w:r>
      <w:r w:rsidR="00C74F36">
        <w:t xml:space="preserve">their </w:t>
      </w:r>
      <w:r w:rsidR="00272315">
        <w:t xml:space="preserve">third year, our students </w:t>
      </w:r>
      <w:r w:rsidR="006D4A5A">
        <w:t>are shown that</w:t>
      </w:r>
      <w:r w:rsidR="00203F73">
        <w:t xml:space="preserve"> group work </w:t>
      </w:r>
      <w:r w:rsidR="006D4A5A">
        <w:t xml:space="preserve">is as </w:t>
      </w:r>
      <w:r w:rsidR="00203F73">
        <w:t>important, and as integral</w:t>
      </w:r>
      <w:r w:rsidR="00C74F36">
        <w:t>,</w:t>
      </w:r>
      <w:r w:rsidR="00203F73">
        <w:t xml:space="preserve"> as an</w:t>
      </w:r>
      <w:r w:rsidR="004D3675">
        <w:t>y</w:t>
      </w:r>
      <w:r w:rsidR="00C74F36">
        <w:t xml:space="preserve"> </w:t>
      </w:r>
      <w:r w:rsidR="00272315">
        <w:t>technical skill.</w:t>
      </w:r>
    </w:p>
    <w:p w14:paraId="72B843C7" w14:textId="58CD8A9D" w:rsidR="00D86877" w:rsidRPr="00D86877" w:rsidRDefault="00663206" w:rsidP="00AB2A88">
      <w:pPr>
        <w:pStyle w:val="BodyTextIndent"/>
        <w:ind w:left="0"/>
      </w:pPr>
      <w:r>
        <w:t xml:space="preserve">To allow our programme to cover the wide spectrum of IT disciplines -- software, ops, infrastructure and hardware - we require a diverse teaching team. Our current </w:t>
      </w:r>
      <w:r w:rsidR="00206A00">
        <w:t>teaching</w:t>
      </w:r>
      <w:r w:rsidR="007E1B9F">
        <w:t xml:space="preserve"> staff bring a </w:t>
      </w:r>
      <w:r>
        <w:t>rich range of academic and industry experience</w:t>
      </w:r>
      <w:r w:rsidR="007E1B9F">
        <w:t>,</w:t>
      </w:r>
      <w:r>
        <w:t xml:space="preserve"> and teaching and research skills. </w:t>
      </w:r>
      <w:r w:rsidR="00095550">
        <w:t xml:space="preserve">But for </w:t>
      </w:r>
      <w:r w:rsidR="0087159A">
        <w:t>all</w:t>
      </w:r>
      <w:r w:rsidR="00095550">
        <w:t xml:space="preserve"> </w:t>
      </w:r>
      <w:r w:rsidR="0087159A">
        <w:t>members of staff</w:t>
      </w:r>
      <w:r w:rsidR="00095550">
        <w:t>, our stu</w:t>
      </w:r>
      <w:r w:rsidR="00914471">
        <w:t>dents are the</w:t>
      </w:r>
      <w:r w:rsidR="00095550">
        <w:t xml:space="preserve"> highest priority. </w:t>
      </w:r>
      <w:r>
        <w:t>Our staff understand that maintaining discipline currency</w:t>
      </w:r>
      <w:r w:rsidR="00796988">
        <w:t xml:space="preserve">, using the </w:t>
      </w:r>
      <w:r w:rsidR="00796988">
        <w:lastRenderedPageBreak/>
        <w:t>latest CS education research</w:t>
      </w:r>
      <w:r w:rsidR="00BC46EB">
        <w:t xml:space="preserve"> to inform our</w:t>
      </w:r>
      <w:r w:rsidR="00796988">
        <w:t xml:space="preserve"> teaching practice</w:t>
      </w:r>
      <w:r w:rsidR="00914471">
        <w:t>,</w:t>
      </w:r>
      <w:r>
        <w:t xml:space="preserve"> and providing a personalised, pastoral education </w:t>
      </w:r>
      <w:r w:rsidR="00B74D0B">
        <w:t xml:space="preserve">to each student </w:t>
      </w:r>
      <w:r>
        <w:t xml:space="preserve">are </w:t>
      </w:r>
      <w:r w:rsidR="00914471">
        <w:t>non-negotiable</w:t>
      </w:r>
      <w:r>
        <w:t xml:space="preserve"> requirements, in spite of the demands this places</w:t>
      </w:r>
      <w:r w:rsidR="00796988">
        <w:t xml:space="preserve"> </w:t>
      </w:r>
      <w:r w:rsidR="007565A6">
        <w:t>up</w:t>
      </w:r>
      <w:r w:rsidR="00796988">
        <w:t>on us</w:t>
      </w:r>
      <w:r>
        <w:t xml:space="preserve"> in terms of course</w:t>
      </w:r>
      <w:r w:rsidR="00796988">
        <w:t xml:space="preserve"> and materials</w:t>
      </w:r>
      <w:r>
        <w:t xml:space="preserve"> preparation, and direct student</w:t>
      </w:r>
      <w:r w:rsidR="00DD7460">
        <w:t>/lecture</w:t>
      </w:r>
      <w:r>
        <w:t xml:space="preserve"> interaction (both face to </w:t>
      </w:r>
      <w:r w:rsidR="00314FBA">
        <w:t>face and remote</w:t>
      </w:r>
      <w:r>
        <w:t>).</w:t>
      </w:r>
    </w:p>
    <w:p w14:paraId="220D30FE" w14:textId="77777777" w:rsidR="00570DDC" w:rsidRDefault="00570DDC" w:rsidP="0044390D">
      <w:pPr>
        <w:pStyle w:val="BodyTextIndent"/>
      </w:pPr>
    </w:p>
    <w:p w14:paraId="6F1D31F3" w14:textId="77777777" w:rsidR="00570DDC" w:rsidRDefault="00570DDC" w:rsidP="00DB0FDB">
      <w:pPr>
        <w:pStyle w:val="Heading3"/>
      </w:pPr>
      <w:r>
        <w:t>Sustainability</w:t>
      </w:r>
    </w:p>
    <w:p w14:paraId="4E122186" w14:textId="218E17CF" w:rsidR="00AB558C" w:rsidRDefault="005B7226" w:rsidP="00AB2A88">
      <w:pPr>
        <w:pStyle w:val="BodyTextIndent"/>
        <w:ind w:left="0"/>
      </w:pPr>
      <w:r>
        <w:t>In recent years, our position on sustainability has evolved from the early, somewhat naive focus on</w:t>
      </w:r>
      <w:r w:rsidR="00AF7611">
        <w:t xml:space="preserve"> purely environmental issues (</w:t>
      </w:r>
      <w:r>
        <w:t xml:space="preserve">saving electricity through automatic computer shutdowns, correct </w:t>
      </w:r>
      <w:r w:rsidR="00C86A94">
        <w:t>disposal</w:t>
      </w:r>
      <w:r>
        <w:t xml:space="preserve"> of eWaste</w:t>
      </w:r>
      <w:r w:rsidR="00A34EB2">
        <w:t>, etc.</w:t>
      </w:r>
      <w:r w:rsidR="00AF7611">
        <w:t xml:space="preserve">) </w:t>
      </w:r>
      <w:r w:rsidR="00F7048D">
        <w:t>to a broader conception of</w:t>
      </w:r>
      <w:r>
        <w:t xml:space="preserve"> sustainable systems as those </w:t>
      </w:r>
      <w:r w:rsidR="006A1ED0">
        <w:t>which</w:t>
      </w:r>
      <w:r>
        <w:t xml:space="preserve"> do not overconsume </w:t>
      </w:r>
      <w:r w:rsidR="006A1ED0">
        <w:t>the</w:t>
      </w:r>
      <w:r>
        <w:t xml:space="preserve"> res</w:t>
      </w:r>
      <w:r w:rsidR="00D65AD0">
        <w:t xml:space="preserve">ources -- physical, </w:t>
      </w:r>
      <w:r>
        <w:t xml:space="preserve">social and intellectual -- which they require to function. </w:t>
      </w:r>
      <w:r w:rsidR="00AB558C">
        <w:t>This focus is embedded into all aspects of the BIT curriculum.</w:t>
      </w:r>
    </w:p>
    <w:p w14:paraId="289D0166" w14:textId="77777777" w:rsidR="005B7226" w:rsidRDefault="00AB558C" w:rsidP="00AB2A88">
      <w:pPr>
        <w:pStyle w:val="BodyTextIndent"/>
        <w:ind w:left="0"/>
      </w:pPr>
      <w:r>
        <w:t xml:space="preserve"> In addition to being environmentally responsible, a sustainable IT industry must be ethically and societally responsible.</w:t>
      </w:r>
      <w:r w:rsidR="00597045">
        <w:t xml:space="preserve"> Important issues include:</w:t>
      </w:r>
    </w:p>
    <w:p w14:paraId="2A4B793A" w14:textId="3FCF6AC0" w:rsidR="00FE6F6B" w:rsidRDefault="00597045" w:rsidP="00AB2A88">
      <w:pPr>
        <w:pStyle w:val="BodyTextIndent"/>
        <w:ind w:left="0"/>
      </w:pPr>
      <w:r>
        <w:rPr>
          <w:b/>
        </w:rPr>
        <w:t xml:space="preserve">The risk of built-in obsolescence: </w:t>
      </w:r>
      <w:r>
        <w:t>The digital industries -- software and hardw</w:t>
      </w:r>
      <w:r w:rsidR="00F7048D">
        <w:t xml:space="preserve">are </w:t>
      </w:r>
      <w:r>
        <w:t>-- release new models with frightening frequency. Each year</w:t>
      </w:r>
      <w:r w:rsidR="00FE6F6B">
        <w:t xml:space="preserve"> new mobile phones are produced, new software is released, new development environment</w:t>
      </w:r>
      <w:r w:rsidR="00F7048D">
        <w:t>s</w:t>
      </w:r>
      <w:r w:rsidR="00FE6F6B">
        <w:t xml:space="preserve"> and libraries are published, and the consumer is assured that all these new items are essential.</w:t>
      </w:r>
      <w:r w:rsidR="006B36D7">
        <w:t xml:space="preserve"> This leads to a rapid consumption and discard cycle that is wasteful and expensive. In the BIT we teach students to </w:t>
      </w:r>
      <w:r w:rsidR="002523D5">
        <w:t>observe these commercial pressures with an analytical eye. For example, in our Mobile Software Development papers, we demonstrate that, with correct application configuration, it is actually very easy to write software that runs correctly on "old" device</w:t>
      </w:r>
      <w:r w:rsidR="00406D4D">
        <w:t>s.</w:t>
      </w:r>
      <w:r w:rsidR="008C3017">
        <w:t xml:space="preserve"> We teach them to look carefully at new ranges of "features" in software updates, and to disti</w:t>
      </w:r>
      <w:r w:rsidR="00F7048D">
        <w:t>nguish between those that are of</w:t>
      </w:r>
      <w:r w:rsidR="008C3017">
        <w:t xml:space="preserve"> real value and those that are merely cosmetic.</w:t>
      </w:r>
      <w:r w:rsidR="00767B13">
        <w:t xml:space="preserve"> We </w:t>
      </w:r>
      <w:r w:rsidR="007F2A4D">
        <w:t xml:space="preserve">vigorously </w:t>
      </w:r>
      <w:r w:rsidR="00767B13">
        <w:t>promote resource-saving IT practices such as virtualisation (as opposed to physical hardware).</w:t>
      </w:r>
    </w:p>
    <w:p w14:paraId="2C767160" w14:textId="4DF6C929" w:rsidR="003F06FA" w:rsidRDefault="003F06FA" w:rsidP="00AB2A88">
      <w:pPr>
        <w:pStyle w:val="BodyTextIndent"/>
        <w:ind w:left="0"/>
      </w:pPr>
      <w:r>
        <w:rPr>
          <w:b/>
        </w:rPr>
        <w:t>Engaging in Open Source:</w:t>
      </w:r>
      <w:r>
        <w:t xml:space="preserve"> </w:t>
      </w:r>
      <w:r w:rsidR="00001B4F">
        <w:t>"</w:t>
      </w:r>
      <w:r>
        <w:t>Open Sourc</w:t>
      </w:r>
      <w:r w:rsidR="00001B4F">
        <w:t>e S</w:t>
      </w:r>
      <w:r>
        <w:t>oftware</w:t>
      </w:r>
      <w:r w:rsidR="00001B4F">
        <w:t>"</w:t>
      </w:r>
      <w:r>
        <w:t xml:space="preserve"> </w:t>
      </w:r>
      <w:r w:rsidR="00C453DB">
        <w:t xml:space="preserve">(OSS) </w:t>
      </w:r>
      <w:r>
        <w:t xml:space="preserve">describes </w:t>
      </w:r>
      <w:r w:rsidR="00186233">
        <w:t xml:space="preserve">code that is made public and may be used free of charge. </w:t>
      </w:r>
      <w:r w:rsidR="005E3437">
        <w:t>Members of the "open source community"</w:t>
      </w:r>
      <w:r w:rsidR="00B96599">
        <w:t xml:space="preserve"> are encouraged</w:t>
      </w:r>
      <w:r w:rsidR="001F6551">
        <w:t xml:space="preserve"> to use OSS for their projects and</w:t>
      </w:r>
      <w:r w:rsidR="00B96599">
        <w:t xml:space="preserve"> to extend and contribute to open source code bases</w:t>
      </w:r>
      <w:r w:rsidR="00DD4C2C">
        <w:t>.</w:t>
      </w:r>
      <w:r w:rsidR="004A7B90">
        <w:t xml:space="preserve"> OSS simultaneously makes software available to a range of users who might be unable to afford the high licensing costs </w:t>
      </w:r>
      <w:r w:rsidR="00C453DB">
        <w:t>of</w:t>
      </w:r>
      <w:r w:rsidR="004A7B90">
        <w:t xml:space="preserve"> proprietary software, and leverages the skills of many thousands of programming students and professionals to strengthen and develop that software. </w:t>
      </w:r>
      <w:r w:rsidR="00F4054A">
        <w:t>The model is strong, pervasive and inherently sustainable as those who need to use the software are able to ensure that it continues to meet their requirements.</w:t>
      </w:r>
      <w:r w:rsidR="006D0014">
        <w:t xml:space="preserve"> Many influential software projects have been Open Source since their inception (e.g. the Linux operating system and the Android Mobile development libraries)</w:t>
      </w:r>
      <w:r w:rsidR="0050020C">
        <w:t xml:space="preserve">. </w:t>
      </w:r>
      <w:r w:rsidR="005143B8">
        <w:t xml:space="preserve">Recently, even the venerable Microsoft -- long a "proprietary-only" vendor </w:t>
      </w:r>
      <w:r w:rsidR="00B80A91">
        <w:t xml:space="preserve">-- </w:t>
      </w:r>
      <w:r w:rsidR="005143B8">
        <w:t>has made its Visual Studio development environment open source.</w:t>
      </w:r>
      <w:r w:rsidR="00D45BBE">
        <w:t xml:space="preserve"> The OSS movement is now so embedded </w:t>
      </w:r>
      <w:r w:rsidR="00B80A91">
        <w:t xml:space="preserve">in the industry </w:t>
      </w:r>
      <w:r w:rsidR="00D45BBE">
        <w:t>that it is considered standard practice for</w:t>
      </w:r>
      <w:r w:rsidR="00577236">
        <w:t xml:space="preserve"> programmers to include on their CVs links to their open source contributions.</w:t>
      </w:r>
    </w:p>
    <w:p w14:paraId="56E83868" w14:textId="454F6DAB" w:rsidR="008B1B2C" w:rsidRDefault="008B1B2C" w:rsidP="00AB2A88">
      <w:pPr>
        <w:pStyle w:val="BodyTextIndent"/>
        <w:ind w:left="0"/>
      </w:pPr>
      <w:r>
        <w:t>In our program</w:t>
      </w:r>
      <w:r w:rsidR="00505122">
        <w:t>me</w:t>
      </w:r>
      <w:r>
        <w:t xml:space="preserve"> we </w:t>
      </w:r>
      <w:r w:rsidR="00DB0323">
        <w:t>encourage participation in the Open S</w:t>
      </w:r>
      <w:r w:rsidR="005E0FB3">
        <w:t xml:space="preserve">ource community both explicitly and implicitly. For </w:t>
      </w:r>
      <w:r w:rsidR="00582172">
        <w:t xml:space="preserve">example, in 2016 we had a software engineer </w:t>
      </w:r>
      <w:r w:rsidR="005E0FB3">
        <w:t xml:space="preserve">from Canonical (the Ubuntu arm of the Linux operating system project) </w:t>
      </w:r>
      <w:r w:rsidR="00582172">
        <w:t>speak to our students about how best to become involved in Open Source</w:t>
      </w:r>
      <w:r w:rsidR="00F7433F">
        <w:t>.</w:t>
      </w:r>
      <w:r w:rsidR="00EE4026">
        <w:t xml:space="preserve"> We train students thoroughly in the tools they </w:t>
      </w:r>
      <w:r w:rsidR="00A6020C">
        <w:t>must use</w:t>
      </w:r>
      <w:r w:rsidR="00EE4026">
        <w:t xml:space="preserve"> to </w:t>
      </w:r>
      <w:r w:rsidR="001B67C4">
        <w:t>make contributions to the OSS community</w:t>
      </w:r>
      <w:r w:rsidR="00EE4026">
        <w:t xml:space="preserve"> (e.g. GitHub). </w:t>
      </w:r>
      <w:r w:rsidR="003F37E7">
        <w:t>Most importantly, w</w:t>
      </w:r>
      <w:r w:rsidR="00EE4026">
        <w:t>e choose Open Source software whenever possible for use in our own classes</w:t>
      </w:r>
      <w:r w:rsidR="001F4234">
        <w:t>.</w:t>
      </w:r>
    </w:p>
    <w:p w14:paraId="25C8C107" w14:textId="66BEA627" w:rsidR="001F4234" w:rsidRDefault="001F4234" w:rsidP="00AB2A88">
      <w:pPr>
        <w:pStyle w:val="BodyTextIndent"/>
        <w:ind w:left="0"/>
      </w:pPr>
      <w:r>
        <w:rPr>
          <w:b/>
        </w:rPr>
        <w:t>Social Issues in IT:</w:t>
      </w:r>
      <w:r w:rsidR="00A94F76">
        <w:t xml:space="preserve"> Sustainability in IT also involves </w:t>
      </w:r>
      <w:r w:rsidR="00993F87">
        <w:t xml:space="preserve">a variety of </w:t>
      </w:r>
      <w:r w:rsidR="00A94F76">
        <w:t xml:space="preserve">non-technical issues. For example, </w:t>
      </w:r>
      <w:r w:rsidR="00E337BE">
        <w:t xml:space="preserve">to be sustainable, an industry must be diverse. </w:t>
      </w:r>
      <w:r w:rsidR="00982C32">
        <w:t>A</w:t>
      </w:r>
      <w:r w:rsidR="00A94F76">
        <w:t xml:space="preserve">n industry that does not include a wide variety of viewpoints and outlooks will become stagnant -- i.e. is not sustainable. We are therefore concerned about the known lack of both gender and ethnic diversity in the </w:t>
      </w:r>
      <w:r w:rsidR="00EE6DC5">
        <w:t xml:space="preserve">IT </w:t>
      </w:r>
      <w:r w:rsidR="00A94F76">
        <w:t>industry.</w:t>
      </w:r>
      <w:r w:rsidR="00562BE0">
        <w:t xml:space="preserve"> We encourage discussion of these issues in our classes and, as much as is possible, strive to broaden our own diversity by ensuring that women and students of colour find an accepting and supportive home in our programme.</w:t>
      </w:r>
      <w:r w:rsidR="00AB2A94">
        <w:t xml:space="preserve"> A</w:t>
      </w:r>
      <w:r w:rsidR="009E1583">
        <w:t xml:space="preserve"> sustainable industry must be equitable. Thus we are concerned at the international </w:t>
      </w:r>
      <w:r w:rsidR="009E1583">
        <w:lastRenderedPageBreak/>
        <w:t>"digital divide" where wealthy countries have access to IT facilities that developing countries do not. We encourage our students to be aware of this issue by, for example, teaching methods for web site development that make content available to the millions of users world-wide who have no smart phones or internet access (i.e. they use feature phones and cell transmission only).</w:t>
      </w:r>
      <w:r w:rsidR="00E337BE">
        <w:t xml:space="preserve"> </w:t>
      </w:r>
      <w:r w:rsidR="006B6A32">
        <w:t xml:space="preserve"> A sustainable industry must support the health and well-being of its participants. Thus we encourage our students to develop a clear concept of work-life balance, and to view the "real </w:t>
      </w:r>
      <w:r w:rsidR="009E003F">
        <w:t>geeks</w:t>
      </w:r>
      <w:r w:rsidR="006B6A32">
        <w:t xml:space="preserve"> are online 24-7" stereotype sceptically.</w:t>
      </w:r>
    </w:p>
    <w:p w14:paraId="21A1FBD1" w14:textId="65DF259B" w:rsidR="009B72EC" w:rsidRDefault="009B72EC" w:rsidP="00AB2A88">
      <w:pPr>
        <w:pStyle w:val="BodyTextIndent"/>
        <w:ind w:left="0"/>
      </w:pPr>
      <w:r>
        <w:rPr>
          <w:b/>
        </w:rPr>
        <w:t>Ethics in IT:</w:t>
      </w:r>
      <w:r w:rsidR="00993F87">
        <w:rPr>
          <w:b/>
        </w:rPr>
        <w:t xml:space="preserve"> </w:t>
      </w:r>
      <w:r w:rsidR="00565AED">
        <w:t>The growth in online storage of personal data -- financial, health, personal -- has introduce</w:t>
      </w:r>
      <w:r w:rsidR="00481978">
        <w:t xml:space="preserve">d </w:t>
      </w:r>
      <w:r w:rsidR="00F22B79">
        <w:t>critical</w:t>
      </w:r>
      <w:r w:rsidR="00481978">
        <w:t xml:space="preserve"> ethical concerns for IT professionals. We believe this is, in fact, a sustainability issue</w:t>
      </w:r>
      <w:r w:rsidR="00A67A9A">
        <w:t>,</w:t>
      </w:r>
      <w:r w:rsidR="00481978">
        <w:t xml:space="preserve"> in that to be sustainable, an industry must not be harmful.</w:t>
      </w:r>
      <w:r w:rsidR="00E96796">
        <w:t xml:space="preserve"> Our students are taught both the technical aspects of digital security and the professional aspects -- the ethical responsibilities of those who potentially have access to the private data of others.</w:t>
      </w:r>
      <w:r w:rsidR="00483A78">
        <w:t xml:space="preserve"> These issues are covered explicitly in our two Professional Practice papers (see </w:t>
      </w:r>
      <w:r w:rsidR="001F69BE">
        <w:t xml:space="preserve">course descriptors </w:t>
      </w:r>
      <w:r w:rsidR="00483A78">
        <w:t xml:space="preserve">below) and embedded in every paper, along with related ethical concerns such as digital rights management, risks of anonymous discourse (trolling), and online safety. </w:t>
      </w:r>
    </w:p>
    <w:p w14:paraId="5E464555" w14:textId="77777777" w:rsidR="00626CB4" w:rsidRPr="00993F87" w:rsidRDefault="00626CB4" w:rsidP="00AB2A88">
      <w:pPr>
        <w:pStyle w:val="BodyTextIndent"/>
        <w:ind w:left="0"/>
      </w:pPr>
      <w:r>
        <w:t>Throughout the programme we endeavour to help students understand and internalise all precepts of ethical, sustainable and socially responsible behaviour</w:t>
      </w:r>
      <w:r w:rsidR="006444A5">
        <w:t xml:space="preserve"> to prepare them to become positive, contributing members of the IT industry, and modern digital society.</w:t>
      </w:r>
    </w:p>
    <w:p w14:paraId="48DEC7DD" w14:textId="77777777" w:rsidR="00FE6F6B" w:rsidRDefault="00FE6F6B" w:rsidP="00570DDC">
      <w:pPr>
        <w:pStyle w:val="BodyTextIndent"/>
      </w:pPr>
    </w:p>
    <w:p w14:paraId="25A63809" w14:textId="77777777" w:rsidR="004137ED" w:rsidRPr="00A14A44" w:rsidRDefault="004137ED" w:rsidP="00DB0FDB">
      <w:pPr>
        <w:pStyle w:val="Heading3"/>
      </w:pPr>
      <w:bookmarkStart w:id="7" w:name="Maori"/>
      <w:r w:rsidRPr="004137ED">
        <w:t>Māori</w:t>
      </w:r>
      <w:bookmarkEnd w:id="7"/>
    </w:p>
    <w:p w14:paraId="6EC1C3A9" w14:textId="77777777" w:rsidR="00242A6A" w:rsidRDefault="00487DE0" w:rsidP="008106CD">
      <w:pPr>
        <w:pStyle w:val="BodyTextIndent"/>
        <w:ind w:left="0"/>
        <w:rPr>
          <w:lang w:val="en-AU"/>
        </w:rPr>
      </w:pPr>
      <w:r>
        <w:rPr>
          <w:lang w:val="en-AU"/>
        </w:rPr>
        <w:t>In our programme, a</w:t>
      </w:r>
      <w:r w:rsidR="00793569" w:rsidRPr="00793569">
        <w:rPr>
          <w:lang w:val="en-AU"/>
        </w:rPr>
        <w:t xml:space="preserve">ll students, of all social, cultural and ethnic backgrounds are to be treated with consideration and respect.  These values are internalised most readily by students when modelled consistently by staff.  </w:t>
      </w:r>
    </w:p>
    <w:p w14:paraId="74C0876F" w14:textId="08EF2B48" w:rsidR="00793569" w:rsidRDefault="008F1120" w:rsidP="008106CD">
      <w:pPr>
        <w:pStyle w:val="BodyTextIndent"/>
        <w:ind w:left="0"/>
        <w:rPr>
          <w:lang w:val="en-AU"/>
        </w:rPr>
      </w:pPr>
      <w:r>
        <w:rPr>
          <w:lang w:val="en-AU"/>
        </w:rPr>
        <w:t xml:space="preserve">We also acknowledge a special responsibility to </w:t>
      </w:r>
      <w:r w:rsidRPr="00793569">
        <w:rPr>
          <w:lang w:val="en-AU"/>
        </w:rPr>
        <w:t>Māori</w:t>
      </w:r>
      <w:r w:rsidRPr="00793569">
        <w:rPr>
          <w:lang w:val="en-AU"/>
        </w:rPr>
        <w:t xml:space="preserve"> </w:t>
      </w:r>
      <w:r>
        <w:rPr>
          <w:lang w:val="en-AU"/>
        </w:rPr>
        <w:t xml:space="preserve">under the Treaty of Waitangi and the Memorandum of Understanding between Otago Polytechnic and local </w:t>
      </w:r>
      <w:r w:rsidR="00242A6A">
        <w:rPr>
          <w:lang w:val="en-AU"/>
        </w:rPr>
        <w:t>iwi.</w:t>
      </w:r>
      <w:r w:rsidR="00242A6A" w:rsidRPr="00793569">
        <w:rPr>
          <w:lang w:val="en-AU"/>
        </w:rPr>
        <w:t xml:space="preserve"> Staff</w:t>
      </w:r>
      <w:r w:rsidR="00793569" w:rsidRPr="00793569">
        <w:rPr>
          <w:lang w:val="en-AU"/>
        </w:rPr>
        <w:t xml:space="preserve"> take part in </w:t>
      </w:r>
      <w:r w:rsidR="00FD1874">
        <w:rPr>
          <w:lang w:val="en-AU"/>
        </w:rPr>
        <w:t xml:space="preserve">classes and </w:t>
      </w:r>
      <w:r w:rsidR="00793569" w:rsidRPr="00793569">
        <w:rPr>
          <w:lang w:val="en-AU"/>
        </w:rPr>
        <w:t>development workshops which prepare them to provide appropriate support for Māori students.  Māori students are actively encouraged to participate in school processes, such as forums and discussion boards</w:t>
      </w:r>
      <w:r w:rsidR="00FD1874">
        <w:rPr>
          <w:lang w:val="en-AU"/>
        </w:rPr>
        <w:t>,</w:t>
      </w:r>
      <w:r w:rsidR="00793569" w:rsidRPr="00793569">
        <w:rPr>
          <w:lang w:val="en-AU"/>
        </w:rPr>
        <w:t xml:space="preserve"> and to express their cultural perspective through contributions in class and assignment work.</w:t>
      </w:r>
    </w:p>
    <w:p w14:paraId="1918A92F" w14:textId="77777777" w:rsidR="00487DE0" w:rsidRPr="00793569" w:rsidRDefault="00487DE0" w:rsidP="008106CD">
      <w:pPr>
        <w:pStyle w:val="BodyTextIndent"/>
        <w:ind w:left="0"/>
        <w:rPr>
          <w:lang w:val="en-AU"/>
        </w:rPr>
      </w:pPr>
      <w:r>
        <w:rPr>
          <w:lang w:val="en-AU"/>
        </w:rPr>
        <w:t>The general policies which have an impact on the cultural safety of all students are:</w:t>
      </w:r>
    </w:p>
    <w:p w14:paraId="621F2D4A" w14:textId="1C7830DE" w:rsidR="00793569" w:rsidRPr="00FA29FA" w:rsidRDefault="00487DE0" w:rsidP="008106CD">
      <w:pPr>
        <w:pStyle w:val="BodyTextIndent"/>
        <w:ind w:left="0"/>
        <w:rPr>
          <w:b/>
          <w:lang w:val="en-AU"/>
        </w:rPr>
      </w:pPr>
      <w:r>
        <w:rPr>
          <w:b/>
          <w:lang w:val="en-AU"/>
        </w:rPr>
        <w:t xml:space="preserve">Physical </w:t>
      </w:r>
      <w:r w:rsidR="00793569" w:rsidRPr="00793569">
        <w:rPr>
          <w:b/>
          <w:lang w:val="en-AU"/>
        </w:rPr>
        <w:t xml:space="preserve">Environment: </w:t>
      </w:r>
      <w:r w:rsidR="00FA29FA">
        <w:rPr>
          <w:b/>
          <w:lang w:val="en-AU"/>
        </w:rPr>
        <w:t xml:space="preserve"> </w:t>
      </w:r>
      <w:r w:rsidR="00793569" w:rsidRPr="00793569">
        <w:rPr>
          <w:lang w:val="en-AU"/>
        </w:rPr>
        <w:t xml:space="preserve">An appropriate learning environment </w:t>
      </w:r>
      <w:r w:rsidR="00FA29FA">
        <w:rPr>
          <w:lang w:val="en-AU"/>
        </w:rPr>
        <w:t>is</w:t>
      </w:r>
      <w:r w:rsidR="00793569" w:rsidRPr="00793569">
        <w:rPr>
          <w:lang w:val="en-AU"/>
        </w:rPr>
        <w:t xml:space="preserve"> provided, where </w:t>
      </w:r>
      <w:r w:rsidR="00FD1874" w:rsidRPr="00793569">
        <w:rPr>
          <w:lang w:val="en-AU"/>
        </w:rPr>
        <w:t>workspaces</w:t>
      </w:r>
      <w:r w:rsidR="00793569" w:rsidRPr="00793569">
        <w:rPr>
          <w:lang w:val="en-AU"/>
        </w:rPr>
        <w:t xml:space="preserve"> facilitate good practice.  Cultural practices such as not sitting on tables and separating eating from work are adhered to in the classroom as well as in staff spaces.</w:t>
      </w:r>
    </w:p>
    <w:p w14:paraId="61195915" w14:textId="5D7506C9" w:rsidR="00793569" w:rsidRPr="00F41F09" w:rsidRDefault="00793569" w:rsidP="008106CD">
      <w:pPr>
        <w:pStyle w:val="BodyTextIndent"/>
        <w:ind w:left="0"/>
        <w:rPr>
          <w:b/>
          <w:lang w:val="en-AU"/>
        </w:rPr>
      </w:pPr>
      <w:r w:rsidRPr="00793569">
        <w:rPr>
          <w:b/>
          <w:lang w:val="en-AU"/>
        </w:rPr>
        <w:t xml:space="preserve">Pastoral care: </w:t>
      </w:r>
      <w:r w:rsidRPr="00793569">
        <w:rPr>
          <w:lang w:val="en-AU"/>
        </w:rPr>
        <w:t>Staff provide Māori students with pastoral care and support as appropriate to their situation and needs.</w:t>
      </w:r>
      <w:r w:rsidR="000B408D">
        <w:rPr>
          <w:lang w:val="en-AU"/>
        </w:rPr>
        <w:t xml:space="preserve"> W</w:t>
      </w:r>
      <w:r w:rsidR="00740E43">
        <w:rPr>
          <w:lang w:val="en-AU"/>
        </w:rPr>
        <w:t xml:space="preserve">e readily request guidance from </w:t>
      </w:r>
      <w:r w:rsidR="00645834">
        <w:rPr>
          <w:lang w:val="en-AU"/>
        </w:rPr>
        <w:t>personnel of the Office of the Kaitoh</w:t>
      </w:r>
      <w:r w:rsidR="000B408D">
        <w:rPr>
          <w:lang w:val="en-AU"/>
        </w:rPr>
        <w:t>u</w:t>
      </w:r>
      <w:r w:rsidR="00645834">
        <w:rPr>
          <w:lang w:val="en-AU"/>
        </w:rPr>
        <w:t>tohu.</w:t>
      </w:r>
      <w:r w:rsidR="00DE14CC">
        <w:rPr>
          <w:lang w:val="en-AU"/>
        </w:rPr>
        <w:t xml:space="preserve"> </w:t>
      </w:r>
      <w:r w:rsidRPr="00793569">
        <w:rPr>
          <w:lang w:val="en-AU"/>
        </w:rPr>
        <w:t>Māori s</w:t>
      </w:r>
      <w:r w:rsidR="00DE14CC">
        <w:rPr>
          <w:lang w:val="en-AU"/>
        </w:rPr>
        <w:t xml:space="preserve">tudents are </w:t>
      </w:r>
      <w:r w:rsidRPr="00793569">
        <w:rPr>
          <w:lang w:val="en-AU"/>
        </w:rPr>
        <w:t>informed of all student support organisations at Otago Polytechnic including, but not limited to, Student Services, OPSA, Māori Student Support and Foundation Learning.</w:t>
      </w:r>
      <w:r w:rsidR="00DE14CC">
        <w:rPr>
          <w:lang w:val="en-AU"/>
        </w:rPr>
        <w:t xml:space="preserve"> </w:t>
      </w:r>
    </w:p>
    <w:p w14:paraId="247B555E" w14:textId="64C5649F" w:rsidR="00793569" w:rsidRPr="0076716C" w:rsidRDefault="00793569" w:rsidP="008106CD">
      <w:pPr>
        <w:pStyle w:val="BodyTextIndent"/>
        <w:ind w:left="0"/>
        <w:rPr>
          <w:b/>
          <w:lang w:val="en-AU"/>
        </w:rPr>
      </w:pPr>
      <w:r w:rsidRPr="00793569">
        <w:rPr>
          <w:b/>
          <w:lang w:val="en-AU"/>
        </w:rPr>
        <w:t>Students at risk:</w:t>
      </w:r>
      <w:r w:rsidR="00F41F09">
        <w:rPr>
          <w:b/>
          <w:lang w:val="en-AU"/>
        </w:rPr>
        <w:t xml:space="preserve"> </w:t>
      </w:r>
      <w:r w:rsidRPr="00793569">
        <w:rPr>
          <w:lang w:val="en-AU"/>
        </w:rPr>
        <w:t xml:space="preserve">As a routine part of </w:t>
      </w:r>
      <w:r w:rsidR="00F41F09">
        <w:rPr>
          <w:lang w:val="en-AU"/>
        </w:rPr>
        <w:t xml:space="preserve">our </w:t>
      </w:r>
      <w:r w:rsidRPr="00793569">
        <w:rPr>
          <w:lang w:val="en-AU"/>
        </w:rPr>
        <w:t xml:space="preserve">programme delivery, all students are monitored carefully for signs of difficulty with the programme as reflected by, for example, absences or failure to complete assessments.  Staff are proactive in encouraging student </w:t>
      </w:r>
      <w:r w:rsidRPr="00793569">
        <w:t>engagement in learning and establishing supportive interactions which benefit student learning.</w:t>
      </w:r>
      <w:r w:rsidR="0076716C">
        <w:rPr>
          <w:b/>
          <w:lang w:val="en-AU"/>
        </w:rPr>
        <w:t xml:space="preserve"> </w:t>
      </w:r>
      <w:r w:rsidRPr="00793569">
        <w:rPr>
          <w:lang w:val="en-AU"/>
        </w:rPr>
        <w:t xml:space="preserve">When appropriate, contact </w:t>
      </w:r>
      <w:r w:rsidR="00F0089C">
        <w:rPr>
          <w:lang w:val="en-AU"/>
        </w:rPr>
        <w:t>is</w:t>
      </w:r>
      <w:r w:rsidRPr="00793569">
        <w:rPr>
          <w:lang w:val="en-AU"/>
        </w:rPr>
        <w:t xml:space="preserve"> made with Māori Student Support to request further </w:t>
      </w:r>
      <w:r w:rsidR="002764F6">
        <w:rPr>
          <w:lang w:val="en-AU"/>
        </w:rPr>
        <w:t>assistance</w:t>
      </w:r>
      <w:r w:rsidRPr="00793569">
        <w:rPr>
          <w:lang w:val="en-AU"/>
        </w:rPr>
        <w:t xml:space="preserve"> and interaction with </w:t>
      </w:r>
      <w:r w:rsidR="002522FF">
        <w:rPr>
          <w:lang w:val="en-AU"/>
        </w:rPr>
        <w:t>individual students.</w:t>
      </w:r>
    </w:p>
    <w:p w14:paraId="2A86CFB7" w14:textId="77777777" w:rsidR="00793569" w:rsidRDefault="00793569" w:rsidP="008106CD">
      <w:pPr>
        <w:pStyle w:val="BodyTextIndent"/>
        <w:ind w:left="0"/>
        <w:rPr>
          <w:lang w:val="en-AU"/>
        </w:rPr>
      </w:pPr>
      <w:r w:rsidRPr="00793569">
        <w:rPr>
          <w:b/>
          <w:lang w:val="en-AU"/>
        </w:rPr>
        <w:t>Ceremonial structures</w:t>
      </w:r>
      <w:r w:rsidR="004E35D4">
        <w:rPr>
          <w:b/>
          <w:lang w:val="en-AU"/>
        </w:rPr>
        <w:t xml:space="preserve">: </w:t>
      </w:r>
      <w:r w:rsidRPr="00793569">
        <w:rPr>
          <w:lang w:val="en-AU"/>
        </w:rPr>
        <w:t xml:space="preserve">Attendance of all students is encouraged at welcoming, graduation and other formal ceremonies in recognition of student community and accomplishment.  </w:t>
      </w:r>
      <w:r w:rsidR="004E35D4">
        <w:rPr>
          <w:lang w:val="en-AU"/>
        </w:rPr>
        <w:t xml:space="preserve">Students are </w:t>
      </w:r>
      <w:r w:rsidRPr="00793569">
        <w:rPr>
          <w:lang w:val="en-AU"/>
        </w:rPr>
        <w:t>directed to Māori Student Support</w:t>
      </w:r>
      <w:r w:rsidR="004E35D4">
        <w:rPr>
          <w:lang w:val="en-AU"/>
        </w:rPr>
        <w:t xml:space="preserve"> </w:t>
      </w:r>
      <w:r w:rsidRPr="00793569">
        <w:rPr>
          <w:lang w:val="en-AU"/>
        </w:rPr>
        <w:t>for information about additional cultural activities.</w:t>
      </w:r>
      <w:r w:rsidR="004E35D4">
        <w:rPr>
          <w:lang w:val="en-AU"/>
        </w:rPr>
        <w:t xml:space="preserve"> Students are excused from classroom activities for attendance of culturally important events</w:t>
      </w:r>
      <w:r w:rsidR="00A450A6">
        <w:rPr>
          <w:lang w:val="en-AU"/>
        </w:rPr>
        <w:t>.</w:t>
      </w:r>
    </w:p>
    <w:p w14:paraId="10DB6DC9" w14:textId="36B51AF5" w:rsidR="002F7766" w:rsidRDefault="00D24EA8" w:rsidP="008106CD">
      <w:pPr>
        <w:pStyle w:val="BodyTextIndent"/>
        <w:ind w:left="0"/>
      </w:pPr>
      <w:r>
        <w:rPr>
          <w:lang w:val="en-AU"/>
        </w:rPr>
        <w:lastRenderedPageBreak/>
        <w:t xml:space="preserve">In addition to these general matters, we can consider specifically </w:t>
      </w:r>
      <w:r w:rsidR="00812C01">
        <w:rPr>
          <w:lang w:val="en-AU"/>
        </w:rPr>
        <w:t>five</w:t>
      </w:r>
      <w:r>
        <w:rPr>
          <w:lang w:val="en-AU"/>
        </w:rPr>
        <w:t xml:space="preserve"> fundamental prin</w:t>
      </w:r>
      <w:r w:rsidR="00EE3390">
        <w:rPr>
          <w:lang w:val="en-AU"/>
        </w:rPr>
        <w:t>ciples identified by Smith (</w:t>
      </w:r>
      <w:r w:rsidR="002F7766">
        <w:rPr>
          <w:lang w:val="en-AU"/>
        </w:rPr>
        <w:t>2000</w:t>
      </w:r>
      <w:r>
        <w:rPr>
          <w:lang w:val="en-AU"/>
        </w:rPr>
        <w:t xml:space="preserve">) as key to the success of </w:t>
      </w:r>
      <w:r w:rsidRPr="00D24EA8">
        <w:t>Māori</w:t>
      </w:r>
      <w:r>
        <w:t xml:space="preserve"> students in mainstream school settings.</w:t>
      </w:r>
      <w:r w:rsidR="00DB3105">
        <w:t xml:space="preserve"> </w:t>
      </w:r>
      <w:r w:rsidR="002F7766">
        <w:t xml:space="preserve">They are: </w:t>
      </w:r>
    </w:p>
    <w:p w14:paraId="4D0F6460" w14:textId="77777777" w:rsidR="002F7766" w:rsidRDefault="002F7766" w:rsidP="008106CD">
      <w:pPr>
        <w:pStyle w:val="BodyTextIndent"/>
        <w:numPr>
          <w:ilvl w:val="0"/>
          <w:numId w:val="31"/>
        </w:numPr>
        <w:ind w:left="1211"/>
      </w:pPr>
      <w:r w:rsidRPr="002F7766">
        <w:t xml:space="preserve">Rangitiratanga </w:t>
      </w:r>
      <w:r>
        <w:t xml:space="preserve"> (chiefly control)  </w:t>
      </w:r>
    </w:p>
    <w:p w14:paraId="628AA518" w14:textId="77777777" w:rsidR="002F7766" w:rsidRDefault="002F7766" w:rsidP="008106CD">
      <w:pPr>
        <w:pStyle w:val="BodyTextIndent"/>
        <w:numPr>
          <w:ilvl w:val="0"/>
          <w:numId w:val="31"/>
        </w:numPr>
        <w:ind w:left="1211"/>
      </w:pPr>
      <w:r w:rsidRPr="002F7766">
        <w:t xml:space="preserve">Taonga tuku iho </w:t>
      </w:r>
      <w:r>
        <w:t xml:space="preserve"> (legitimisation of cultural aspiration and identity)  </w:t>
      </w:r>
    </w:p>
    <w:p w14:paraId="7BEC6AF9" w14:textId="77777777" w:rsidR="002F7766" w:rsidRDefault="002F7766" w:rsidP="008106CD">
      <w:pPr>
        <w:pStyle w:val="BodyTextIndent"/>
        <w:numPr>
          <w:ilvl w:val="0"/>
          <w:numId w:val="31"/>
        </w:numPr>
        <w:ind w:left="1211"/>
      </w:pPr>
      <w:r w:rsidRPr="002F7766">
        <w:t>Ako</w:t>
      </w:r>
      <w:r>
        <w:t xml:space="preserve"> (pedagogy based on reciprocal learning)</w:t>
      </w:r>
    </w:p>
    <w:p w14:paraId="37D0C9D2" w14:textId="77777777" w:rsidR="002F7766" w:rsidRDefault="007B02B2" w:rsidP="008106CD">
      <w:pPr>
        <w:pStyle w:val="BodyTextIndent"/>
        <w:numPr>
          <w:ilvl w:val="0"/>
          <w:numId w:val="31"/>
        </w:numPr>
        <w:ind w:left="1211"/>
      </w:pPr>
      <w:r w:rsidRPr="007B02B2">
        <w:t>Whānau</w:t>
      </w:r>
      <w:r>
        <w:t xml:space="preserve"> (the extended family</w:t>
      </w:r>
      <w:r w:rsidR="00E210F3">
        <w:t xml:space="preserve"> group</w:t>
      </w:r>
      <w:r>
        <w:t>)</w:t>
      </w:r>
    </w:p>
    <w:p w14:paraId="5FDB3E66" w14:textId="77777777" w:rsidR="002F7766" w:rsidRDefault="007B02B2" w:rsidP="008106CD">
      <w:pPr>
        <w:pStyle w:val="BodyTextIndent"/>
        <w:numPr>
          <w:ilvl w:val="0"/>
          <w:numId w:val="31"/>
        </w:numPr>
        <w:ind w:left="1211"/>
      </w:pPr>
      <w:r w:rsidRPr="007B02B2">
        <w:t>Kaupapa</w:t>
      </w:r>
      <w:r>
        <w:t xml:space="preserve"> (in this context, the collective definition of educational excellence).</w:t>
      </w:r>
    </w:p>
    <w:p w14:paraId="78F5C956" w14:textId="77777777" w:rsidR="002F7766" w:rsidRDefault="002F7766" w:rsidP="008106CD">
      <w:pPr>
        <w:pStyle w:val="BodyTextIndent"/>
        <w:ind w:left="1211"/>
      </w:pPr>
    </w:p>
    <w:p w14:paraId="0839D2DE" w14:textId="77777777" w:rsidR="00A450A6" w:rsidRDefault="00DB3105" w:rsidP="008106CD">
      <w:pPr>
        <w:pStyle w:val="BodyTextIndent"/>
        <w:ind w:left="0"/>
      </w:pPr>
      <w:r>
        <w:t>Recent work by one of our staff members (Holz, 2016) identifies the opportunities available for incorporating these principles into a modern IT education programme:</w:t>
      </w:r>
    </w:p>
    <w:p w14:paraId="2D5B5468" w14:textId="32D64F8B" w:rsidR="00461410" w:rsidRDefault="00461410" w:rsidP="008106CD">
      <w:pPr>
        <w:pStyle w:val="BodyTextIndent"/>
        <w:ind w:left="0"/>
      </w:pPr>
      <w:r w:rsidRPr="002F7766">
        <w:t>Rangitiratanga</w:t>
      </w:r>
      <w:r>
        <w:t xml:space="preserve"> requires that learners have a degree of control over the educational process. Holz recommends the use of flexibly designed activities, where the learner has genuine </w:t>
      </w:r>
      <w:r w:rsidR="00F9639D">
        <w:t>input into</w:t>
      </w:r>
      <w:r>
        <w:t xml:space="preserve"> the content and requirements. He emphasises the importance of "</w:t>
      </w:r>
      <w:r w:rsidRPr="002F7766">
        <w:t>genuinely listening to and sharing views with learners</w:t>
      </w:r>
      <w:r>
        <w:t xml:space="preserve">". </w:t>
      </w:r>
      <w:r w:rsidR="00D03693">
        <w:t xml:space="preserve">This includes our </w:t>
      </w:r>
      <w:r w:rsidR="00FB6DFA">
        <w:t>programme-wide</w:t>
      </w:r>
      <w:r w:rsidR="00D03693">
        <w:t xml:space="preserve"> </w:t>
      </w:r>
      <w:r w:rsidR="00FB6DFA">
        <w:t xml:space="preserve">emphasis on active practical work rather than </w:t>
      </w:r>
      <w:r w:rsidR="00D03693">
        <w:t>didactic presenta</w:t>
      </w:r>
      <w:r w:rsidR="00F9639D">
        <w:t xml:space="preserve">tion of materials, our emphasis on </w:t>
      </w:r>
      <w:r w:rsidR="00FB6DFA">
        <w:t>group discussion in the classroom</w:t>
      </w:r>
      <w:r w:rsidR="00F9639D">
        <w:t xml:space="preserve">, </w:t>
      </w:r>
      <w:r w:rsidR="00FB6DFA">
        <w:t>as appropriate, negotiation of deadlines and requirements for assessments.</w:t>
      </w:r>
    </w:p>
    <w:p w14:paraId="23C1F7BE" w14:textId="6C6C5FA9" w:rsidR="00461410" w:rsidRDefault="00461410" w:rsidP="008106CD">
      <w:pPr>
        <w:pStyle w:val="BodyTextIndent"/>
        <w:ind w:left="0"/>
      </w:pPr>
      <w:r w:rsidRPr="002F7766">
        <w:t xml:space="preserve">Taonga tuku </w:t>
      </w:r>
      <w:r w:rsidR="00CB412F" w:rsidRPr="002F7766">
        <w:t xml:space="preserve">iho </w:t>
      </w:r>
      <w:r w:rsidR="00CB412F">
        <w:t>(</w:t>
      </w:r>
      <w:r>
        <w:t>legitimisation of cu</w:t>
      </w:r>
      <w:r w:rsidR="00CB412F">
        <w:t xml:space="preserve">ltural aspiration and identity) is summarised by </w:t>
      </w:r>
      <w:r w:rsidR="006C7E50">
        <w:t>McGee &amp; Fraser (</w:t>
      </w:r>
      <w:r w:rsidR="006C7E50" w:rsidRPr="006C7E50">
        <w:t>2012)</w:t>
      </w:r>
      <w:r w:rsidR="006C7E50">
        <w:t xml:space="preserve"> as the need for </w:t>
      </w:r>
      <w:r w:rsidR="006C7E50" w:rsidRPr="002F7766">
        <w:t xml:space="preserve">contexts where </w:t>
      </w:r>
      <w:r w:rsidR="00DC446D">
        <w:t>“</w:t>
      </w:r>
      <w:r w:rsidR="006C7E50" w:rsidRPr="002F7766">
        <w:t>to be Māori is to be normal, where Māori cultural identities are valued and legitimate</w:t>
      </w:r>
      <w:r w:rsidR="006C7E50">
        <w:t>"</w:t>
      </w:r>
      <w:r w:rsidR="00DC446D">
        <w:t xml:space="preserve"> </w:t>
      </w:r>
      <w:r w:rsidR="00BB094A">
        <w:t>(p.187).</w:t>
      </w:r>
      <w:r w:rsidR="00522A20">
        <w:t xml:space="preserve"> To this end, Holz advises us to demonstrate overtly respect for </w:t>
      </w:r>
      <w:r w:rsidR="00522A20" w:rsidRPr="002F7766">
        <w:t>Māori</w:t>
      </w:r>
      <w:r w:rsidR="00522A20">
        <w:t xml:space="preserve"> language, culture and beliefs. He suggests that the most affirming way to make this demonstration would be </w:t>
      </w:r>
      <w:r w:rsidR="00117648">
        <w:t xml:space="preserve">to use Te Reo in the classroom. While staff who are not fluent can obviously not be expected to deliver entire lectures in Te Reo, Holz notes that all staff can consider using </w:t>
      </w:r>
      <w:r w:rsidR="00117648" w:rsidRPr="002F7766">
        <w:t>Māori</w:t>
      </w:r>
      <w:r w:rsidR="00117648">
        <w:t xml:space="preserve"> greetings, and striving for an authentic pronunciation of commonly used </w:t>
      </w:r>
      <w:r w:rsidR="00117648" w:rsidRPr="002F7766">
        <w:t>Māori</w:t>
      </w:r>
      <w:r w:rsidR="00117648">
        <w:t xml:space="preserve"> words. </w:t>
      </w:r>
      <w:r w:rsidR="00E55CF3">
        <w:t xml:space="preserve">In addition, all staff should </w:t>
      </w:r>
      <w:r w:rsidR="00E55E90">
        <w:t>“</w:t>
      </w:r>
      <w:r w:rsidR="00E55CF3">
        <w:t xml:space="preserve">avoid </w:t>
      </w:r>
      <w:r w:rsidR="00522A20" w:rsidRPr="002F7766">
        <w:t>culturally offensive behaviours, such as the touching of the head or sitting on a table</w:t>
      </w:r>
      <w:r w:rsidR="00E55E90">
        <w:t>”</w:t>
      </w:r>
      <w:r w:rsidR="001546F0">
        <w:t>.</w:t>
      </w:r>
    </w:p>
    <w:p w14:paraId="634A0552" w14:textId="5CF0A1F7" w:rsidR="00461410" w:rsidRPr="00B04668" w:rsidRDefault="00461410" w:rsidP="008106CD">
      <w:pPr>
        <w:pStyle w:val="BodyTextIndent"/>
        <w:ind w:left="0"/>
      </w:pPr>
      <w:r w:rsidRPr="002F7766">
        <w:t>Ako</w:t>
      </w:r>
      <w:r>
        <w:t xml:space="preserve"> (pedagogy based on reciprocal learning)</w:t>
      </w:r>
      <w:r w:rsidR="00440FAD">
        <w:t xml:space="preserve"> </w:t>
      </w:r>
      <w:r w:rsidR="00366956">
        <w:t xml:space="preserve">relates closely to </w:t>
      </w:r>
      <w:r w:rsidR="00366956" w:rsidRPr="002F7766">
        <w:t>Rangitiratanga</w:t>
      </w:r>
      <w:r w:rsidR="00366956">
        <w:t xml:space="preserve">, in that both demand that learners </w:t>
      </w:r>
      <w:r w:rsidR="00BE403B">
        <w:t>be</w:t>
      </w:r>
      <w:r w:rsidR="00366956">
        <w:t xml:space="preserve"> active participants in the educational process. Ako, however, imposes the additional requirement that respect is given </w:t>
      </w:r>
      <w:r w:rsidR="00366956">
        <w:rPr>
          <w:i/>
        </w:rPr>
        <w:t>to the knowledge the learner already possesses.</w:t>
      </w:r>
      <w:r w:rsidR="00AE4285">
        <w:t xml:space="preserve"> That is, the new knowledge to be acquired in the classroom is not seen as inherently more valuable than knowledge which the learner has gained in his or her home, previous careers or other life experiences.</w:t>
      </w:r>
      <w:r w:rsidR="00BC4E96">
        <w:t xml:space="preserve"> Learning in the real world -- experiential learning -</w:t>
      </w:r>
      <w:r w:rsidR="00942A79">
        <w:t>- is a valid as traditional, academic "book lea</w:t>
      </w:r>
      <w:r w:rsidR="00F47743">
        <w:t>rni</w:t>
      </w:r>
      <w:r w:rsidR="00B31FBD">
        <w:t>ng", and the knowledge of the student is as valid as the knowledge of the teacher.</w:t>
      </w:r>
      <w:r w:rsidR="00B63D44">
        <w:t xml:space="preserve"> This principle fits comfortably within our applied framework and serves as a guideline for working with our unusually high proportion of mature learners.</w:t>
      </w:r>
      <w:r w:rsidR="00120B0A">
        <w:t xml:space="preserve"> Holz notes the value of "</w:t>
      </w:r>
      <w:r w:rsidR="00120B0A" w:rsidRPr="002F7766">
        <w:t xml:space="preserve">smaller group work situations where </w:t>
      </w:r>
      <w:r w:rsidR="00120B0A">
        <w:t>[the teacher's]</w:t>
      </w:r>
      <w:r w:rsidR="00120B0A" w:rsidRPr="002F7766">
        <w:t xml:space="preserve"> role becomes </w:t>
      </w:r>
      <w:r w:rsidR="0055749F">
        <w:t>that</w:t>
      </w:r>
      <w:r w:rsidR="00120B0A" w:rsidRPr="002F7766">
        <w:t xml:space="preserve"> of a facilitator who encourages inquiry</w:t>
      </w:r>
      <w:r w:rsidR="00FC7D24">
        <w:t>". Further, he argues that this model is especially relevant in the preparation of work-ready graduate</w:t>
      </w:r>
      <w:r w:rsidR="005858E2">
        <w:t>s</w:t>
      </w:r>
      <w:r w:rsidR="00FC7D24">
        <w:t xml:space="preserve"> </w:t>
      </w:r>
      <w:r w:rsidR="005858E2">
        <w:t>for</w:t>
      </w:r>
      <w:r w:rsidR="00FC7D24">
        <w:t xml:space="preserve"> a team-based industry such as IT, citing his own experience where he "</w:t>
      </w:r>
      <w:r w:rsidR="00FC7D24" w:rsidRPr="002F7766">
        <w:t>worked as part of high performing teams where understanding and acknowledging the individualism of each member was paramount</w:t>
      </w:r>
      <w:r w:rsidR="003F7A61">
        <w:t>”.</w:t>
      </w:r>
    </w:p>
    <w:p w14:paraId="29BAF7B4" w14:textId="2F8F2A08" w:rsidR="00461410" w:rsidRDefault="000271DF" w:rsidP="008106CD">
      <w:pPr>
        <w:pStyle w:val="BodyTextIndent"/>
        <w:ind w:left="0"/>
      </w:pPr>
      <w:r>
        <w:t xml:space="preserve">Incorporation of </w:t>
      </w:r>
      <w:r w:rsidR="00461410" w:rsidRPr="007B02B2">
        <w:t>Whānau</w:t>
      </w:r>
      <w:r w:rsidR="00461410">
        <w:t xml:space="preserve"> (the extended family</w:t>
      </w:r>
      <w:r w:rsidR="00727B9C">
        <w:t xml:space="preserve"> group</w:t>
      </w:r>
      <w:r w:rsidR="00461410">
        <w:t>)</w:t>
      </w:r>
      <w:r>
        <w:t xml:space="preserve"> can be</w:t>
      </w:r>
      <w:r w:rsidR="00812C01">
        <w:t xml:space="preserve"> thorny in an adult education environment where</w:t>
      </w:r>
      <w:r w:rsidR="000464E4">
        <w:t xml:space="preserve">, Holz notes </w:t>
      </w:r>
      <w:r w:rsidR="00173C28">
        <w:t>“independence</w:t>
      </w:r>
      <w:r w:rsidR="00DA4A55" w:rsidRPr="002F7766">
        <w:t xml:space="preserve"> and self-determination </w:t>
      </w:r>
      <w:r>
        <w:t>are</w:t>
      </w:r>
      <w:r w:rsidR="00DA4A55" w:rsidRPr="002F7766">
        <w:t xml:space="preserve"> highly encouraged</w:t>
      </w:r>
      <w:r w:rsidR="00DA4A55">
        <w:t>".</w:t>
      </w:r>
      <w:r w:rsidR="000464E4">
        <w:t xml:space="preserve"> Nonetheless, while </w:t>
      </w:r>
      <w:r w:rsidR="00936778">
        <w:t>fostering</w:t>
      </w:r>
      <w:r w:rsidR="000464E4">
        <w:t xml:space="preserve"> </w:t>
      </w:r>
      <w:r w:rsidR="003B34AE">
        <w:t xml:space="preserve">important professional </w:t>
      </w:r>
      <w:r w:rsidR="000464E4">
        <w:t>skills</w:t>
      </w:r>
      <w:r w:rsidR="003B34AE">
        <w:t xml:space="preserve"> such as being able to work effectively without oversight</w:t>
      </w:r>
      <w:r w:rsidR="00347462">
        <w:t>,</w:t>
      </w:r>
      <w:r w:rsidR="003B34AE">
        <w:t xml:space="preserve"> and personal initiative in learning ne</w:t>
      </w:r>
      <w:r w:rsidR="00347462">
        <w:t>w materials</w:t>
      </w:r>
      <w:r w:rsidR="003B34AE">
        <w:t>, we can maintain</w:t>
      </w:r>
      <w:r w:rsidR="005178EA">
        <w:t xml:space="preserve"> the supportive environment which the W</w:t>
      </w:r>
      <w:r w:rsidR="005178EA" w:rsidRPr="007B02B2">
        <w:t>hānau</w:t>
      </w:r>
      <w:r w:rsidR="005178EA">
        <w:t xml:space="preserve"> exemplifies.</w:t>
      </w:r>
      <w:r w:rsidR="001E4D74">
        <w:t xml:space="preserve"> In our programme, pastoral care is of the highest importance. We have an "open door" policy for all staff, whereby students are welcome to </w:t>
      </w:r>
      <w:r w:rsidR="00240AE8">
        <w:t>visit staff offices at any time, rather than only during set hours. We monitor student attendance carefully, especially i</w:t>
      </w:r>
      <w:r w:rsidR="00790579">
        <w:t>n the first year</w:t>
      </w:r>
      <w:r w:rsidR="00240AE8">
        <w:t>, to identify any students who may be struggling with the demands o</w:t>
      </w:r>
      <w:r w:rsidR="00A70DA6">
        <w:t>f</w:t>
      </w:r>
      <w:r w:rsidR="00240AE8">
        <w:t xml:space="preserve"> tertiary education and who need additional care and attention.</w:t>
      </w:r>
      <w:r w:rsidR="00790579">
        <w:t xml:space="preserve"> </w:t>
      </w:r>
      <w:r w:rsidR="00944BE4">
        <w:t xml:space="preserve">We allow as much flexibility as </w:t>
      </w:r>
      <w:r w:rsidR="00944BE4">
        <w:lastRenderedPageBreak/>
        <w:t>possible to help students balance the needs of family and school</w:t>
      </w:r>
      <w:r w:rsidR="003C264F">
        <w:t xml:space="preserve">. </w:t>
      </w:r>
      <w:r w:rsidR="00B33AF9">
        <w:t>These</w:t>
      </w:r>
      <w:r w:rsidR="003C264F">
        <w:t xml:space="preserve"> efforts</w:t>
      </w:r>
      <w:r w:rsidR="00944BE4">
        <w:t xml:space="preserve"> r</w:t>
      </w:r>
      <w:r w:rsidR="003C264F">
        <w:t>ange</w:t>
      </w:r>
      <w:r w:rsidR="00944BE4">
        <w:t xml:space="preserve"> from providing </w:t>
      </w:r>
      <w:r w:rsidR="009C3701">
        <w:t xml:space="preserve">deadline </w:t>
      </w:r>
      <w:r w:rsidR="00944BE4">
        <w:t>extension</w:t>
      </w:r>
      <w:r w:rsidR="009C3701">
        <w:t>s</w:t>
      </w:r>
      <w:r w:rsidR="00944BE4">
        <w:t xml:space="preserve"> for students who must take time away from classes for family emergen</w:t>
      </w:r>
      <w:r w:rsidR="00782728">
        <w:t>c</w:t>
      </w:r>
      <w:r w:rsidR="00382CD0">
        <w:t>ie</w:t>
      </w:r>
      <w:r w:rsidR="00944BE4">
        <w:t>s</w:t>
      </w:r>
      <w:r w:rsidR="007E6FE6">
        <w:t>,</w:t>
      </w:r>
      <w:r w:rsidR="00944BE4">
        <w:t xml:space="preserve"> </w:t>
      </w:r>
      <w:r w:rsidR="00A13BFA">
        <w:t>to</w:t>
      </w:r>
      <w:r w:rsidR="00A13BFA" w:rsidRPr="00A13BFA">
        <w:t xml:space="preserve"> </w:t>
      </w:r>
      <w:r w:rsidR="00E7693B">
        <w:t>using</w:t>
      </w:r>
      <w:r w:rsidR="00A13BFA">
        <w:t xml:space="preserve"> online chat</w:t>
      </w:r>
      <w:r w:rsidR="009941DF">
        <w:t xml:space="preserve"> channels </w:t>
      </w:r>
      <w:r w:rsidR="00A13BFA">
        <w:t>so st</w:t>
      </w:r>
      <w:r w:rsidR="00E7693B">
        <w:t xml:space="preserve">udents can </w:t>
      </w:r>
      <w:r w:rsidR="009941DF">
        <w:t>ask questions</w:t>
      </w:r>
      <w:r w:rsidR="00E7693B">
        <w:t xml:space="preserve"> from</w:t>
      </w:r>
      <w:r w:rsidR="00A13BFA">
        <w:t xml:space="preserve"> home after the kids are in bed, </w:t>
      </w:r>
      <w:r w:rsidR="00112659">
        <w:t>to keeping toys in our offices for those times when a small child needs to be brought along to a meeting with the lecturer.</w:t>
      </w:r>
    </w:p>
    <w:p w14:paraId="04BD70DD" w14:textId="0597A37C" w:rsidR="00CD600B" w:rsidRPr="002F7766" w:rsidRDefault="00461410" w:rsidP="008106CD">
      <w:pPr>
        <w:pStyle w:val="BodyTextIndent"/>
        <w:ind w:left="0"/>
      </w:pPr>
      <w:r w:rsidRPr="007B02B2">
        <w:t>Kaupapa</w:t>
      </w:r>
      <w:r>
        <w:t xml:space="preserve"> (in this context, the collective defini</w:t>
      </w:r>
      <w:r w:rsidR="0033227C">
        <w:t>t</w:t>
      </w:r>
      <w:r w:rsidR="005C6E7A">
        <w:t>ion of educational excellence)</w:t>
      </w:r>
      <w:r w:rsidR="0033227C">
        <w:t xml:space="preserve"> is a broad vision that rests upon a strong teacher-learner relationship.</w:t>
      </w:r>
      <w:r w:rsidR="00CD600B">
        <w:t xml:space="preserve"> Our work gives us an important opportunity to contribute to this vision. Holz states: </w:t>
      </w:r>
      <w:r w:rsidR="00AA61D1">
        <w:t>"</w:t>
      </w:r>
      <w:r w:rsidR="00CD600B" w:rsidRPr="002F7766">
        <w:t xml:space="preserve">As a lecturer in information technology, it is important that I am cogniscent that the skills and knowledge I impart are an important part of the collective vision Māori have for their whanāu, hapū and iwi </w:t>
      </w:r>
      <w:r w:rsidR="005C6E7A">
        <w:t>to succeed in the modern world”.</w:t>
      </w:r>
    </w:p>
    <w:p w14:paraId="729F71CC" w14:textId="146C5E2B" w:rsidR="002F7766" w:rsidRPr="002F7766" w:rsidRDefault="00793A48" w:rsidP="008106CD">
      <w:pPr>
        <w:pStyle w:val="BodyTextIndent"/>
        <w:ind w:left="0"/>
      </w:pPr>
      <w:r>
        <w:t xml:space="preserve">As a school, our understanding of </w:t>
      </w:r>
      <w:r w:rsidR="00432ADF">
        <w:t>culturally safe and appropriate</w:t>
      </w:r>
      <w:r>
        <w:t xml:space="preserve"> education </w:t>
      </w:r>
      <w:r w:rsidR="00534404">
        <w:t>is</w:t>
      </w:r>
      <w:r>
        <w:t xml:space="preserve"> continuing to evolve.</w:t>
      </w:r>
      <w:r w:rsidR="00432ADF">
        <w:t xml:space="preserve"> Our fundamental conviction is unchanged: each student is a valued member of our OP family, who deserves to be treated with respect, and to be supported in achieving all that he or she wants and is able to achieve. We understand, however, that there are special issues </w:t>
      </w:r>
      <w:r w:rsidR="000336C2">
        <w:t xml:space="preserve">and responsibilities </w:t>
      </w:r>
      <w:r w:rsidR="00432ADF">
        <w:t xml:space="preserve">surrounding </w:t>
      </w:r>
      <w:r w:rsidR="00432ADF" w:rsidRPr="002F7766">
        <w:t xml:space="preserve">Māori </w:t>
      </w:r>
      <w:r w:rsidR="000336C2">
        <w:t xml:space="preserve">education </w:t>
      </w:r>
      <w:r w:rsidR="00D7583D">
        <w:t>and we continue to explore ways to incorporate these principles into our daily teaching practice.</w:t>
      </w:r>
    </w:p>
    <w:p w14:paraId="69DDA30E" w14:textId="77777777" w:rsidR="007634B2" w:rsidRDefault="007634B2" w:rsidP="008106CD">
      <w:pPr>
        <w:pStyle w:val="BodyTextIndent"/>
        <w:ind w:left="0"/>
        <w:rPr>
          <w:lang w:val="en-US"/>
        </w:rPr>
      </w:pPr>
      <w:r>
        <w:rPr>
          <w:lang w:val="en-US"/>
        </w:rPr>
        <w:t xml:space="preserve">Holz, M. (2016) </w:t>
      </w:r>
      <w:r>
        <w:rPr>
          <w:i/>
          <w:lang w:val="en-US"/>
        </w:rPr>
        <w:t>title</w:t>
      </w:r>
      <w:r>
        <w:rPr>
          <w:lang w:val="en-US"/>
        </w:rPr>
        <w:t xml:space="preserve"> In partial completion </w:t>
      </w:r>
      <w:commentRangeStart w:id="8"/>
      <w:r>
        <w:rPr>
          <w:lang w:val="en-US"/>
        </w:rPr>
        <w:t>of</w:t>
      </w:r>
      <w:commentRangeEnd w:id="8"/>
      <w:r w:rsidR="00CB412F">
        <w:rPr>
          <w:rStyle w:val="CommentReference"/>
        </w:rPr>
        <w:commentReference w:id="8"/>
      </w:r>
      <w:r>
        <w:rPr>
          <w:lang w:val="en-US"/>
        </w:rPr>
        <w:t>....</w:t>
      </w:r>
    </w:p>
    <w:p w14:paraId="6F17B7BC" w14:textId="097D72B8" w:rsidR="00CB412F" w:rsidRPr="003D3B49" w:rsidRDefault="00CB412F" w:rsidP="008106CD">
      <w:pPr>
        <w:pStyle w:val="BodyTextIndent"/>
        <w:ind w:left="0"/>
        <w:rPr>
          <w:lang w:val="en-US"/>
        </w:rPr>
      </w:pPr>
      <w:r>
        <w:rPr>
          <w:lang w:val="en-US"/>
        </w:rPr>
        <w:t>McGee &amp; Fisher…</w:t>
      </w:r>
    </w:p>
    <w:p w14:paraId="76C54B57" w14:textId="77777777" w:rsidR="007634B2" w:rsidRPr="002F7766" w:rsidRDefault="007634B2" w:rsidP="008106CD">
      <w:pPr>
        <w:pStyle w:val="BodyTextIndent"/>
        <w:ind w:left="0"/>
        <w:rPr>
          <w:lang w:val="en-US"/>
        </w:rPr>
      </w:pPr>
      <w:r w:rsidRPr="002F7766">
        <w:rPr>
          <w:lang w:val="en-US"/>
        </w:rPr>
        <w:t xml:space="preserve">Smith, G. H. (2000). Maori Education: Revolution and Transformative Action. </w:t>
      </w:r>
      <w:r w:rsidRPr="002F7766">
        <w:rPr>
          <w:i/>
          <w:iCs/>
          <w:lang w:val="en-US"/>
        </w:rPr>
        <w:t>Canadian Journal of Native Education, 24</w:t>
      </w:r>
      <w:r w:rsidRPr="002F7766">
        <w:rPr>
          <w:lang w:val="en-US"/>
        </w:rPr>
        <w:t>(1), 57.</w:t>
      </w:r>
    </w:p>
    <w:p w14:paraId="09E84118" w14:textId="77777777" w:rsidR="002F7766" w:rsidRPr="002F7766" w:rsidRDefault="002F7766" w:rsidP="002F7766">
      <w:pPr>
        <w:pStyle w:val="BodyTextIndent"/>
        <w:ind w:left="720"/>
      </w:pPr>
    </w:p>
    <w:p w14:paraId="2E15EC31" w14:textId="77777777" w:rsidR="00CC1BAF" w:rsidRPr="00CC1BAF" w:rsidRDefault="00F706FA" w:rsidP="00570DDC">
      <w:pPr>
        <w:pStyle w:val="Heading3"/>
        <w:rPr>
          <w:i/>
        </w:rPr>
      </w:pPr>
      <w:r>
        <w:t>Research and Enterprise</w:t>
      </w:r>
    </w:p>
    <w:p w14:paraId="1A12EFAA" w14:textId="77777777" w:rsidR="00CC1BAF" w:rsidRDefault="00CC1BAF" w:rsidP="005D4853">
      <w:pPr>
        <w:pStyle w:val="BodyTextIndent"/>
        <w:ind w:left="0"/>
      </w:pPr>
      <w:r>
        <w:t>After teaching and student support, formal research is the highest priority task of the staff of the BIT.</w:t>
      </w:r>
      <w:r w:rsidR="00D75A9A">
        <w:t xml:space="preserve"> At the time of writing, 90% (10/11) of full-time staff are engaged in formal research, and 85% (8/11) have had one or more quality-assured PBRF outputs in 2015/2016.</w:t>
      </w:r>
      <w:r w:rsidR="000374EC">
        <w:t xml:space="preserve"> We have ongoing research projects in computer science education, assistive technologies, multi-agent systems, </w:t>
      </w:r>
      <w:r w:rsidR="00180BA3">
        <w:t>digital tools</w:t>
      </w:r>
      <w:r w:rsidR="000374EC">
        <w:t xml:space="preserve"> for group interaction</w:t>
      </w:r>
      <w:r w:rsidR="00FB250E">
        <w:t xml:space="preserve"> and collaboration, use of computer games for language instruction in primary schools</w:t>
      </w:r>
      <w:r w:rsidR="003D2A0F">
        <w:t>,</w:t>
      </w:r>
      <w:r w:rsidR="00FB250E">
        <w:t xml:space="preserve"> and the </w:t>
      </w:r>
      <w:r w:rsidR="003D2A0F">
        <w:t>implementation</w:t>
      </w:r>
      <w:r w:rsidR="00FB250E">
        <w:t xml:space="preserve"> of LoRaWAN networks for the Internet of Things.</w:t>
      </w:r>
      <w:r w:rsidR="003A774A">
        <w:t xml:space="preserve"> All staff with sufficient publications since 2012 (8/11; 85%) are preparing PBRF portf</w:t>
      </w:r>
      <w:r w:rsidR="00180BA3">
        <w:t>olios for submission in the 2018</w:t>
      </w:r>
      <w:r w:rsidR="003A774A">
        <w:t xml:space="preserve"> round.</w:t>
      </w:r>
      <w:r w:rsidR="000374EC">
        <w:t xml:space="preserve"> </w:t>
      </w:r>
    </w:p>
    <w:p w14:paraId="63811AC2" w14:textId="5EB5E4D7" w:rsidR="00427D79" w:rsidRDefault="00427D79" w:rsidP="005D4853">
      <w:pPr>
        <w:pStyle w:val="BodyTextIndent"/>
        <w:ind w:left="0"/>
      </w:pPr>
      <w:r>
        <w:t xml:space="preserve">Staff research directly informs our teaching practice in two ways: First, many of our staff publish action research in computer education itself. That is, part of the research programme is the testing and analysis of specific classroom interventions, curricular manipulations, etc. </w:t>
      </w:r>
      <w:r w:rsidR="00D92EBF">
        <w:t>Formal experimental methodologies and statistical tests of efficacy allow us to identify those approaches that are most useful for the teaching o</w:t>
      </w:r>
      <w:r w:rsidR="00153700">
        <w:t>f complex and</w:t>
      </w:r>
      <w:r w:rsidR="00D92EBF">
        <w:t xml:space="preserve"> challenging subjects such as computer programming. </w:t>
      </w:r>
      <w:r w:rsidR="00855391">
        <w:t>Inclusion of these methods strengthens our work "at the coal face". P</w:t>
      </w:r>
      <w:r w:rsidR="00D92EBF">
        <w:t xml:space="preserve">ublication of </w:t>
      </w:r>
      <w:r w:rsidR="00855391">
        <w:t>our results allows us to share our knowledge with CS educators in New Zealand and internationally.</w:t>
      </w:r>
      <w:r w:rsidR="007054E9">
        <w:t xml:space="preserve"> Our CS education works has won awards (Wood, Parsons, &amp; Haden, 2015) and </w:t>
      </w:r>
      <w:r w:rsidR="00377E13">
        <w:t xml:space="preserve">numerous studies and teaching materials have </w:t>
      </w:r>
      <w:r w:rsidR="00E8134E">
        <w:t>incorporated our techniques</w:t>
      </w:r>
      <w:r w:rsidR="00377E13">
        <w:t xml:space="preserve"> (</w:t>
      </w:r>
      <w:r w:rsidR="00E8134E">
        <w:t xml:space="preserve">see Parsons &amp; Haden, 2002; </w:t>
      </w:r>
      <w:r w:rsidR="00E8134E">
        <w:rPr>
          <w:i/>
        </w:rPr>
        <w:t xml:space="preserve">Guzdial's stuff; some of the Ph.D. </w:t>
      </w:r>
      <w:commentRangeStart w:id="9"/>
      <w:r w:rsidR="00E8134E">
        <w:rPr>
          <w:i/>
        </w:rPr>
        <w:t>theses</w:t>
      </w:r>
      <w:commentRangeEnd w:id="9"/>
      <w:r w:rsidR="005D4853">
        <w:rPr>
          <w:rStyle w:val="CommentReference"/>
        </w:rPr>
        <w:commentReference w:id="9"/>
      </w:r>
      <w:r w:rsidR="00E8134E">
        <w:rPr>
          <w:i/>
        </w:rPr>
        <w:t>...</w:t>
      </w:r>
      <w:r w:rsidR="00E8134E">
        <w:t>)</w:t>
      </w:r>
    </w:p>
    <w:p w14:paraId="6AEC61AF" w14:textId="77777777" w:rsidR="00902598" w:rsidRDefault="00A06549" w:rsidP="005D4853">
      <w:pPr>
        <w:pStyle w:val="BodyTextIndent"/>
        <w:ind w:left="0"/>
      </w:pPr>
      <w:r>
        <w:t>Second, students are able to participate in research activities through the 3rd Year Senior Project. Currently, both the Assistive Technology and LoRaWAN research programmes include teams of senior students, with a supervising staff member as principal investigator.</w:t>
      </w:r>
      <w:r w:rsidR="00902598">
        <w:t xml:space="preserve"> Through this work, students acquire formal methodological skills, and more general experience with research as an act of intellectual inquiry. </w:t>
      </w:r>
    </w:p>
    <w:p w14:paraId="096C7548" w14:textId="57E46062" w:rsidR="00A06549" w:rsidRDefault="00902598" w:rsidP="00F32753">
      <w:pPr>
        <w:pStyle w:val="BodyTextIndent"/>
        <w:ind w:left="0"/>
      </w:pPr>
      <w:r>
        <w:t>Skills for structure</w:t>
      </w:r>
      <w:r w:rsidR="0065150C">
        <w:t>d</w:t>
      </w:r>
      <w:r>
        <w:t xml:space="preserve"> knowledge search and exploration are intentionally incorporated into all 3rd Year projects, regardless of intended publication outcomes, as students are supported to perform literature reviews, </w:t>
      </w:r>
      <w:r w:rsidR="00000721">
        <w:t xml:space="preserve">data </w:t>
      </w:r>
      <w:r w:rsidR="00025305">
        <w:t>collection,</w:t>
      </w:r>
      <w:r w:rsidR="00000721">
        <w:t xml:space="preserve"> and </w:t>
      </w:r>
      <w:r>
        <w:t>c</w:t>
      </w:r>
      <w:r w:rsidR="00B5286D">
        <w:t>rit</w:t>
      </w:r>
      <w:r w:rsidR="00000721">
        <w:t>ical analyses of information</w:t>
      </w:r>
      <w:r w:rsidR="004438DD">
        <w:t>.</w:t>
      </w:r>
      <w:r w:rsidR="00C87ECB">
        <w:t xml:space="preserve"> While most overtly placed in </w:t>
      </w:r>
      <w:r w:rsidR="00183E42">
        <w:t xml:space="preserve">the </w:t>
      </w:r>
      <w:r w:rsidR="00C87ECB">
        <w:t xml:space="preserve">3rd </w:t>
      </w:r>
      <w:r w:rsidR="00C87ECB">
        <w:lastRenderedPageBreak/>
        <w:t>year project, the value of information explorati</w:t>
      </w:r>
      <w:r w:rsidR="005117A9">
        <w:t xml:space="preserve">on is highlighted in all papers, across all years. For example, </w:t>
      </w:r>
      <w:r w:rsidR="00183E42">
        <w:t xml:space="preserve">in Year 1 </w:t>
      </w:r>
      <w:r w:rsidR="00C20BD4">
        <w:t>students do a number of small development projects where they</w:t>
      </w:r>
      <w:r w:rsidR="005117A9">
        <w:t xml:space="preserve"> are responsible for choosing and researching their project topics.</w:t>
      </w:r>
    </w:p>
    <w:p w14:paraId="20DC04A1" w14:textId="22C1B335" w:rsidR="00C20BD4" w:rsidRPr="00E8134E" w:rsidRDefault="00C20BD4" w:rsidP="00F32753">
      <w:pPr>
        <w:pStyle w:val="BodyTextIndent"/>
        <w:ind w:left="0"/>
      </w:pPr>
      <w:r>
        <w:t xml:space="preserve">Throughout student-involved research, the BIT maintains an emphasis on community value and engagement. For example, students in </w:t>
      </w:r>
      <w:r w:rsidR="00C82FA8">
        <w:t>our first Web Development paper build web sites for a local school, charity or small business. Current 3rd Year Projects are focussing on assistive technology, a mobile application to help user</w:t>
      </w:r>
      <w:r w:rsidR="00E45F77">
        <w:t>s</w:t>
      </w:r>
      <w:r w:rsidR="00C82FA8">
        <w:t xml:space="preserve"> learn </w:t>
      </w:r>
      <w:r w:rsidR="00C82FA8" w:rsidRPr="002F7766">
        <w:t>Māori</w:t>
      </w:r>
      <w:r w:rsidR="00C82FA8">
        <w:t xml:space="preserve"> vocabulary and another to aid visitors to the Dunedin Botanic Garden.</w:t>
      </w:r>
      <w:r w:rsidR="0084565A">
        <w:t xml:space="preserve"> In 2017, we are hoping to involve students in a project to improve scheduling of deliveries for Meals on Wheels volunteers.</w:t>
      </w:r>
    </w:p>
    <w:p w14:paraId="33AA542E" w14:textId="77777777" w:rsidR="00F706FA" w:rsidRPr="0084565A" w:rsidRDefault="0084565A" w:rsidP="00F32753">
      <w:pPr>
        <w:pStyle w:val="BodyTextIndent"/>
        <w:ind w:left="0"/>
      </w:pPr>
      <w:r w:rsidRPr="0084565A">
        <w:t xml:space="preserve">Our goal is for </w:t>
      </w:r>
      <w:r w:rsidR="00F706FA" w:rsidRPr="0084565A">
        <w:t>students to be</w:t>
      </w:r>
      <w:r w:rsidRPr="0084565A">
        <w:t>come</w:t>
      </w:r>
      <w:r w:rsidR="00F706FA" w:rsidRPr="0084565A">
        <w:t xml:space="preserve"> intellectual</w:t>
      </w:r>
      <w:r>
        <w:t>ly</w:t>
      </w:r>
      <w:r w:rsidR="00F706FA" w:rsidRPr="0084565A">
        <w:t xml:space="preserve"> adventurous, independent learners</w:t>
      </w:r>
      <w:r w:rsidR="00A97ACA">
        <w:t xml:space="preserve"> who are </w:t>
      </w:r>
      <w:r w:rsidR="00F706FA" w:rsidRPr="0084565A">
        <w:t>aware of</w:t>
      </w:r>
      <w:r w:rsidR="002071F9">
        <w:t xml:space="preserve"> the</w:t>
      </w:r>
      <w:r w:rsidR="00F706FA" w:rsidRPr="0084565A">
        <w:t xml:space="preserve"> impact of IT on society. </w:t>
      </w:r>
    </w:p>
    <w:p w14:paraId="286C2B53" w14:textId="77777777" w:rsidR="00570DDC" w:rsidRPr="00570DDC" w:rsidRDefault="00570DDC" w:rsidP="0044390D">
      <w:pPr>
        <w:pStyle w:val="BodyTextIndent"/>
        <w:rPr>
          <w:b/>
        </w:rPr>
      </w:pPr>
    </w:p>
    <w:p w14:paraId="58C6D4FC" w14:textId="77777777" w:rsidR="00F503C5" w:rsidRDefault="002C78A2" w:rsidP="00DB0FDB">
      <w:pPr>
        <w:pStyle w:val="Heading3"/>
      </w:pPr>
      <w:r>
        <w:t>Internationalisation</w:t>
      </w:r>
    </w:p>
    <w:p w14:paraId="5EE5AC79" w14:textId="77777777" w:rsidR="007634B2" w:rsidRPr="00EA79AE" w:rsidRDefault="007634B2" w:rsidP="00F32753">
      <w:pPr>
        <w:pStyle w:val="BodyText"/>
      </w:pPr>
      <w:r w:rsidRPr="00EA79AE">
        <w:t>The information technology industry operates in a global environment, conducting business across physical and political boundaries</w:t>
      </w:r>
      <w:r>
        <w:t xml:space="preserve">.  </w:t>
      </w:r>
      <w:r w:rsidRPr="00EA79AE">
        <w:t xml:space="preserve">Students studying in this domain need to be prepared for the international and intercultural issues that may affect their work, whether in the context of development projects, team work or the competitive business environment.  </w:t>
      </w:r>
    </w:p>
    <w:p w14:paraId="2C16917F" w14:textId="77777777" w:rsidR="007634B2" w:rsidRDefault="007634B2" w:rsidP="00F32753">
      <w:pPr>
        <w:pStyle w:val="BodyText"/>
      </w:pPr>
      <w:r w:rsidRPr="00845FB6">
        <w:t xml:space="preserve">The Bachelor of Information Technology curriculum has been developed with reference to international benchmarks such as the ACM Computing Curriculum (2008).  </w:t>
      </w:r>
      <w:r w:rsidR="00546141">
        <w:t>This curriculum</w:t>
      </w:r>
      <w:r w:rsidRPr="00845FB6">
        <w:t xml:space="preserve"> </w:t>
      </w:r>
      <w:r w:rsidR="00653C71" w:rsidRPr="00E6306D">
        <w:t>is designed to "</w:t>
      </w:r>
      <w:r w:rsidRPr="00E6306D">
        <w:t>facilitate the movement of professionals across nations.</w:t>
      </w:r>
      <w:r w:rsidR="00653C71" w:rsidRPr="00E6306D">
        <w:t>"</w:t>
      </w:r>
      <w:r w:rsidRPr="00E6306D">
        <w:t xml:space="preserve">  </w:t>
      </w:r>
      <w:r w:rsidR="00697ACA" w:rsidRPr="00E6306D">
        <w:t>(</w:t>
      </w:r>
      <w:commentRangeStart w:id="10"/>
      <w:r w:rsidR="00697ACA" w:rsidRPr="00E6306D">
        <w:t>ref</w:t>
      </w:r>
      <w:commentRangeEnd w:id="10"/>
      <w:r w:rsidR="000D6B90">
        <w:rPr>
          <w:rStyle w:val="CommentReference"/>
        </w:rPr>
        <w:commentReference w:id="10"/>
      </w:r>
      <w:r w:rsidR="00697ACA" w:rsidRPr="00E6306D">
        <w:t>)</w:t>
      </w:r>
    </w:p>
    <w:p w14:paraId="78D8926B" w14:textId="77777777" w:rsidR="00ED6B5F" w:rsidRPr="00F628EE" w:rsidRDefault="00ED6B5F" w:rsidP="00F32753">
      <w:pPr>
        <w:pStyle w:val="BodyText"/>
      </w:pPr>
      <w:r>
        <w:t>Students are prepared for work in the international community through the use of modern software, modern industry protocols and global digital community participation through online communication tools and participation in the Open Source Software community.</w:t>
      </w:r>
    </w:p>
    <w:p w14:paraId="2776188C" w14:textId="027B8BDC" w:rsidR="007634B2" w:rsidRPr="008C3662" w:rsidRDefault="007634B2" w:rsidP="00F32753">
      <w:pPr>
        <w:pStyle w:val="BodyText"/>
      </w:pPr>
      <w:r w:rsidRPr="00EA79AE">
        <w:t xml:space="preserve">Significant numbers of international students complete the </w:t>
      </w:r>
      <w:r>
        <w:t>Bachelor of Information Technology</w:t>
      </w:r>
      <w:r w:rsidRPr="00EA79AE">
        <w:t>, with representation from India, China</w:t>
      </w:r>
      <w:r w:rsidR="009E6D93">
        <w:t xml:space="preserve">, the </w:t>
      </w:r>
      <w:r w:rsidR="00CA1C6D">
        <w:t>Philippines</w:t>
      </w:r>
      <w:r w:rsidRPr="00EA79AE">
        <w:t xml:space="preserve"> and the Pacific Islands.  These students bring a wider perspective to the classroom and often incorporate their cultural heritage into project work.  </w:t>
      </w:r>
      <w:r w:rsidR="0070217B">
        <w:t xml:space="preserve">As an example, </w:t>
      </w:r>
      <w:r w:rsidR="00A952ED">
        <w:t>in our senior</w:t>
      </w:r>
      <w:r w:rsidR="009E6D93">
        <w:t xml:space="preserve"> Mobile Development paper, a student recently built a</w:t>
      </w:r>
      <w:r w:rsidR="008C3662">
        <w:t xml:space="preserve"> mobile app for</w:t>
      </w:r>
      <w:r w:rsidR="009E6D93">
        <w:t xml:space="preserve"> </w:t>
      </w:r>
      <w:r w:rsidR="009E6D93">
        <w:rPr>
          <w:i/>
        </w:rPr>
        <w:t>NAME-English</w:t>
      </w:r>
      <w:r w:rsidR="008C3662">
        <w:t xml:space="preserve"> </w:t>
      </w:r>
      <w:commentRangeStart w:id="11"/>
      <w:r w:rsidR="008C3662">
        <w:t>translation</w:t>
      </w:r>
      <w:commentRangeEnd w:id="11"/>
      <w:r w:rsidR="00F32753">
        <w:rPr>
          <w:rStyle w:val="CommentReference"/>
        </w:rPr>
        <w:commentReference w:id="11"/>
      </w:r>
      <w:r w:rsidR="008C3662">
        <w:t>.</w:t>
      </w:r>
    </w:p>
    <w:p w14:paraId="78986821" w14:textId="77777777" w:rsidR="00E446D2" w:rsidRDefault="007634B2" w:rsidP="00F32753">
      <w:pPr>
        <w:pStyle w:val="BodyText"/>
      </w:pPr>
      <w:r w:rsidRPr="00EA79AE">
        <w:t>The School of Information Technology works closely with International Office and wider agencies to ensure that international students are ful</w:t>
      </w:r>
      <w:r>
        <w:t xml:space="preserve">ly supported in the classroom, in accordance with </w:t>
      </w:r>
      <w:r w:rsidRPr="00426F23">
        <w:t xml:space="preserve">the </w:t>
      </w:r>
      <w:r>
        <w:t xml:space="preserve">Ministry of Education </w:t>
      </w:r>
      <w:r w:rsidRPr="00845FB6">
        <w:t>Code of Practice for the Pastoral Care of International Students.</w:t>
      </w:r>
    </w:p>
    <w:p w14:paraId="09DFBFD0" w14:textId="77777777" w:rsidR="00B410F0" w:rsidRPr="00B410F0" w:rsidRDefault="00766386" w:rsidP="000223F3">
      <w:pPr>
        <w:pStyle w:val="BodyText"/>
      </w:pPr>
      <w:r>
        <w:t>It has been our experience that international students benefit most if they enter the BIT as first-year students and complete the entire course of study. This is true even for students who have had prior formal IT education in their home countries.</w:t>
      </w:r>
      <w:r w:rsidR="009C6D5C">
        <w:t xml:space="preserve"> In many cases, the educational model of their previous institutions is much more narrowly focussed than ours. With a narrow skill set -- even if highly proficient -- international students have struggled to find employment in the New Zealand IT industry, where </w:t>
      </w:r>
      <w:r w:rsidR="00B947BA">
        <w:t>a general and flexible training is highly valued. We thus recommend that international students spend the entire three years with us if possible, gaining a broad and solid IT foundation, along with an area of advanced specialisation. This will prepare them for the NZ IT job market.</w:t>
      </w:r>
    </w:p>
    <w:p w14:paraId="67CE51EC" w14:textId="77777777" w:rsidR="00113E01" w:rsidRPr="00E446D2" w:rsidRDefault="00113E01" w:rsidP="00DB0FDB">
      <w:pPr>
        <w:pStyle w:val="Heading3"/>
      </w:pPr>
      <w:r w:rsidRPr="00E446D2">
        <w:t>Supporting Documents – Institutional Frameworks</w:t>
      </w:r>
    </w:p>
    <w:p w14:paraId="7129AFE3" w14:textId="77777777" w:rsidR="00113E01" w:rsidRPr="00C044A9" w:rsidRDefault="0087159A" w:rsidP="000223F3">
      <w:pPr>
        <w:pStyle w:val="BodyTextIndent"/>
        <w:ind w:left="0"/>
      </w:pPr>
      <w:hyperlink r:id="rId19" w:history="1">
        <w:r w:rsidR="00113E01" w:rsidRPr="00C044A9">
          <w:rPr>
            <w:rStyle w:val="Hyperlink"/>
          </w:rPr>
          <w:t>https://www.op.ac.nz/assets/PDFs/2013-Strategic-Goals/2013-OP-Learning-Teaching-Strategic-Framework-FINAL.pdf</w:t>
        </w:r>
      </w:hyperlink>
    </w:p>
    <w:p w14:paraId="674D798B" w14:textId="77777777" w:rsidR="00113E01" w:rsidRPr="00C044A9" w:rsidRDefault="0087159A" w:rsidP="000223F3">
      <w:pPr>
        <w:pStyle w:val="BodyTextIndent"/>
        <w:ind w:left="0"/>
      </w:pPr>
      <w:hyperlink r:id="rId20" w:history="1">
        <w:r w:rsidR="00113E01" w:rsidRPr="00C044A9">
          <w:rPr>
            <w:rStyle w:val="Hyperlink"/>
          </w:rPr>
          <w:t>http://www.op.ac.nz/about-us/sustainability</w:t>
        </w:r>
      </w:hyperlink>
    </w:p>
    <w:p w14:paraId="223CC0DC" w14:textId="77777777" w:rsidR="00113E01" w:rsidRPr="00C044A9" w:rsidRDefault="0087159A" w:rsidP="000223F3">
      <w:pPr>
        <w:pStyle w:val="BodyTextIndent"/>
        <w:ind w:left="0"/>
      </w:pPr>
      <w:hyperlink r:id="rId21" w:history="1">
        <w:r w:rsidR="00113E01" w:rsidRPr="00C044A9">
          <w:rPr>
            <w:rStyle w:val="Hyperlink"/>
          </w:rPr>
          <w:t>http://www.op.ac.nz/about-us/kai-tahumaori/maori-strategic-framework</w:t>
        </w:r>
      </w:hyperlink>
      <w:r w:rsidR="00113E01" w:rsidRPr="00C044A9">
        <w:t>.</w:t>
      </w:r>
    </w:p>
    <w:p w14:paraId="0FBF78F7" w14:textId="77777777" w:rsidR="00C044A9" w:rsidRDefault="0087159A" w:rsidP="000223F3">
      <w:pPr>
        <w:pStyle w:val="BodyTextIndent"/>
        <w:ind w:left="0"/>
      </w:pPr>
      <w:hyperlink r:id="rId22" w:history="1">
        <w:r w:rsidR="00113E01" w:rsidRPr="00C044A9">
          <w:rPr>
            <w:rStyle w:val="Hyperlink"/>
          </w:rPr>
          <w:t>http://www.op.ac.nz/enterprise/</w:t>
        </w:r>
      </w:hyperlink>
    </w:p>
    <w:p w14:paraId="3F904252" w14:textId="77777777" w:rsidR="00113E01" w:rsidRPr="00C044A9" w:rsidRDefault="00113E01" w:rsidP="00DB0FDB">
      <w:pPr>
        <w:pStyle w:val="Heading2"/>
      </w:pPr>
      <w:bookmarkStart w:id="12" w:name="_Toc463945674"/>
      <w:commentRangeStart w:id="13"/>
      <w:r w:rsidRPr="00C044A9">
        <w:lastRenderedPageBreak/>
        <w:t>Graduate Capability Framework</w:t>
      </w:r>
      <w:commentRangeEnd w:id="13"/>
      <w:r w:rsidR="00C044A9">
        <w:rPr>
          <w:rStyle w:val="CommentReference"/>
          <w:b w:val="0"/>
          <w:u w:val="none"/>
        </w:rPr>
        <w:commentReference w:id="13"/>
      </w:r>
      <w:bookmarkEnd w:id="12"/>
    </w:p>
    <w:p w14:paraId="1C4D0C2C" w14:textId="77777777" w:rsidR="00113E01" w:rsidRPr="00C044A9" w:rsidRDefault="00113E01" w:rsidP="000223F3">
      <w:pPr>
        <w:spacing w:after="240"/>
      </w:pPr>
      <w:r w:rsidRPr="00C044A9">
        <w:t>In 2014, OP developed a draft Capability Framework that is being piloted in 2015.  We have stated that Otago Polytechnic graduates are capable; this means they are personally effective, future focused and able to practise sustainably.  We have further defined “being capable” to mean that our graduates are work-ready.  The Capability Framework sets out the characteristics and key behavioural indicators for each of the three inter-related dimensions we have identified as comprising capability; that is: personally effective, future focused and able to practise sustainably.</w:t>
      </w:r>
    </w:p>
    <w:p w14:paraId="52D8B94B" w14:textId="77777777" w:rsidR="00113E01" w:rsidRPr="00C044A9" w:rsidRDefault="00113E01" w:rsidP="000223F3">
      <w:pPr>
        <w:spacing w:after="240"/>
      </w:pPr>
      <w:r w:rsidRPr="00C044A9">
        <w:t xml:space="preserve">The framework and its associated tools are intended to be used by staff and students within each programme in several ways.  The framework will guide development of learning activities that purposefully build capability.  A self-assessment tool will enable learners, in collaboration with teachers, mentors, workplace supervisors and peers to measure and track their capability development.  Evidence of capability gathered by learners and assessed by staff will inform a summary report on each graduate's capability that can be provided to future employers. </w:t>
      </w:r>
    </w:p>
    <w:p w14:paraId="5F494CC2" w14:textId="77777777" w:rsidR="00113E01" w:rsidRPr="00C044A9" w:rsidRDefault="00113E01" w:rsidP="000223F3">
      <w:pPr>
        <w:spacing w:after="120"/>
      </w:pPr>
      <w:r w:rsidRPr="00C044A9">
        <w:t xml:space="preserve">In this way, Otago Polytechnic graduates can provide future employers with evidence both of qualification attainment and level of capability as identified through the framework.  The pilot in 2015 will test the framework, the tools, the implementation and the reports with learners, staff, workplaces and employers.  Modifications will be made </w:t>
      </w:r>
      <w:r w:rsidR="00E26ED7" w:rsidRPr="00C044A9">
        <w:t>for a wider pilot in 2016. We</w:t>
      </w:r>
      <w:r w:rsidRPr="00C044A9">
        <w:t xml:space="preserve"> intend to roll out the final capability framework and associated processes across all our programmes in </w:t>
      </w:r>
      <w:r w:rsidR="00E26ED7" w:rsidRPr="00C044A9">
        <w:t>2017</w:t>
      </w:r>
      <w:r w:rsidRPr="00C044A9">
        <w:t>.</w:t>
      </w:r>
    </w:p>
    <w:p w14:paraId="1A129881" w14:textId="77777777" w:rsidR="00046CC0" w:rsidRPr="00C044A9" w:rsidRDefault="00046CC0" w:rsidP="00DB0FDB">
      <w:pPr>
        <w:pStyle w:val="Heading2"/>
      </w:pPr>
      <w:bookmarkStart w:id="14" w:name="_Toc463945675"/>
      <w:r w:rsidRPr="00C044A9">
        <w:t>Programme</w:t>
      </w:r>
      <w:r w:rsidR="008731AB" w:rsidRPr="00C044A9">
        <w:t xml:space="preserve"> </w:t>
      </w:r>
      <w:r w:rsidRPr="00C044A9">
        <w:t>Aims/</w:t>
      </w:r>
      <w:r w:rsidR="008731AB" w:rsidRPr="00C044A9">
        <w:t>Strategic Purpose Statement</w:t>
      </w:r>
      <w:bookmarkEnd w:id="14"/>
    </w:p>
    <w:p w14:paraId="5671412A" w14:textId="77777777" w:rsidR="00564B22" w:rsidRPr="00564B22" w:rsidRDefault="00564B22" w:rsidP="000223F3">
      <w:pPr>
        <w:spacing w:after="120"/>
        <w:rPr>
          <w:lang w:val="en-AU"/>
        </w:rPr>
      </w:pPr>
      <w:r w:rsidRPr="00564B22">
        <w:rPr>
          <w:lang w:val="en-AU"/>
        </w:rPr>
        <w:t>The aim of Otago Polytechnic Bachelor of Information Technology is to prepare work-ready information technology professionals who are able to make an immediate contribution to the IT industry.  Our graduates will be exemplary in both their practical abilities and their professional standards.  They will be critical thinkers who are able to maintain discipline currency in a rapidly changing industry throughout their careers.</w:t>
      </w:r>
    </w:p>
    <w:p w14:paraId="51DDB9DB" w14:textId="77777777" w:rsidR="00406E95" w:rsidRPr="00C044A9" w:rsidRDefault="00406E95" w:rsidP="00DB0FDB">
      <w:pPr>
        <w:pStyle w:val="Heading2"/>
      </w:pPr>
      <w:bookmarkStart w:id="15" w:name="_Toc463945676"/>
      <w:r w:rsidRPr="00C044A9">
        <w:t>Graduate Profile</w:t>
      </w:r>
      <w:r w:rsidR="00046CC0" w:rsidRPr="00C044A9">
        <w:t xml:space="preserve">/Graduate </w:t>
      </w:r>
      <w:r w:rsidRPr="00C044A9">
        <w:t>Outcomes</w:t>
      </w:r>
      <w:bookmarkEnd w:id="15"/>
    </w:p>
    <w:p w14:paraId="422FD8FB" w14:textId="77777777" w:rsidR="004B32F2" w:rsidRPr="004B32F2" w:rsidRDefault="004B32F2" w:rsidP="004B32F2">
      <w:pPr>
        <w:spacing w:after="120"/>
        <w:rPr>
          <w:b/>
          <w:lang w:val="en-AU"/>
        </w:rPr>
      </w:pPr>
      <w:r w:rsidRPr="004B32F2">
        <w:rPr>
          <w:b/>
          <w:lang w:val="en-AU"/>
        </w:rPr>
        <w:t>Programme Outcome Summary:</w:t>
      </w:r>
    </w:p>
    <w:p w14:paraId="40A3E788" w14:textId="77777777" w:rsidR="00C8032F" w:rsidRPr="00C8032F" w:rsidRDefault="00C8032F" w:rsidP="000223F3">
      <w:pPr>
        <w:spacing w:after="120"/>
        <w:rPr>
          <w:lang w:val="en-AU"/>
        </w:rPr>
      </w:pPr>
      <w:r w:rsidRPr="00C8032F">
        <w:rPr>
          <w:lang w:val="en-AU"/>
        </w:rPr>
        <w:t>By the end of this programme students will:</w:t>
      </w:r>
    </w:p>
    <w:p w14:paraId="6AF617C8" w14:textId="77777777" w:rsidR="00C8032F" w:rsidRPr="002E7C4B" w:rsidRDefault="00CC0B77" w:rsidP="000223F3">
      <w:pPr>
        <w:numPr>
          <w:ilvl w:val="0"/>
          <w:numId w:val="21"/>
        </w:numPr>
        <w:tabs>
          <w:tab w:val="clear" w:pos="0"/>
          <w:tab w:val="num" w:pos="-851"/>
        </w:tabs>
        <w:suppressAutoHyphens w:val="0"/>
        <w:spacing w:after="60"/>
        <w:ind w:left="425" w:hanging="425"/>
        <w:rPr>
          <w:rFonts w:cs="Arial"/>
          <w:lang w:val="en-AU"/>
        </w:rPr>
      </w:pPr>
      <w:r>
        <w:rPr>
          <w:rFonts w:cs="Arial"/>
          <w:lang w:val="en-AU"/>
        </w:rPr>
        <w:t>h</w:t>
      </w:r>
      <w:r w:rsidR="00C8032F" w:rsidRPr="00C8032F">
        <w:rPr>
          <w:rFonts w:cs="Arial"/>
          <w:lang w:val="en-AU"/>
        </w:rPr>
        <w:t xml:space="preserve">ave completed </w:t>
      </w:r>
      <w:r w:rsidR="002E7C4B">
        <w:rPr>
          <w:rFonts w:cs="Arial"/>
          <w:lang w:val="en-AU"/>
        </w:rPr>
        <w:t>in-depth study of chosen areas in Information Technology.</w:t>
      </w:r>
    </w:p>
    <w:p w14:paraId="7DFB4984" w14:textId="77777777" w:rsidR="00C041F9" w:rsidRPr="00C041F9" w:rsidRDefault="00CC0B77" w:rsidP="000223F3">
      <w:pPr>
        <w:numPr>
          <w:ilvl w:val="0"/>
          <w:numId w:val="21"/>
        </w:numPr>
        <w:tabs>
          <w:tab w:val="clear" w:pos="0"/>
          <w:tab w:val="num" w:pos="-851"/>
        </w:tabs>
        <w:suppressAutoHyphens w:val="0"/>
        <w:spacing w:after="60"/>
        <w:ind w:left="425" w:hanging="425"/>
        <w:rPr>
          <w:rFonts w:cs="Arial"/>
          <w:lang w:val="en-AU"/>
        </w:rPr>
      </w:pPr>
      <w:r>
        <w:rPr>
          <w:rFonts w:cs="Arial"/>
          <w:lang w:val="en-AU"/>
        </w:rPr>
        <w:t>d</w:t>
      </w:r>
      <w:r w:rsidR="00C041F9" w:rsidRPr="00C8032F">
        <w:rPr>
          <w:rFonts w:cs="Arial"/>
          <w:lang w:val="en-AU"/>
        </w:rPr>
        <w:t>emonstrate a solid foundation of knowledge and capabilities suitable fo</w:t>
      </w:r>
      <w:r w:rsidR="0022611B">
        <w:rPr>
          <w:rFonts w:cs="Arial"/>
          <w:lang w:val="en-AU"/>
        </w:rPr>
        <w:t>r a range of careers involving Information T</w:t>
      </w:r>
      <w:r w:rsidR="00C041F9" w:rsidRPr="00C8032F">
        <w:rPr>
          <w:rFonts w:cs="Arial"/>
          <w:lang w:val="en-AU"/>
        </w:rPr>
        <w:t>echnology.</w:t>
      </w:r>
    </w:p>
    <w:p w14:paraId="2C404284" w14:textId="77777777" w:rsidR="004512B7" w:rsidRPr="00C041F9" w:rsidRDefault="00CC0B77" w:rsidP="000223F3">
      <w:pPr>
        <w:numPr>
          <w:ilvl w:val="0"/>
          <w:numId w:val="21"/>
        </w:numPr>
        <w:tabs>
          <w:tab w:val="clear" w:pos="0"/>
          <w:tab w:val="num" w:pos="-851"/>
        </w:tabs>
        <w:suppressAutoHyphens w:val="0"/>
        <w:spacing w:after="60"/>
        <w:ind w:left="425" w:hanging="425"/>
        <w:rPr>
          <w:rFonts w:cs="Arial"/>
          <w:lang w:val="en-AU"/>
        </w:rPr>
      </w:pPr>
      <w:r>
        <w:t>i</w:t>
      </w:r>
      <w:r w:rsidR="004512B7">
        <w:t xml:space="preserve">dentify, respond to and solve </w:t>
      </w:r>
      <w:r w:rsidR="004512B7" w:rsidRPr="00362564">
        <w:t>problem</w:t>
      </w:r>
      <w:r w:rsidR="004512B7">
        <w:t>s</w:t>
      </w:r>
      <w:r w:rsidR="004512B7" w:rsidRPr="00362564">
        <w:t xml:space="preserve"> using IT industry tools</w:t>
      </w:r>
      <w:r w:rsidR="00A2446F">
        <w:t>, processes</w:t>
      </w:r>
      <w:r w:rsidR="004512B7" w:rsidRPr="00362564">
        <w:t xml:space="preserve"> and standards</w:t>
      </w:r>
    </w:p>
    <w:p w14:paraId="38449BA5" w14:textId="77777777" w:rsidR="00325B50" w:rsidRPr="004512B7" w:rsidRDefault="00CC0B77" w:rsidP="000223F3">
      <w:pPr>
        <w:numPr>
          <w:ilvl w:val="0"/>
          <w:numId w:val="21"/>
        </w:numPr>
        <w:tabs>
          <w:tab w:val="clear" w:pos="0"/>
          <w:tab w:val="num" w:pos="-851"/>
        </w:tabs>
        <w:suppressAutoHyphens w:val="0"/>
        <w:spacing w:after="60"/>
        <w:ind w:left="425" w:hanging="425"/>
        <w:rPr>
          <w:rFonts w:cs="Arial"/>
          <w:lang w:val="en-AU"/>
        </w:rPr>
      </w:pPr>
      <w:r>
        <w:rPr>
          <w:rFonts w:cs="Arial"/>
          <w:lang w:val="en-AU"/>
        </w:rPr>
        <w:t>u</w:t>
      </w:r>
      <w:r w:rsidR="00325B50" w:rsidRPr="00C8032F">
        <w:rPr>
          <w:rFonts w:cs="Arial"/>
          <w:lang w:val="en-AU"/>
        </w:rPr>
        <w:t>se an inquiring, analytical approach, independent judgement and critical thinking.</w:t>
      </w:r>
    </w:p>
    <w:p w14:paraId="3B13CCAD" w14:textId="77777777" w:rsidR="00325B50" w:rsidRDefault="00CC0B77" w:rsidP="000223F3">
      <w:pPr>
        <w:numPr>
          <w:ilvl w:val="0"/>
          <w:numId w:val="21"/>
        </w:numPr>
        <w:tabs>
          <w:tab w:val="clear" w:pos="0"/>
          <w:tab w:val="num" w:pos="-851"/>
        </w:tabs>
        <w:suppressAutoHyphens w:val="0"/>
        <w:spacing w:after="60"/>
        <w:ind w:left="425" w:hanging="425"/>
        <w:rPr>
          <w:rFonts w:cs="Arial"/>
          <w:lang w:val="en-AU"/>
        </w:rPr>
      </w:pPr>
      <w:r>
        <w:rPr>
          <w:rFonts w:cs="Arial"/>
          <w:lang w:val="en-AU"/>
        </w:rPr>
        <w:t>s</w:t>
      </w:r>
      <w:r w:rsidR="00325B50" w:rsidRPr="00C8032F">
        <w:rPr>
          <w:rFonts w:cs="Arial"/>
          <w:lang w:val="en-AU"/>
        </w:rPr>
        <w:t>ee learning and the constant updating of knowledge as required professional behaviour.</w:t>
      </w:r>
    </w:p>
    <w:p w14:paraId="019FEA7C" w14:textId="77777777" w:rsidR="00EF2174" w:rsidRDefault="00CC0B77" w:rsidP="000223F3">
      <w:pPr>
        <w:numPr>
          <w:ilvl w:val="0"/>
          <w:numId w:val="21"/>
        </w:numPr>
        <w:tabs>
          <w:tab w:val="clear" w:pos="0"/>
          <w:tab w:val="num" w:pos="-851"/>
        </w:tabs>
        <w:suppressAutoHyphens w:val="0"/>
        <w:spacing w:after="60"/>
        <w:ind w:left="425" w:hanging="425"/>
        <w:rPr>
          <w:rFonts w:cs="Arial"/>
          <w:lang w:val="en-AU"/>
        </w:rPr>
      </w:pPr>
      <w:r>
        <w:rPr>
          <w:rFonts w:cs="Arial"/>
          <w:lang w:val="en-AU"/>
        </w:rPr>
        <w:t>d</w:t>
      </w:r>
      <w:r w:rsidR="000D5156" w:rsidRPr="00C8032F">
        <w:rPr>
          <w:rFonts w:cs="Arial"/>
          <w:lang w:val="en-AU"/>
        </w:rPr>
        <w:t>emonstrate collegial and interpersonal skills through focussed training and extensive practical group work</w:t>
      </w:r>
      <w:r w:rsidR="000D5156">
        <w:rPr>
          <w:rFonts w:cs="Arial"/>
          <w:lang w:val="en-AU"/>
        </w:rPr>
        <w:t>.</w:t>
      </w:r>
    </w:p>
    <w:p w14:paraId="6EF33E28" w14:textId="77777777" w:rsidR="008C43AC" w:rsidRPr="00EF2174" w:rsidRDefault="00CC0B77" w:rsidP="000223F3">
      <w:pPr>
        <w:numPr>
          <w:ilvl w:val="0"/>
          <w:numId w:val="21"/>
        </w:numPr>
        <w:tabs>
          <w:tab w:val="clear" w:pos="0"/>
          <w:tab w:val="num" w:pos="-851"/>
        </w:tabs>
        <w:suppressAutoHyphens w:val="0"/>
        <w:spacing w:after="60"/>
        <w:ind w:left="425" w:hanging="425"/>
        <w:rPr>
          <w:rFonts w:cs="Arial"/>
          <w:lang w:val="en-AU"/>
        </w:rPr>
      </w:pPr>
      <w:r>
        <w:t>d</w:t>
      </w:r>
      <w:r w:rsidR="008C43AC">
        <w:t>emonstrate professionally ethical behaviour consistent with industry codes of conduct.</w:t>
      </w:r>
    </w:p>
    <w:p w14:paraId="04A47DB2" w14:textId="77777777" w:rsidR="00001A89" w:rsidRPr="00C8032F" w:rsidRDefault="00CC0B77" w:rsidP="000223F3">
      <w:pPr>
        <w:numPr>
          <w:ilvl w:val="0"/>
          <w:numId w:val="21"/>
        </w:numPr>
        <w:tabs>
          <w:tab w:val="clear" w:pos="0"/>
          <w:tab w:val="num" w:pos="-851"/>
        </w:tabs>
        <w:suppressAutoHyphens w:val="0"/>
        <w:spacing w:after="60"/>
        <w:ind w:left="425" w:hanging="425"/>
        <w:rPr>
          <w:rFonts w:cs="Arial"/>
          <w:lang w:val="en-AU"/>
        </w:rPr>
      </w:pPr>
      <w:r>
        <w:t>b</w:t>
      </w:r>
      <w:r w:rsidR="00FE38CC">
        <w:t>e</w:t>
      </w:r>
      <w:r w:rsidR="00001A89" w:rsidRPr="00362564">
        <w:t xml:space="preserve"> informed by an un</w:t>
      </w:r>
      <w:r w:rsidR="00001A89">
        <w:t>derstanding of social, technological, political, economic and cultural sustainability.</w:t>
      </w:r>
    </w:p>
    <w:p w14:paraId="3576C9BD" w14:textId="77777777" w:rsidR="00C8032F" w:rsidRDefault="00C8032F" w:rsidP="000223F3">
      <w:pPr>
        <w:pStyle w:val="BodyText"/>
      </w:pPr>
    </w:p>
    <w:p w14:paraId="29263AB8" w14:textId="77777777" w:rsidR="004B32F2" w:rsidRPr="004B32F2" w:rsidRDefault="004B32F2" w:rsidP="004B4A0E">
      <w:pPr>
        <w:pStyle w:val="BodyText"/>
        <w:rPr>
          <w:b/>
        </w:rPr>
      </w:pPr>
      <w:r w:rsidRPr="004B32F2">
        <w:rPr>
          <w:b/>
        </w:rPr>
        <w:t>Programme Outcome Statement:</w:t>
      </w:r>
    </w:p>
    <w:p w14:paraId="3AA75D44" w14:textId="77777777" w:rsidR="004B32F2" w:rsidRDefault="00C8032F" w:rsidP="00396A52">
      <w:pPr>
        <w:pStyle w:val="BodyText"/>
      </w:pPr>
      <w:r>
        <w:t>Graduates of the Otago Polytechnic Bachelor of Information Technology will have a solid foundation of skills and knowledge across the IT discipline, with in-depth understanding of their chosen areas of specialisation.  They will be pragmatic and work-ready, but will also have the ability to independently acquire new information and to apply their training to novel problems</w:t>
      </w:r>
      <w:r w:rsidR="00144D37">
        <w:t xml:space="preserve">. </w:t>
      </w:r>
      <w:r>
        <w:t xml:space="preserve">They will be prepared to step directly into a professional role in the IT industry. </w:t>
      </w:r>
    </w:p>
    <w:p w14:paraId="41B1CAED" w14:textId="77777777" w:rsidR="004B2B7C" w:rsidRDefault="004B2B7C" w:rsidP="004B32F2">
      <w:pPr>
        <w:pStyle w:val="BodyText"/>
        <w:rPr>
          <w:b/>
        </w:rPr>
      </w:pPr>
    </w:p>
    <w:p w14:paraId="5CC2BC0A" w14:textId="77777777" w:rsidR="004B32F2" w:rsidRPr="008134C8" w:rsidRDefault="004B32F2" w:rsidP="004B32F2">
      <w:pPr>
        <w:pStyle w:val="BodyText"/>
        <w:rPr>
          <w:b/>
        </w:rPr>
      </w:pPr>
      <w:r w:rsidRPr="008134C8">
        <w:rPr>
          <w:b/>
        </w:rPr>
        <w:t>Detailed Graduate Profile:</w:t>
      </w:r>
    </w:p>
    <w:p w14:paraId="35B4B296" w14:textId="77777777" w:rsidR="004B32F2" w:rsidRPr="004B32F2" w:rsidRDefault="004B32F2" w:rsidP="00396A52">
      <w:pPr>
        <w:pStyle w:val="BodyText"/>
        <w:rPr>
          <w:lang w:val="en-AU"/>
        </w:rPr>
      </w:pPr>
      <w:r w:rsidRPr="004B32F2">
        <w:rPr>
          <w:lang w:val="en-AU"/>
        </w:rPr>
        <w:t xml:space="preserve">Graduates </w:t>
      </w:r>
      <w:r w:rsidR="00B974C0">
        <w:rPr>
          <w:lang w:val="en-AU"/>
        </w:rPr>
        <w:t>of</w:t>
      </w:r>
      <w:r w:rsidRPr="004B32F2">
        <w:rPr>
          <w:lang w:val="en-AU"/>
        </w:rPr>
        <w:t xml:space="preserve"> the Bachelor of Information Technology </w:t>
      </w:r>
      <w:r w:rsidR="001753FA">
        <w:rPr>
          <w:lang w:val="en-AU"/>
        </w:rPr>
        <w:t xml:space="preserve">programme </w:t>
      </w:r>
      <w:r w:rsidRPr="004B32F2">
        <w:rPr>
          <w:lang w:val="en-AU"/>
        </w:rPr>
        <w:t>will have attained a recognised qualification which has prepared them for entry into a wide range of IT fields, including:</w:t>
      </w:r>
    </w:p>
    <w:p w14:paraId="7033EDFF" w14:textId="77777777" w:rsidR="00AD3BAA" w:rsidRDefault="00AD3BAA" w:rsidP="00396A52">
      <w:pPr>
        <w:pStyle w:val="BodyText"/>
        <w:numPr>
          <w:ilvl w:val="0"/>
          <w:numId w:val="22"/>
        </w:numPr>
        <w:tabs>
          <w:tab w:val="clear" w:pos="1080"/>
          <w:tab w:val="num" w:pos="360"/>
        </w:tabs>
        <w:ind w:left="360"/>
        <w:rPr>
          <w:lang w:val="en-AU"/>
        </w:rPr>
      </w:pPr>
      <w:r>
        <w:rPr>
          <w:lang w:val="en-AU"/>
        </w:rPr>
        <w:t xml:space="preserve">Software </w:t>
      </w:r>
      <w:r w:rsidR="0038341B">
        <w:rPr>
          <w:lang w:val="en-AU"/>
        </w:rPr>
        <w:t xml:space="preserve">design and </w:t>
      </w:r>
      <w:r>
        <w:rPr>
          <w:lang w:val="en-AU"/>
        </w:rPr>
        <w:t>development</w:t>
      </w:r>
      <w:r w:rsidR="0038341B">
        <w:rPr>
          <w:lang w:val="en-AU"/>
        </w:rPr>
        <w:t>, including desktop,</w:t>
      </w:r>
      <w:r w:rsidR="00EB7BDF">
        <w:rPr>
          <w:lang w:val="en-AU"/>
        </w:rPr>
        <w:t xml:space="preserve"> mobile, web</w:t>
      </w:r>
      <w:r w:rsidR="00293F3D">
        <w:rPr>
          <w:lang w:val="en-AU"/>
        </w:rPr>
        <w:t>,</w:t>
      </w:r>
      <w:r w:rsidR="00EB7BDF">
        <w:rPr>
          <w:lang w:val="en-AU"/>
        </w:rPr>
        <w:t xml:space="preserve"> and database</w:t>
      </w:r>
    </w:p>
    <w:p w14:paraId="133E30BF" w14:textId="77777777" w:rsidR="00296F45" w:rsidRDefault="00296F45" w:rsidP="00396A52">
      <w:pPr>
        <w:pStyle w:val="BodyText"/>
        <w:numPr>
          <w:ilvl w:val="0"/>
          <w:numId w:val="22"/>
        </w:numPr>
        <w:tabs>
          <w:tab w:val="clear" w:pos="1080"/>
          <w:tab w:val="num" w:pos="360"/>
        </w:tabs>
        <w:ind w:left="360"/>
        <w:rPr>
          <w:lang w:val="en-AU"/>
        </w:rPr>
      </w:pPr>
      <w:r>
        <w:rPr>
          <w:lang w:val="en-AU"/>
        </w:rPr>
        <w:t>Systems administration</w:t>
      </w:r>
    </w:p>
    <w:p w14:paraId="53E0D272" w14:textId="77777777" w:rsidR="00AD3BAA" w:rsidRDefault="00AD3BAA" w:rsidP="00396A52">
      <w:pPr>
        <w:pStyle w:val="BodyText"/>
        <w:numPr>
          <w:ilvl w:val="0"/>
          <w:numId w:val="22"/>
        </w:numPr>
        <w:tabs>
          <w:tab w:val="clear" w:pos="1080"/>
          <w:tab w:val="num" w:pos="360"/>
        </w:tabs>
        <w:ind w:left="360"/>
        <w:rPr>
          <w:lang w:val="en-AU"/>
        </w:rPr>
      </w:pPr>
      <w:r>
        <w:rPr>
          <w:lang w:val="en-AU"/>
        </w:rPr>
        <w:t>IT infrastructure and operations (devops)</w:t>
      </w:r>
    </w:p>
    <w:p w14:paraId="72F64F0E" w14:textId="77777777" w:rsidR="0038341B" w:rsidRPr="0038341B" w:rsidRDefault="004B32F2" w:rsidP="00396A52">
      <w:pPr>
        <w:pStyle w:val="BodyText"/>
        <w:numPr>
          <w:ilvl w:val="0"/>
          <w:numId w:val="22"/>
        </w:numPr>
        <w:tabs>
          <w:tab w:val="clear" w:pos="1080"/>
          <w:tab w:val="num" w:pos="360"/>
        </w:tabs>
        <w:ind w:left="360"/>
        <w:rPr>
          <w:lang w:val="en-AU"/>
        </w:rPr>
      </w:pPr>
      <w:r w:rsidRPr="004B32F2">
        <w:rPr>
          <w:lang w:val="en-AU"/>
        </w:rPr>
        <w:t>Network administration and support</w:t>
      </w:r>
    </w:p>
    <w:p w14:paraId="6E43BEA6" w14:textId="77777777" w:rsidR="004B32F2" w:rsidRPr="004B32F2" w:rsidRDefault="004B32F2" w:rsidP="00396A52">
      <w:pPr>
        <w:pStyle w:val="BodyText"/>
        <w:numPr>
          <w:ilvl w:val="0"/>
          <w:numId w:val="22"/>
        </w:numPr>
        <w:tabs>
          <w:tab w:val="clear" w:pos="1080"/>
          <w:tab w:val="num" w:pos="360"/>
        </w:tabs>
        <w:ind w:left="360"/>
        <w:rPr>
          <w:lang w:val="en-AU"/>
        </w:rPr>
      </w:pPr>
      <w:r w:rsidRPr="004B32F2">
        <w:rPr>
          <w:lang w:val="en-AU"/>
        </w:rPr>
        <w:t>IT Training</w:t>
      </w:r>
    </w:p>
    <w:p w14:paraId="37F5DC2B" w14:textId="77777777" w:rsidR="004B32F2" w:rsidRPr="004B32F2" w:rsidRDefault="000422F1" w:rsidP="00396A52">
      <w:pPr>
        <w:pStyle w:val="BodyText"/>
        <w:numPr>
          <w:ilvl w:val="0"/>
          <w:numId w:val="22"/>
        </w:numPr>
        <w:tabs>
          <w:tab w:val="clear" w:pos="1080"/>
          <w:tab w:val="num" w:pos="360"/>
        </w:tabs>
        <w:ind w:left="360"/>
        <w:rPr>
          <w:lang w:val="en-AU"/>
        </w:rPr>
      </w:pPr>
      <w:r>
        <w:rPr>
          <w:lang w:val="en-AU"/>
        </w:rPr>
        <w:t>IT service and support</w:t>
      </w:r>
    </w:p>
    <w:p w14:paraId="6E0C2CD1" w14:textId="77777777" w:rsidR="004B32F2" w:rsidRPr="004B32F2" w:rsidRDefault="004B32F2" w:rsidP="00396A52">
      <w:pPr>
        <w:pStyle w:val="BodyText"/>
        <w:rPr>
          <w:lang w:val="en-AU"/>
        </w:rPr>
      </w:pPr>
      <w:r w:rsidRPr="004B32F2">
        <w:rPr>
          <w:lang w:val="en-AU"/>
        </w:rPr>
        <w:t xml:space="preserve">Compulsory first year courses provide a broad general knowledge base for all students.  Curriculum delivery typically follows a spiral model with topics addressed several times throughout the programme with increasing depth.  </w:t>
      </w:r>
      <w:r w:rsidR="00F20B90">
        <w:rPr>
          <w:lang w:val="en-AU"/>
        </w:rPr>
        <w:t>In their</w:t>
      </w:r>
      <w:r w:rsidRPr="004B32F2">
        <w:rPr>
          <w:lang w:val="en-AU"/>
        </w:rPr>
        <w:t xml:space="preserve"> second and third year</w:t>
      </w:r>
      <w:r w:rsidR="00F20B90">
        <w:rPr>
          <w:lang w:val="en-AU"/>
        </w:rPr>
        <w:t>s,</w:t>
      </w:r>
      <w:r w:rsidRPr="004B32F2">
        <w:rPr>
          <w:lang w:val="en-AU"/>
        </w:rPr>
        <w:t xml:space="preserve"> students can choose to specialise in areas of interest (threads).  A graduate of the degree programme will be aware of current developments across the field, and will have expertise in at least </w:t>
      </w:r>
      <w:r w:rsidR="00296F45">
        <w:rPr>
          <w:lang w:val="en-AU"/>
        </w:rPr>
        <w:t>one</w:t>
      </w:r>
      <w:r w:rsidR="0070503A">
        <w:rPr>
          <w:lang w:val="en-AU"/>
        </w:rPr>
        <w:t xml:space="preserve"> thread</w:t>
      </w:r>
      <w:r w:rsidR="00296F45">
        <w:rPr>
          <w:lang w:val="en-AU"/>
        </w:rPr>
        <w:t xml:space="preserve"> and a firm foundational understanding of the others</w:t>
      </w:r>
      <w:r w:rsidRPr="004B32F2">
        <w:rPr>
          <w:lang w:val="en-AU"/>
        </w:rPr>
        <w:t>.  Identified major threads are:</w:t>
      </w:r>
    </w:p>
    <w:p w14:paraId="64204DE7" w14:textId="77777777" w:rsidR="004B32F2" w:rsidRPr="004B32F2" w:rsidRDefault="008D2DAB" w:rsidP="00396A52">
      <w:pPr>
        <w:pStyle w:val="BodyText"/>
        <w:numPr>
          <w:ilvl w:val="0"/>
          <w:numId w:val="23"/>
        </w:numPr>
        <w:tabs>
          <w:tab w:val="clear" w:pos="1080"/>
          <w:tab w:val="num" w:pos="360"/>
        </w:tabs>
        <w:ind w:left="360"/>
        <w:rPr>
          <w:lang w:val="en-AU"/>
        </w:rPr>
      </w:pPr>
      <w:r>
        <w:rPr>
          <w:lang w:val="en-AU"/>
        </w:rPr>
        <w:t>Software development</w:t>
      </w:r>
    </w:p>
    <w:p w14:paraId="46597A0C" w14:textId="77777777" w:rsidR="004B32F2" w:rsidRDefault="00296F45" w:rsidP="00396A52">
      <w:pPr>
        <w:pStyle w:val="BodyText"/>
        <w:numPr>
          <w:ilvl w:val="0"/>
          <w:numId w:val="23"/>
        </w:numPr>
        <w:tabs>
          <w:tab w:val="clear" w:pos="1080"/>
          <w:tab w:val="num" w:pos="360"/>
        </w:tabs>
        <w:ind w:left="360"/>
        <w:rPr>
          <w:lang w:val="en-AU"/>
        </w:rPr>
      </w:pPr>
      <w:r>
        <w:rPr>
          <w:lang w:val="en-AU"/>
        </w:rPr>
        <w:t>IT Infrastructure and operations</w:t>
      </w:r>
    </w:p>
    <w:p w14:paraId="71AC041C" w14:textId="77777777" w:rsidR="00B44006" w:rsidRPr="004B32F2" w:rsidRDefault="00B44006" w:rsidP="00396A52">
      <w:pPr>
        <w:pStyle w:val="BodyText"/>
        <w:numPr>
          <w:ilvl w:val="0"/>
          <w:numId w:val="23"/>
        </w:numPr>
        <w:tabs>
          <w:tab w:val="clear" w:pos="1080"/>
          <w:tab w:val="num" w:pos="360"/>
        </w:tabs>
        <w:ind w:left="360"/>
        <w:rPr>
          <w:lang w:val="en-AU"/>
        </w:rPr>
      </w:pPr>
      <w:r>
        <w:rPr>
          <w:lang w:val="en-AU"/>
        </w:rPr>
        <w:t>Network engineering</w:t>
      </w:r>
    </w:p>
    <w:p w14:paraId="6F2699A2" w14:textId="77777777" w:rsidR="004B32F2" w:rsidRDefault="00351665" w:rsidP="00396A52">
      <w:pPr>
        <w:pStyle w:val="BodyText"/>
        <w:numPr>
          <w:ilvl w:val="0"/>
          <w:numId w:val="23"/>
        </w:numPr>
        <w:tabs>
          <w:tab w:val="clear" w:pos="1080"/>
          <w:tab w:val="num" w:pos="360"/>
        </w:tabs>
        <w:ind w:left="360"/>
        <w:rPr>
          <w:lang w:val="en-AU"/>
        </w:rPr>
      </w:pPr>
      <w:r>
        <w:rPr>
          <w:lang w:val="en-AU"/>
        </w:rPr>
        <w:t>Professional p</w:t>
      </w:r>
      <w:r w:rsidR="004B32F2" w:rsidRPr="004B32F2">
        <w:rPr>
          <w:lang w:val="en-AU"/>
        </w:rPr>
        <w:t>ractice</w:t>
      </w:r>
    </w:p>
    <w:p w14:paraId="36E0D89C" w14:textId="77777777" w:rsidR="00B44006" w:rsidRPr="004B32F2" w:rsidRDefault="00033FA3" w:rsidP="00396A52">
      <w:pPr>
        <w:pStyle w:val="BodyText"/>
        <w:numPr>
          <w:ilvl w:val="0"/>
          <w:numId w:val="23"/>
        </w:numPr>
        <w:tabs>
          <w:tab w:val="clear" w:pos="1080"/>
          <w:tab w:val="num" w:pos="360"/>
        </w:tabs>
        <w:ind w:left="360"/>
        <w:rPr>
          <w:lang w:val="en-AU"/>
        </w:rPr>
      </w:pPr>
      <w:r>
        <w:rPr>
          <w:lang w:val="en-AU"/>
        </w:rPr>
        <w:t>A</w:t>
      </w:r>
      <w:r w:rsidR="00B44006">
        <w:rPr>
          <w:lang w:val="en-AU"/>
        </w:rPr>
        <w:t>lternative digital platforms</w:t>
      </w:r>
      <w:r>
        <w:rPr>
          <w:lang w:val="en-AU"/>
        </w:rPr>
        <w:t xml:space="preserve"> (hardware, IoT, etc.)</w:t>
      </w:r>
    </w:p>
    <w:p w14:paraId="6AE29CC8" w14:textId="77777777" w:rsidR="004B32F2" w:rsidRPr="004B32F2" w:rsidRDefault="004B32F2" w:rsidP="00396A52">
      <w:pPr>
        <w:pStyle w:val="BodyText"/>
        <w:rPr>
          <w:lang w:val="en-AU"/>
        </w:rPr>
      </w:pPr>
      <w:r w:rsidRPr="004B32F2">
        <w:rPr>
          <w:lang w:val="en-AU"/>
        </w:rPr>
        <w:t>At the completion of the programme</w:t>
      </w:r>
      <w:r w:rsidR="0070503A">
        <w:rPr>
          <w:lang w:val="en-AU"/>
        </w:rPr>
        <w:t>,</w:t>
      </w:r>
      <w:r w:rsidRPr="004B32F2">
        <w:rPr>
          <w:lang w:val="en-AU"/>
        </w:rPr>
        <w:t xml:space="preserve"> students will have developed intellectual and practical skills in a range of core areas.  They will be sustainable practitioners in the </w:t>
      </w:r>
      <w:r w:rsidR="00B369B4">
        <w:rPr>
          <w:lang w:val="en-AU"/>
        </w:rPr>
        <w:t xml:space="preserve">field of information technology. They will </w:t>
      </w:r>
      <w:r w:rsidR="00AF23D0">
        <w:rPr>
          <w:lang w:val="en-AU"/>
        </w:rPr>
        <w:t>apply</w:t>
      </w:r>
      <w:r w:rsidRPr="004B32F2">
        <w:rPr>
          <w:lang w:val="en-AU"/>
        </w:rPr>
        <w:t xml:space="preserve"> a </w:t>
      </w:r>
      <w:r w:rsidR="009A686E">
        <w:rPr>
          <w:lang w:val="en-AU"/>
        </w:rPr>
        <w:t>structured engineering</w:t>
      </w:r>
      <w:r w:rsidRPr="004B32F2">
        <w:rPr>
          <w:lang w:val="en-AU"/>
        </w:rPr>
        <w:t xml:space="preserve"> approach </w:t>
      </w:r>
      <w:r w:rsidR="009A686E">
        <w:rPr>
          <w:lang w:val="en-AU"/>
        </w:rPr>
        <w:t>to solving</w:t>
      </w:r>
      <w:r w:rsidR="007C4DAB">
        <w:rPr>
          <w:lang w:val="en-AU"/>
        </w:rPr>
        <w:t xml:space="preserve"> complex </w:t>
      </w:r>
      <w:r w:rsidR="002C5FB0">
        <w:rPr>
          <w:lang w:val="en-AU"/>
        </w:rPr>
        <w:t xml:space="preserve">IT </w:t>
      </w:r>
      <w:r w:rsidRPr="004B32F2">
        <w:rPr>
          <w:lang w:val="en-AU"/>
        </w:rPr>
        <w:t>problems in environmental, social, political and economic contexts.</w:t>
      </w:r>
    </w:p>
    <w:p w14:paraId="12A582C5" w14:textId="77777777" w:rsidR="004B32F2" w:rsidRPr="004B32F2" w:rsidRDefault="004B32F2" w:rsidP="00396A52">
      <w:pPr>
        <w:pStyle w:val="BodyText"/>
        <w:rPr>
          <w:lang w:val="en-AU"/>
        </w:rPr>
      </w:pPr>
      <w:r w:rsidRPr="004B32F2">
        <w:rPr>
          <w:lang w:val="en-AU"/>
        </w:rPr>
        <w:t>They will have:</w:t>
      </w:r>
    </w:p>
    <w:p w14:paraId="7296786F" w14:textId="77777777" w:rsidR="004B32F2" w:rsidRPr="004B32F2" w:rsidRDefault="00EF4ED2" w:rsidP="00396A52">
      <w:pPr>
        <w:pStyle w:val="BodyText"/>
        <w:numPr>
          <w:ilvl w:val="0"/>
          <w:numId w:val="21"/>
        </w:numPr>
        <w:rPr>
          <w:lang w:val="en-AU"/>
        </w:rPr>
      </w:pPr>
      <w:r>
        <w:rPr>
          <w:lang w:val="en-AU"/>
        </w:rPr>
        <w:t>a</w:t>
      </w:r>
      <w:r w:rsidR="004B32F2" w:rsidRPr="004B32F2">
        <w:rPr>
          <w:lang w:val="en-AU"/>
        </w:rPr>
        <w:t>cquired general knowledge and skills in selected areas of information systems, software development and computer engineering appropriate to the pursuit of careers in information technology.</w:t>
      </w:r>
    </w:p>
    <w:p w14:paraId="1197355C" w14:textId="77777777" w:rsidR="004B32F2" w:rsidRPr="004B32F2" w:rsidRDefault="00EF4ED2" w:rsidP="00396A52">
      <w:pPr>
        <w:pStyle w:val="BodyText"/>
        <w:numPr>
          <w:ilvl w:val="0"/>
          <w:numId w:val="21"/>
        </w:numPr>
        <w:rPr>
          <w:lang w:val="en-AU"/>
        </w:rPr>
      </w:pPr>
      <w:r>
        <w:rPr>
          <w:lang w:val="en-AU"/>
        </w:rPr>
        <w:t>d</w:t>
      </w:r>
      <w:r w:rsidR="004B32F2" w:rsidRPr="004B32F2">
        <w:rPr>
          <w:lang w:val="en-AU"/>
        </w:rPr>
        <w:t>eveloped the interpersonal capabilities needed for a career whi</w:t>
      </w:r>
      <w:r>
        <w:rPr>
          <w:lang w:val="en-AU"/>
        </w:rPr>
        <w:t>ch requires co</w:t>
      </w:r>
      <w:r w:rsidR="004B32F2" w:rsidRPr="004B32F2">
        <w:rPr>
          <w:lang w:val="en-AU"/>
        </w:rPr>
        <w:t xml:space="preserve">operation and participation in group </w:t>
      </w:r>
      <w:r w:rsidR="00FF0D34">
        <w:rPr>
          <w:lang w:val="en-AU"/>
        </w:rPr>
        <w:t xml:space="preserve">task performance and </w:t>
      </w:r>
      <w:r w:rsidR="004B32F2" w:rsidRPr="004B32F2">
        <w:rPr>
          <w:lang w:val="en-AU"/>
        </w:rPr>
        <w:t>decision-making activities.</w:t>
      </w:r>
    </w:p>
    <w:p w14:paraId="70E6C7C9" w14:textId="77777777" w:rsidR="004B32F2" w:rsidRPr="004B32F2" w:rsidRDefault="00FF0D34" w:rsidP="00396A52">
      <w:pPr>
        <w:pStyle w:val="BodyText"/>
        <w:numPr>
          <w:ilvl w:val="0"/>
          <w:numId w:val="21"/>
        </w:numPr>
        <w:rPr>
          <w:lang w:val="en-AU"/>
        </w:rPr>
      </w:pPr>
      <w:r>
        <w:rPr>
          <w:lang w:val="en-AU"/>
        </w:rPr>
        <w:t>d</w:t>
      </w:r>
      <w:r w:rsidR="004B32F2" w:rsidRPr="004B32F2">
        <w:rPr>
          <w:lang w:val="en-AU"/>
        </w:rPr>
        <w:t>emonstrated an understanding of the complex and dynamic technological, social, economic, cultural and political environments in which information technology activities are undertaken.</w:t>
      </w:r>
    </w:p>
    <w:p w14:paraId="608B6127" w14:textId="77777777" w:rsidR="004B32F2" w:rsidRPr="004B32F2" w:rsidRDefault="009761DB" w:rsidP="00396A52">
      <w:pPr>
        <w:pStyle w:val="BodyText"/>
        <w:numPr>
          <w:ilvl w:val="0"/>
          <w:numId w:val="21"/>
        </w:numPr>
        <w:rPr>
          <w:lang w:val="en-AU"/>
        </w:rPr>
      </w:pPr>
      <w:r>
        <w:rPr>
          <w:lang w:val="en-AU"/>
        </w:rPr>
        <w:t>demonstrated the</w:t>
      </w:r>
      <w:r w:rsidR="004B32F2" w:rsidRPr="004B32F2">
        <w:rPr>
          <w:lang w:val="en-AU"/>
        </w:rPr>
        <w:t xml:space="preserve"> ability to adapt in the rapidly changing information technology environment and to operate within this area knowledgeably, productively and professionally.</w:t>
      </w:r>
    </w:p>
    <w:p w14:paraId="5E1B0E2D" w14:textId="77777777" w:rsidR="004B32F2" w:rsidRPr="004B32F2" w:rsidRDefault="004B32F2" w:rsidP="00396A52">
      <w:pPr>
        <w:pStyle w:val="BodyText"/>
        <w:numPr>
          <w:ilvl w:val="0"/>
          <w:numId w:val="21"/>
        </w:numPr>
        <w:rPr>
          <w:lang w:val="en-AU"/>
        </w:rPr>
      </w:pPr>
      <w:r w:rsidRPr="004B32F2">
        <w:rPr>
          <w:lang w:val="en-AU"/>
        </w:rPr>
        <w:t xml:space="preserve">demonstrated </w:t>
      </w:r>
      <w:r w:rsidR="009761DB">
        <w:rPr>
          <w:lang w:val="en-AU"/>
        </w:rPr>
        <w:t xml:space="preserve">the </w:t>
      </w:r>
      <w:r w:rsidRPr="004B32F2">
        <w:rPr>
          <w:lang w:val="en-AU"/>
        </w:rPr>
        <w:t>ability to think critically, and to evaluate and apply existing knowledge to actual problems and requirements of information technology.</w:t>
      </w:r>
    </w:p>
    <w:p w14:paraId="4EFBBB99" w14:textId="77777777" w:rsidR="00FA6637" w:rsidRDefault="00FA6637" w:rsidP="00FA6637">
      <w:pPr>
        <w:pStyle w:val="BodyText"/>
        <w:ind w:left="360"/>
        <w:rPr>
          <w:lang w:val="en-AU"/>
        </w:rPr>
      </w:pPr>
    </w:p>
    <w:p w14:paraId="2A58C1F6" w14:textId="77777777" w:rsidR="004B32F2" w:rsidRDefault="004B32F2" w:rsidP="004B4A0E">
      <w:pPr>
        <w:pStyle w:val="BodyText"/>
        <w:ind w:left="720"/>
      </w:pPr>
    </w:p>
    <w:p w14:paraId="2A15CAFE" w14:textId="77777777" w:rsidR="00C8032F" w:rsidRPr="00C8032F" w:rsidRDefault="00C8032F" w:rsidP="00C8032F">
      <w:pPr>
        <w:suppressAutoHyphens w:val="0"/>
        <w:spacing w:after="60"/>
        <w:rPr>
          <w:rFonts w:cs="Arial"/>
          <w:lang w:val="en-AU"/>
        </w:rPr>
      </w:pPr>
    </w:p>
    <w:p w14:paraId="211936D6" w14:textId="77777777" w:rsidR="00597CE5" w:rsidRDefault="00597CE5" w:rsidP="00597CE5">
      <w:pPr>
        <w:pStyle w:val="BodyTextIndent"/>
        <w:rPr>
          <w:lang w:val="en-AU"/>
        </w:rPr>
        <w:sectPr w:rsidR="00597CE5" w:rsidSect="00BA5346">
          <w:footerReference w:type="default" r:id="rId23"/>
          <w:footnotePr>
            <w:pos w:val="beneathText"/>
          </w:footnotePr>
          <w:pgSz w:w="11907" w:h="16840" w:code="9"/>
          <w:pgMar w:top="1440" w:right="1247" w:bottom="1440" w:left="1701" w:header="720" w:footer="720" w:gutter="0"/>
          <w:pgNumType w:start="1"/>
          <w:cols w:space="720"/>
          <w:docGrid w:linePitch="360"/>
        </w:sectPr>
      </w:pPr>
    </w:p>
    <w:p w14:paraId="5F596AEF" w14:textId="77777777" w:rsidR="00A7291B" w:rsidRDefault="00597CE5" w:rsidP="00DB0FDB">
      <w:pPr>
        <w:pStyle w:val="Heading2"/>
      </w:pPr>
      <w:bookmarkStart w:id="16" w:name="_Toc463945677"/>
      <w:r w:rsidRPr="00C044A9">
        <w:lastRenderedPageBreak/>
        <w:t>Programme Structure</w:t>
      </w:r>
      <w:bookmarkEnd w:id="16"/>
    </w:p>
    <w:p w14:paraId="04683FB3" w14:textId="77777777" w:rsidR="00334842" w:rsidRPr="00334842" w:rsidRDefault="00F916A7" w:rsidP="00334842">
      <w:pPr>
        <w:pStyle w:val="BodyTextIndent"/>
        <w:rPr>
          <w:color w:val="FF0000"/>
          <w:lang w:val="en-AU"/>
        </w:rPr>
      </w:pPr>
      <w:r>
        <w:rPr>
          <w:color w:val="FF0000"/>
          <w:lang w:val="en-AU"/>
        </w:rPr>
        <w:t>Path of study form or diagram</w:t>
      </w:r>
    </w:p>
    <w:p w14:paraId="2E606695" w14:textId="77777777" w:rsidR="00A7291B" w:rsidRPr="00A7291B" w:rsidRDefault="00A7291B" w:rsidP="00DB0FDB">
      <w:pPr>
        <w:pStyle w:val="Heading2"/>
      </w:pPr>
      <w:bookmarkStart w:id="17" w:name="_Toc463945678"/>
      <w:r w:rsidRPr="00143AF5">
        <w:t>Graduate profile by thread</w:t>
      </w:r>
      <w:bookmarkEnd w:id="17"/>
    </w:p>
    <w:p w14:paraId="434C3094" w14:textId="77777777" w:rsidR="00E10836" w:rsidRDefault="00E10836" w:rsidP="00E10836">
      <w:pPr>
        <w:rPr>
          <w:rFonts w:cs="Arial"/>
          <w:b/>
          <w:sz w:val="22"/>
        </w:rPr>
      </w:pPr>
      <w:r w:rsidRPr="006C061F">
        <w:rPr>
          <w:rFonts w:cs="Arial"/>
          <w:b/>
          <w:sz w:val="28"/>
        </w:rPr>
        <w:t>Year 3</w:t>
      </w:r>
    </w:p>
    <w:p w14:paraId="5CF07E6C" w14:textId="77777777" w:rsidR="00E10836" w:rsidRDefault="00E10836" w:rsidP="00220689">
      <w:pPr>
        <w:pStyle w:val="BodyTextIndent"/>
        <w:tabs>
          <w:tab w:val="clear" w:pos="851"/>
          <w:tab w:val="left" w:pos="1134"/>
        </w:tabs>
        <w:ind w:left="0"/>
        <w:rPr>
          <w:rFonts w:cs="Arial"/>
        </w:rPr>
      </w:pPr>
      <w:r w:rsidRPr="00304B03">
        <w:rPr>
          <w:rFonts w:cs="Arial"/>
        </w:rPr>
        <w:t xml:space="preserve">Graduates of the Bachelor of Information Technology will have developed </w:t>
      </w:r>
      <w:r>
        <w:rPr>
          <w:rFonts w:cs="Arial"/>
        </w:rPr>
        <w:t>advanced</w:t>
      </w:r>
      <w:r w:rsidRPr="00304B03">
        <w:rPr>
          <w:rFonts w:cs="Arial"/>
        </w:rPr>
        <w:t xml:space="preserve"> skills and knowledge in one or more major threads, in addition to demonstrating </w:t>
      </w:r>
      <w:r>
        <w:rPr>
          <w:rFonts w:cs="Arial"/>
        </w:rPr>
        <w:t>core</w:t>
      </w:r>
      <w:r w:rsidRPr="00304B03">
        <w:rPr>
          <w:rFonts w:cs="Arial"/>
        </w:rPr>
        <w:t xml:space="preserve"> knowledge in a range of other areas.</w:t>
      </w:r>
      <w:r w:rsidR="002108D4">
        <w:rPr>
          <w:rFonts w:cs="Arial"/>
        </w:rPr>
        <w:t xml:space="preserve"> They will be able to independently search out and use resources necessary to maintain personal discipline currency throughout their careers.</w:t>
      </w:r>
    </w:p>
    <w:p w14:paraId="112EDB37" w14:textId="77777777" w:rsidR="00E10836" w:rsidRDefault="00E10836" w:rsidP="00220689">
      <w:pPr>
        <w:pStyle w:val="BodyTextIndent"/>
        <w:tabs>
          <w:tab w:val="clear" w:pos="851"/>
          <w:tab w:val="left" w:pos="1134"/>
        </w:tabs>
        <w:ind w:left="0"/>
        <w:rPr>
          <w:rFonts w:cs="Arial"/>
        </w:rPr>
      </w:pPr>
      <w:r>
        <w:rPr>
          <w:rFonts w:cs="Arial"/>
        </w:rPr>
        <w:t>At the end of the third year of the Bachelor of Information Technology, students who choose to study in each of the specialisation areas will:</w:t>
      </w:r>
    </w:p>
    <w:tbl>
      <w:tblPr>
        <w:tblStyle w:val="TableGrid"/>
        <w:tblW w:w="0" w:type="auto"/>
        <w:tblLook w:val="04A0" w:firstRow="1" w:lastRow="0" w:firstColumn="1" w:lastColumn="0" w:noHBand="0" w:noVBand="1"/>
      </w:tblPr>
      <w:tblGrid>
        <w:gridCol w:w="2272"/>
        <w:gridCol w:w="11904"/>
      </w:tblGrid>
      <w:tr w:rsidR="00834FA1" w14:paraId="49197482" w14:textId="77777777" w:rsidTr="00865DF1">
        <w:tc>
          <w:tcPr>
            <w:tcW w:w="0" w:type="auto"/>
          </w:tcPr>
          <w:p w14:paraId="4D9C889F" w14:textId="77777777" w:rsidR="00E10836" w:rsidRPr="004469A2" w:rsidRDefault="00E10836" w:rsidP="002A1A36">
            <w:pPr>
              <w:pStyle w:val="BodyTextIndent"/>
              <w:tabs>
                <w:tab w:val="clear" w:pos="851"/>
                <w:tab w:val="left" w:pos="1134"/>
              </w:tabs>
              <w:spacing w:after="0"/>
              <w:ind w:left="0"/>
              <w:rPr>
                <w:rFonts w:cs="Arial"/>
                <w:b/>
              </w:rPr>
            </w:pPr>
            <w:r w:rsidRPr="004469A2">
              <w:rPr>
                <w:rFonts w:cs="Arial"/>
                <w:b/>
              </w:rPr>
              <w:t>Software Development</w:t>
            </w:r>
          </w:p>
        </w:tc>
        <w:tc>
          <w:tcPr>
            <w:tcW w:w="0" w:type="auto"/>
          </w:tcPr>
          <w:p w14:paraId="09322C15" w14:textId="77777777" w:rsidR="002D2D6B" w:rsidRDefault="002D2D6B" w:rsidP="002A1A36">
            <w:pPr>
              <w:autoSpaceDE w:val="0"/>
              <w:autoSpaceDN w:val="0"/>
              <w:adjustRightInd w:val="0"/>
              <w:ind w:left="-6"/>
              <w:rPr>
                <w:rFonts w:cs="Arial"/>
              </w:rPr>
            </w:pPr>
            <w:r>
              <w:rPr>
                <w:rFonts w:cs="Arial"/>
              </w:rPr>
              <w:t>D</w:t>
            </w:r>
            <w:r w:rsidRPr="00374F4A">
              <w:rPr>
                <w:rFonts w:cs="Arial"/>
              </w:rPr>
              <w:t>emonstrate advanced</w:t>
            </w:r>
            <w:r>
              <w:rPr>
                <w:rFonts w:cs="Arial"/>
              </w:rPr>
              <w:t xml:space="preserve"> understanding and abilities in the d</w:t>
            </w:r>
            <w:r w:rsidRPr="00374F4A">
              <w:rPr>
                <w:rFonts w:cs="Arial"/>
              </w:rPr>
              <w:t xml:space="preserve">esign, development and implementation of </w:t>
            </w:r>
            <w:r w:rsidR="00353EF8">
              <w:rPr>
                <w:rFonts w:cs="Arial"/>
              </w:rPr>
              <w:t>software</w:t>
            </w:r>
            <w:r>
              <w:rPr>
                <w:rFonts w:cs="Arial"/>
              </w:rPr>
              <w:t xml:space="preserve"> </w:t>
            </w:r>
            <w:r w:rsidR="00A17C53">
              <w:rPr>
                <w:rFonts w:cs="Arial"/>
              </w:rPr>
              <w:t xml:space="preserve">using a </w:t>
            </w:r>
            <w:r w:rsidR="00B4778D">
              <w:rPr>
                <w:rFonts w:cs="Arial"/>
              </w:rPr>
              <w:t>range</w:t>
            </w:r>
            <w:r w:rsidR="00A17C53">
              <w:rPr>
                <w:rFonts w:cs="Arial"/>
              </w:rPr>
              <w:t xml:space="preserve"> of modern </w:t>
            </w:r>
            <w:r w:rsidR="008D1CEE">
              <w:rPr>
                <w:rFonts w:cs="Arial"/>
              </w:rPr>
              <w:t>languages</w:t>
            </w:r>
            <w:r w:rsidR="00A17C53">
              <w:rPr>
                <w:rFonts w:cs="Arial"/>
              </w:rPr>
              <w:t>, paradigms and environments.</w:t>
            </w:r>
          </w:p>
          <w:p w14:paraId="64D1DFD1" w14:textId="77777777" w:rsidR="00A17C53" w:rsidRDefault="00A17C53" w:rsidP="002A1A36">
            <w:pPr>
              <w:autoSpaceDE w:val="0"/>
              <w:autoSpaceDN w:val="0"/>
              <w:adjustRightInd w:val="0"/>
              <w:ind w:left="-6"/>
              <w:rPr>
                <w:rFonts w:cs="Arial"/>
              </w:rPr>
            </w:pPr>
            <w:r>
              <w:rPr>
                <w:rFonts w:cs="Arial"/>
              </w:rPr>
              <w:t>Be able to comfortably master new programming languages, libraries and development tools.</w:t>
            </w:r>
          </w:p>
          <w:p w14:paraId="62844BFC" w14:textId="77777777" w:rsidR="002D2D6B" w:rsidRPr="00374F4A" w:rsidRDefault="00A17C53" w:rsidP="002A1A36">
            <w:pPr>
              <w:autoSpaceDE w:val="0"/>
              <w:autoSpaceDN w:val="0"/>
              <w:adjustRightInd w:val="0"/>
              <w:ind w:left="-6"/>
              <w:rPr>
                <w:rFonts w:cs="Arial"/>
              </w:rPr>
            </w:pPr>
            <w:r>
              <w:rPr>
                <w:rFonts w:cs="Arial"/>
              </w:rPr>
              <w:t xml:space="preserve">Use </w:t>
            </w:r>
            <w:r w:rsidR="002D2D6B" w:rsidRPr="00374F4A">
              <w:rPr>
                <w:rFonts w:cs="Arial"/>
              </w:rPr>
              <w:t xml:space="preserve">appropriate, </w:t>
            </w:r>
            <w:r>
              <w:rPr>
                <w:rFonts w:cs="Arial"/>
              </w:rPr>
              <w:t>structure</w:t>
            </w:r>
            <w:r w:rsidR="00694462">
              <w:rPr>
                <w:rFonts w:cs="Arial"/>
              </w:rPr>
              <w:t>d</w:t>
            </w:r>
            <w:r>
              <w:rPr>
                <w:rFonts w:cs="Arial"/>
              </w:rPr>
              <w:t xml:space="preserve"> engineering processes </w:t>
            </w:r>
            <w:r w:rsidR="00694462">
              <w:rPr>
                <w:rFonts w:cs="Arial"/>
              </w:rPr>
              <w:t xml:space="preserve">for </w:t>
            </w:r>
            <w:r>
              <w:rPr>
                <w:rFonts w:cs="Arial"/>
              </w:rPr>
              <w:t>pla</w:t>
            </w:r>
            <w:r w:rsidR="002D2D6B" w:rsidRPr="00374F4A">
              <w:rPr>
                <w:rFonts w:cs="Arial"/>
              </w:rPr>
              <w:t>nn</w:t>
            </w:r>
            <w:r>
              <w:rPr>
                <w:rFonts w:cs="Arial"/>
              </w:rPr>
              <w:t>ing, development, deployment and document</w:t>
            </w:r>
            <w:r w:rsidR="00694462">
              <w:rPr>
                <w:rFonts w:cs="Arial"/>
              </w:rPr>
              <w:t>ation of software systems.</w:t>
            </w:r>
          </w:p>
          <w:p w14:paraId="0863F471" w14:textId="77777777" w:rsidR="00E10836" w:rsidRDefault="004F0EB2" w:rsidP="002A1A36">
            <w:pPr>
              <w:autoSpaceDE w:val="0"/>
              <w:autoSpaceDN w:val="0"/>
              <w:adjustRightInd w:val="0"/>
              <w:ind w:left="-6"/>
              <w:rPr>
                <w:rFonts w:cs="Arial"/>
              </w:rPr>
            </w:pPr>
            <w:r>
              <w:rPr>
                <w:rFonts w:cs="Arial"/>
              </w:rPr>
              <w:t xml:space="preserve">Evaluate and select </w:t>
            </w:r>
            <w:r w:rsidR="004E69A9">
              <w:rPr>
                <w:rFonts w:cs="Arial"/>
              </w:rPr>
              <w:t>correct and efficient</w:t>
            </w:r>
            <w:r>
              <w:rPr>
                <w:rFonts w:cs="Arial"/>
              </w:rPr>
              <w:t xml:space="preserve"> data structures, algorithms and computational approaches</w:t>
            </w:r>
            <w:r w:rsidR="002D2D6B" w:rsidRPr="00374F4A">
              <w:rPr>
                <w:rFonts w:cs="Arial"/>
              </w:rPr>
              <w:t xml:space="preserve"> for </w:t>
            </w:r>
            <w:r w:rsidR="00332095">
              <w:rPr>
                <w:rFonts w:cs="Arial"/>
              </w:rPr>
              <w:t>complex</w:t>
            </w:r>
            <w:r w:rsidR="002D2D6B" w:rsidRPr="00374F4A">
              <w:rPr>
                <w:rFonts w:cs="Arial"/>
              </w:rPr>
              <w:t xml:space="preserve"> programming problems.</w:t>
            </w:r>
          </w:p>
          <w:p w14:paraId="7DA54A1F" w14:textId="77777777" w:rsidR="00702825" w:rsidRPr="006214C6" w:rsidRDefault="00A3732E" w:rsidP="002A1A36">
            <w:pPr>
              <w:autoSpaceDE w:val="0"/>
              <w:autoSpaceDN w:val="0"/>
              <w:adjustRightInd w:val="0"/>
              <w:ind w:left="-6"/>
              <w:rPr>
                <w:rFonts w:cs="Arial"/>
              </w:rPr>
            </w:pPr>
            <w:r>
              <w:rPr>
                <w:rFonts w:cs="Arial"/>
              </w:rPr>
              <w:t>Use modern data mining techniques to perform basic analyses on digital data stores.</w:t>
            </w:r>
          </w:p>
        </w:tc>
      </w:tr>
      <w:tr w:rsidR="00834FA1" w14:paraId="5FB64FB7" w14:textId="77777777" w:rsidTr="00865DF1">
        <w:tc>
          <w:tcPr>
            <w:tcW w:w="0" w:type="auto"/>
          </w:tcPr>
          <w:p w14:paraId="709772C5" w14:textId="77777777" w:rsidR="00E10836" w:rsidRPr="004469A2" w:rsidRDefault="00E10836" w:rsidP="002A1A36">
            <w:pPr>
              <w:pStyle w:val="BodyTextIndent"/>
              <w:tabs>
                <w:tab w:val="clear" w:pos="851"/>
                <w:tab w:val="left" w:pos="1134"/>
              </w:tabs>
              <w:spacing w:after="0"/>
              <w:ind w:left="0"/>
              <w:rPr>
                <w:rFonts w:cs="Arial"/>
                <w:b/>
              </w:rPr>
            </w:pPr>
            <w:r w:rsidRPr="004469A2">
              <w:rPr>
                <w:rFonts w:cs="Arial"/>
                <w:b/>
              </w:rPr>
              <w:t>IT Infrastructure and Operations</w:t>
            </w:r>
          </w:p>
        </w:tc>
        <w:tc>
          <w:tcPr>
            <w:tcW w:w="0" w:type="auto"/>
          </w:tcPr>
          <w:p w14:paraId="7D1ADDB5" w14:textId="77777777" w:rsidR="00E57164" w:rsidRPr="00E57164" w:rsidRDefault="00E57164" w:rsidP="00E57164">
            <w:pPr>
              <w:autoSpaceDE w:val="0"/>
              <w:autoSpaceDN w:val="0"/>
              <w:adjustRightInd w:val="0"/>
              <w:ind w:left="-3"/>
              <w:rPr>
                <w:rFonts w:cs="Arial"/>
              </w:rPr>
            </w:pPr>
            <w:r w:rsidRPr="00E57164">
              <w:rPr>
                <w:rFonts w:cs="Arial"/>
              </w:rPr>
              <w:t xml:space="preserve">Demonstrate advanced understanding of operating system architectures and </w:t>
            </w:r>
            <w:r>
              <w:rPr>
                <w:rFonts w:cs="Arial"/>
              </w:rPr>
              <w:t xml:space="preserve">the </w:t>
            </w:r>
            <w:r w:rsidRPr="00E57164">
              <w:rPr>
                <w:rFonts w:cs="Arial"/>
              </w:rPr>
              <w:t>installation and configuration of operating systems, including the management of devices, software and processes.</w:t>
            </w:r>
          </w:p>
          <w:p w14:paraId="0AB8698F" w14:textId="77777777" w:rsidR="00E10836" w:rsidRDefault="00E57164" w:rsidP="00E57164">
            <w:pPr>
              <w:autoSpaceDE w:val="0"/>
              <w:autoSpaceDN w:val="0"/>
              <w:adjustRightInd w:val="0"/>
              <w:ind w:left="-3"/>
              <w:rPr>
                <w:rFonts w:cs="Arial"/>
              </w:rPr>
            </w:pPr>
            <w:r w:rsidRPr="00E57164">
              <w:rPr>
                <w:rFonts w:cs="Arial"/>
              </w:rPr>
              <w:t>Design, deploy, and maintain services in distributed environments using industry standard tools and practices.</w:t>
            </w:r>
            <w:r>
              <w:rPr>
                <w:rFonts w:cs="Arial"/>
              </w:rPr>
              <w:t xml:space="preserve"> </w:t>
            </w:r>
            <w:r w:rsidR="00C77415">
              <w:rPr>
                <w:rFonts w:cs="Arial"/>
              </w:rPr>
              <w:t>This includes</w:t>
            </w:r>
            <w:r w:rsidR="00865DF1" w:rsidRPr="00865DF1">
              <w:rPr>
                <w:rFonts w:cs="Arial"/>
              </w:rPr>
              <w:t xml:space="preserve"> the theoretical and practical foundations of virtua</w:t>
            </w:r>
            <w:r w:rsidR="00C77415">
              <w:rPr>
                <w:rFonts w:cs="Arial"/>
              </w:rPr>
              <w:t xml:space="preserve">lization. Students </w:t>
            </w:r>
            <w:r w:rsidR="00621E7B">
              <w:rPr>
                <w:rFonts w:cs="Arial"/>
              </w:rPr>
              <w:t xml:space="preserve">will </w:t>
            </w:r>
            <w:r w:rsidR="00865DF1" w:rsidRPr="00865DF1">
              <w:rPr>
                <w:rFonts w:cs="Arial"/>
              </w:rPr>
              <w:t>be able to design and/or maintain virtualized environments for specific services or systems.</w:t>
            </w:r>
          </w:p>
        </w:tc>
      </w:tr>
      <w:tr w:rsidR="00834FA1" w14:paraId="0C84DA51" w14:textId="77777777" w:rsidTr="00865DF1">
        <w:tc>
          <w:tcPr>
            <w:tcW w:w="0" w:type="auto"/>
          </w:tcPr>
          <w:p w14:paraId="701D053B" w14:textId="77777777" w:rsidR="00E10836" w:rsidRPr="004469A2" w:rsidRDefault="00E10836" w:rsidP="002A1A36">
            <w:pPr>
              <w:pStyle w:val="BodyTextIndent"/>
              <w:tabs>
                <w:tab w:val="clear" w:pos="851"/>
                <w:tab w:val="left" w:pos="1134"/>
              </w:tabs>
              <w:spacing w:after="0"/>
              <w:ind w:left="0"/>
              <w:rPr>
                <w:rFonts w:cs="Arial"/>
                <w:b/>
              </w:rPr>
            </w:pPr>
            <w:r w:rsidRPr="004469A2">
              <w:rPr>
                <w:rFonts w:cs="Arial"/>
                <w:b/>
              </w:rPr>
              <w:t>Networks</w:t>
            </w:r>
          </w:p>
        </w:tc>
        <w:tc>
          <w:tcPr>
            <w:tcW w:w="0" w:type="auto"/>
          </w:tcPr>
          <w:p w14:paraId="245E9BE6" w14:textId="169A3365" w:rsidR="00776EC7" w:rsidRDefault="00776EC7" w:rsidP="002A1A36">
            <w:pPr>
              <w:autoSpaceDE w:val="0"/>
              <w:autoSpaceDN w:val="0"/>
              <w:adjustRightInd w:val="0"/>
              <w:ind w:left="-3"/>
              <w:rPr>
                <w:rFonts w:cs="Arial"/>
                <w:lang w:val="en-AU"/>
              </w:rPr>
            </w:pPr>
            <w:r>
              <w:rPr>
                <w:rFonts w:cs="Arial"/>
                <w:lang w:val="en-AU"/>
              </w:rPr>
              <w:t>E</w:t>
            </w:r>
            <w:r w:rsidRPr="00776EC7">
              <w:rPr>
                <w:rFonts w:cs="Arial"/>
                <w:lang w:val="en-AU"/>
              </w:rPr>
              <w:t xml:space="preserve">valuate and apply industry standard networking protocols, services and concepts to the design, deployment and maintenance of medium to </w:t>
            </w:r>
            <w:r w:rsidR="00C96E7E" w:rsidRPr="00776EC7">
              <w:rPr>
                <w:rFonts w:cs="Arial"/>
                <w:lang w:val="en-AU"/>
              </w:rPr>
              <w:t>large-scale</w:t>
            </w:r>
            <w:r w:rsidRPr="00776EC7">
              <w:rPr>
                <w:rFonts w:cs="Arial"/>
                <w:lang w:val="en-AU"/>
              </w:rPr>
              <w:t xml:space="preserve"> networks. </w:t>
            </w:r>
          </w:p>
          <w:p w14:paraId="5C8F9CF2" w14:textId="77777777" w:rsidR="00065517" w:rsidRDefault="00065517" w:rsidP="002A1A36">
            <w:pPr>
              <w:autoSpaceDE w:val="0"/>
              <w:autoSpaceDN w:val="0"/>
              <w:adjustRightInd w:val="0"/>
              <w:ind w:left="-3"/>
              <w:rPr>
                <w:rFonts w:cs="Arial"/>
              </w:rPr>
            </w:pPr>
            <w:r>
              <w:rPr>
                <w:rFonts w:cs="Arial"/>
              </w:rPr>
              <w:t>Perform core network engineering and administration tasks including configuration, monitoring, security analysis and trouble-shooting.</w:t>
            </w:r>
            <w:r w:rsidRPr="00374F4A">
              <w:rPr>
                <w:rFonts w:cs="Arial"/>
              </w:rPr>
              <w:t xml:space="preserve"> </w:t>
            </w:r>
          </w:p>
        </w:tc>
      </w:tr>
      <w:tr w:rsidR="00834FA1" w14:paraId="0158312F" w14:textId="77777777" w:rsidTr="00865DF1">
        <w:tc>
          <w:tcPr>
            <w:tcW w:w="0" w:type="auto"/>
          </w:tcPr>
          <w:p w14:paraId="5FB80634" w14:textId="77777777" w:rsidR="00E10836" w:rsidRPr="004469A2" w:rsidRDefault="00E10836" w:rsidP="002A1A36">
            <w:pPr>
              <w:pStyle w:val="BodyTextIndent"/>
              <w:tabs>
                <w:tab w:val="clear" w:pos="851"/>
                <w:tab w:val="left" w:pos="1134"/>
              </w:tabs>
              <w:spacing w:after="0"/>
              <w:ind w:left="0"/>
              <w:rPr>
                <w:rFonts w:cs="Arial"/>
                <w:b/>
              </w:rPr>
            </w:pPr>
            <w:r w:rsidRPr="004469A2">
              <w:rPr>
                <w:rFonts w:cs="Arial"/>
                <w:b/>
              </w:rPr>
              <w:t>Professional Practice</w:t>
            </w:r>
          </w:p>
        </w:tc>
        <w:tc>
          <w:tcPr>
            <w:tcW w:w="0" w:type="auto"/>
          </w:tcPr>
          <w:p w14:paraId="31D2DC3F" w14:textId="77777777" w:rsidR="00E10836" w:rsidRPr="0010081E" w:rsidRDefault="006612BB" w:rsidP="002A1A36">
            <w:r>
              <w:rPr>
                <w:rFonts w:cs="Arial"/>
              </w:rPr>
              <w:t xml:space="preserve">See </w:t>
            </w:r>
            <w:r w:rsidR="00BF681A">
              <w:rPr>
                <w:rFonts w:cs="Arial"/>
              </w:rPr>
              <w:t xml:space="preserve">discussion of </w:t>
            </w:r>
            <w:r>
              <w:rPr>
                <w:rFonts w:cs="Arial"/>
              </w:rPr>
              <w:t xml:space="preserve">year 2. </w:t>
            </w:r>
            <w:r w:rsidR="00450DC5">
              <w:rPr>
                <w:rFonts w:cs="Arial"/>
              </w:rPr>
              <w:t>Students do not have the option of choosing Professional Practice as their primary area of specialisation in year 3.</w:t>
            </w:r>
          </w:p>
        </w:tc>
      </w:tr>
      <w:tr w:rsidR="00834FA1" w14:paraId="72D8CD64" w14:textId="77777777" w:rsidTr="00865DF1">
        <w:tc>
          <w:tcPr>
            <w:tcW w:w="0" w:type="auto"/>
          </w:tcPr>
          <w:p w14:paraId="2F6398D0" w14:textId="77777777" w:rsidR="00E10836" w:rsidRPr="004469A2" w:rsidRDefault="00E10836" w:rsidP="002A1A36">
            <w:pPr>
              <w:pStyle w:val="BodyTextIndent"/>
              <w:tabs>
                <w:tab w:val="clear" w:pos="851"/>
                <w:tab w:val="left" w:pos="1134"/>
              </w:tabs>
              <w:spacing w:after="0"/>
              <w:ind w:left="0"/>
              <w:rPr>
                <w:rFonts w:cs="Arial"/>
                <w:b/>
              </w:rPr>
            </w:pPr>
            <w:r w:rsidRPr="004469A2">
              <w:rPr>
                <w:rFonts w:cs="Arial"/>
                <w:b/>
              </w:rPr>
              <w:t>Alternative Digital Platforms</w:t>
            </w:r>
          </w:p>
        </w:tc>
        <w:tc>
          <w:tcPr>
            <w:tcW w:w="0" w:type="auto"/>
          </w:tcPr>
          <w:p w14:paraId="1AEA3B02" w14:textId="77777777" w:rsidR="00834FA1" w:rsidRDefault="00834FA1" w:rsidP="002A1A36">
            <w:pPr>
              <w:autoSpaceDE w:val="0"/>
              <w:autoSpaceDN w:val="0"/>
              <w:adjustRightInd w:val="0"/>
              <w:ind w:left="-6"/>
              <w:rPr>
                <w:rFonts w:cs="Arial"/>
              </w:rPr>
            </w:pPr>
            <w:r>
              <w:rPr>
                <w:rFonts w:cs="Arial"/>
              </w:rPr>
              <w:t xml:space="preserve">Demonstrate </w:t>
            </w:r>
            <w:r w:rsidRPr="00374F4A">
              <w:rPr>
                <w:rFonts w:cs="Arial"/>
              </w:rPr>
              <w:t xml:space="preserve">practical </w:t>
            </w:r>
            <w:r>
              <w:rPr>
                <w:rFonts w:cs="Arial"/>
              </w:rPr>
              <w:t xml:space="preserve">advanced </w:t>
            </w:r>
            <w:r w:rsidRPr="00374F4A">
              <w:rPr>
                <w:rFonts w:cs="Arial"/>
              </w:rPr>
              <w:t xml:space="preserve">knowledge </w:t>
            </w:r>
            <w:r>
              <w:rPr>
                <w:rFonts w:cs="Arial"/>
              </w:rPr>
              <w:t xml:space="preserve">of </w:t>
            </w:r>
            <w:r w:rsidRPr="00374F4A">
              <w:rPr>
                <w:rFonts w:cs="Arial"/>
              </w:rPr>
              <w:t xml:space="preserve">the principles of </w:t>
            </w:r>
            <w:r>
              <w:rPr>
                <w:rFonts w:cs="Arial"/>
              </w:rPr>
              <w:t>computer architecture</w:t>
            </w:r>
          </w:p>
          <w:p w14:paraId="26E679BB" w14:textId="77777777" w:rsidR="00E10836" w:rsidRDefault="00834FA1" w:rsidP="002A1A36">
            <w:pPr>
              <w:autoSpaceDE w:val="0"/>
              <w:autoSpaceDN w:val="0"/>
              <w:adjustRightInd w:val="0"/>
              <w:ind w:left="-6"/>
              <w:rPr>
                <w:rFonts w:cs="Arial"/>
              </w:rPr>
            </w:pPr>
            <w:r>
              <w:rPr>
                <w:rFonts w:cs="Arial"/>
              </w:rPr>
              <w:t>Create complex program</w:t>
            </w:r>
            <w:r w:rsidRPr="00374F4A">
              <w:rPr>
                <w:rFonts w:cs="Arial"/>
              </w:rPr>
              <w:t xml:space="preserve">s that </w:t>
            </w:r>
            <w:r w:rsidR="00064E79" w:rsidRPr="00374F4A">
              <w:rPr>
                <w:rFonts w:cs="Arial"/>
              </w:rPr>
              <w:t>interface</w:t>
            </w:r>
            <w:r w:rsidRPr="00374F4A">
              <w:rPr>
                <w:rFonts w:cs="Arial"/>
              </w:rPr>
              <w:t xml:space="preserve"> microprocessor</w:t>
            </w:r>
            <w:r w:rsidR="00064E79">
              <w:rPr>
                <w:rFonts w:cs="Arial"/>
              </w:rPr>
              <w:t>s with a variety of</w:t>
            </w:r>
            <w:r w:rsidRPr="00374F4A">
              <w:rPr>
                <w:rFonts w:cs="Arial"/>
              </w:rPr>
              <w:t xml:space="preserve"> devices using industry standard protocols.</w:t>
            </w:r>
          </w:p>
        </w:tc>
      </w:tr>
    </w:tbl>
    <w:p w14:paraId="024C5E58" w14:textId="77777777" w:rsidR="00E561DD" w:rsidRPr="006C061F" w:rsidRDefault="00E10836" w:rsidP="00FE305A">
      <w:pPr>
        <w:suppressAutoHyphens w:val="0"/>
        <w:spacing w:line="240" w:lineRule="auto"/>
        <w:rPr>
          <w:rFonts w:cs="Arial"/>
          <w:b/>
          <w:sz w:val="28"/>
        </w:rPr>
      </w:pPr>
      <w:r>
        <w:rPr>
          <w:rFonts w:cs="Arial"/>
          <w:b/>
          <w:sz w:val="28"/>
        </w:rPr>
        <w:br w:type="page"/>
      </w:r>
      <w:r w:rsidR="00E561DD" w:rsidRPr="006C061F">
        <w:rPr>
          <w:rFonts w:cs="Arial"/>
          <w:b/>
          <w:sz w:val="28"/>
        </w:rPr>
        <w:lastRenderedPageBreak/>
        <w:t>Year 2</w:t>
      </w:r>
    </w:p>
    <w:p w14:paraId="46CC0C24" w14:textId="77777777" w:rsidR="00834D5B" w:rsidRDefault="00E561DD" w:rsidP="00220689">
      <w:pPr>
        <w:pStyle w:val="BodyTextIndent"/>
        <w:tabs>
          <w:tab w:val="clear" w:pos="851"/>
          <w:tab w:val="left" w:pos="1134"/>
        </w:tabs>
        <w:ind w:left="0"/>
        <w:rPr>
          <w:rFonts w:cs="Arial"/>
        </w:rPr>
      </w:pPr>
      <w:r w:rsidRPr="00AC5401">
        <w:rPr>
          <w:rFonts w:cs="Arial"/>
        </w:rPr>
        <w:t xml:space="preserve">Students who have completed the second year of the </w:t>
      </w:r>
      <w:r>
        <w:rPr>
          <w:rFonts w:cs="Arial"/>
        </w:rPr>
        <w:t>Bachelor of Information Technology</w:t>
      </w:r>
      <w:r w:rsidRPr="00AC5401">
        <w:rPr>
          <w:rFonts w:cs="Arial"/>
        </w:rPr>
        <w:t xml:space="preserve"> will demonstrate applied information technology skills using a range of technologies.  They will have developed deep knowledge in one or more specialist areas and demonstrate professional skills in </w:t>
      </w:r>
      <w:r w:rsidR="00B05BD6">
        <w:rPr>
          <w:rFonts w:cs="Arial"/>
        </w:rPr>
        <w:t>analysing</w:t>
      </w:r>
      <w:r w:rsidRPr="00AC5401">
        <w:rPr>
          <w:rFonts w:cs="Arial"/>
        </w:rPr>
        <w:t xml:space="preserve"> </w:t>
      </w:r>
      <w:r w:rsidR="00B05BD6">
        <w:rPr>
          <w:rFonts w:cs="Arial"/>
        </w:rPr>
        <w:t>problem contexts, communicating with non-technical populations</w:t>
      </w:r>
      <w:r w:rsidRPr="00AC5401">
        <w:rPr>
          <w:rFonts w:cs="Arial"/>
        </w:rPr>
        <w:t xml:space="preserve">, working in a team </w:t>
      </w:r>
      <w:r>
        <w:rPr>
          <w:rFonts w:cs="Arial"/>
        </w:rPr>
        <w:t>and documenting their work.</w:t>
      </w:r>
    </w:p>
    <w:p w14:paraId="1CFAA76F" w14:textId="77777777" w:rsidR="000D5F4E" w:rsidRDefault="000D5F4E" w:rsidP="00220689">
      <w:pPr>
        <w:pStyle w:val="BodyTextIndent"/>
        <w:tabs>
          <w:tab w:val="clear" w:pos="851"/>
          <w:tab w:val="left" w:pos="1134"/>
        </w:tabs>
        <w:ind w:left="0"/>
        <w:rPr>
          <w:rFonts w:cs="Arial"/>
        </w:rPr>
      </w:pPr>
      <w:r>
        <w:rPr>
          <w:rFonts w:cs="Arial"/>
        </w:rPr>
        <w:t xml:space="preserve">At the end of the </w:t>
      </w:r>
      <w:r w:rsidR="00E10836">
        <w:rPr>
          <w:rFonts w:cs="Arial"/>
        </w:rPr>
        <w:t>second</w:t>
      </w:r>
      <w:r>
        <w:rPr>
          <w:rFonts w:cs="Arial"/>
        </w:rPr>
        <w:t xml:space="preserve"> year of the Bachelor of Information Technology, students </w:t>
      </w:r>
      <w:r w:rsidR="00B47E67">
        <w:rPr>
          <w:rFonts w:cs="Arial"/>
        </w:rPr>
        <w:t xml:space="preserve">who choose to study in each of the specialisation areas </w:t>
      </w:r>
      <w:r>
        <w:rPr>
          <w:rFonts w:cs="Arial"/>
        </w:rPr>
        <w:t>will:</w:t>
      </w:r>
    </w:p>
    <w:tbl>
      <w:tblPr>
        <w:tblStyle w:val="TableGrid"/>
        <w:tblW w:w="0" w:type="auto"/>
        <w:tblLook w:val="04A0" w:firstRow="1" w:lastRow="0" w:firstColumn="1" w:lastColumn="0" w:noHBand="0" w:noVBand="1"/>
      </w:tblPr>
      <w:tblGrid>
        <w:gridCol w:w="2585"/>
        <w:gridCol w:w="11591"/>
      </w:tblGrid>
      <w:tr w:rsidR="008E00F0" w14:paraId="67A0387D" w14:textId="77777777" w:rsidTr="00220689">
        <w:tc>
          <w:tcPr>
            <w:tcW w:w="0" w:type="auto"/>
          </w:tcPr>
          <w:p w14:paraId="56F61C73" w14:textId="77777777" w:rsidR="00022F0A" w:rsidRPr="004469A2" w:rsidRDefault="00022F0A" w:rsidP="002A1A36">
            <w:pPr>
              <w:pStyle w:val="BodyTextIndent"/>
              <w:tabs>
                <w:tab w:val="clear" w:pos="851"/>
                <w:tab w:val="left" w:pos="1134"/>
              </w:tabs>
              <w:spacing w:after="0"/>
              <w:ind w:left="0"/>
              <w:rPr>
                <w:rFonts w:cs="Arial"/>
                <w:b/>
              </w:rPr>
            </w:pPr>
            <w:r w:rsidRPr="004469A2">
              <w:rPr>
                <w:rFonts w:cs="Arial"/>
                <w:b/>
              </w:rPr>
              <w:t>Software Development</w:t>
            </w:r>
          </w:p>
        </w:tc>
        <w:tc>
          <w:tcPr>
            <w:tcW w:w="0" w:type="auto"/>
          </w:tcPr>
          <w:p w14:paraId="3AAE3A6D" w14:textId="77777777" w:rsidR="00022F0A" w:rsidRPr="000D5F4E" w:rsidRDefault="00022F0A" w:rsidP="002A1A36">
            <w:pPr>
              <w:rPr>
                <w:rFonts w:cs="Arial"/>
                <w:b/>
              </w:rPr>
            </w:pPr>
            <w:r w:rsidRPr="000D5F4E">
              <w:rPr>
                <w:rFonts w:cs="Arial"/>
              </w:rPr>
              <w:t xml:space="preserve">Be able to design and implement </w:t>
            </w:r>
            <w:r w:rsidRPr="00AC5401">
              <w:rPr>
                <w:rFonts w:cs="Arial"/>
              </w:rPr>
              <w:t>robust</w:t>
            </w:r>
            <w:r>
              <w:rPr>
                <w:rFonts w:cs="Arial"/>
              </w:rPr>
              <w:t xml:space="preserve"> simple</w:t>
            </w:r>
            <w:r w:rsidRPr="00AC5401">
              <w:rPr>
                <w:rFonts w:cs="Arial"/>
              </w:rPr>
              <w:t xml:space="preserve"> applications in one or more current programming languages.</w:t>
            </w:r>
          </w:p>
          <w:p w14:paraId="4904287C" w14:textId="77777777" w:rsidR="00022F0A" w:rsidRDefault="00022F0A" w:rsidP="002A1A36">
            <w:pPr>
              <w:ind w:left="-3"/>
              <w:rPr>
                <w:rFonts w:cs="Arial"/>
              </w:rPr>
            </w:pPr>
            <w:r w:rsidRPr="00AC5401">
              <w:rPr>
                <w:rFonts w:cs="Arial"/>
              </w:rPr>
              <w:t>Demonstrate an understanding of a variety of core algorithms and abstract data types.</w:t>
            </w:r>
          </w:p>
          <w:p w14:paraId="3F92026D" w14:textId="77777777" w:rsidR="00022F0A" w:rsidRPr="00AC5401" w:rsidRDefault="00022F0A" w:rsidP="002A1A36">
            <w:pPr>
              <w:autoSpaceDE w:val="0"/>
              <w:autoSpaceDN w:val="0"/>
              <w:adjustRightInd w:val="0"/>
              <w:ind w:left="-3"/>
              <w:rPr>
                <w:rFonts w:cs="Arial"/>
              </w:rPr>
            </w:pPr>
            <w:r w:rsidRPr="00AC5401">
              <w:rPr>
                <w:rFonts w:cs="Arial"/>
              </w:rPr>
              <w:t xml:space="preserve">Apply </w:t>
            </w:r>
            <w:r>
              <w:rPr>
                <w:rFonts w:cs="Arial"/>
              </w:rPr>
              <w:t>basic</w:t>
            </w:r>
            <w:r w:rsidRPr="00AC5401">
              <w:rPr>
                <w:rFonts w:cs="Arial"/>
              </w:rPr>
              <w:t xml:space="preserve"> human-computer interface</w:t>
            </w:r>
            <w:r>
              <w:rPr>
                <w:rFonts w:cs="Arial"/>
              </w:rPr>
              <w:t xml:space="preserve"> principles</w:t>
            </w:r>
            <w:r w:rsidRPr="00AC5401">
              <w:rPr>
                <w:rFonts w:cs="Arial"/>
              </w:rPr>
              <w:t xml:space="preserve"> to aid </w:t>
            </w:r>
            <w:r>
              <w:rPr>
                <w:rFonts w:cs="Arial"/>
              </w:rPr>
              <w:t>readability, ease of navigation and</w:t>
            </w:r>
            <w:r w:rsidRPr="00AC5401">
              <w:rPr>
                <w:rFonts w:cs="Arial"/>
              </w:rPr>
              <w:t xml:space="preserve"> </w:t>
            </w:r>
            <w:r>
              <w:rPr>
                <w:rFonts w:cs="Arial"/>
              </w:rPr>
              <w:t>accessibility.</w:t>
            </w:r>
          </w:p>
          <w:p w14:paraId="5F73E038" w14:textId="77777777" w:rsidR="00022F0A" w:rsidRPr="00AC5401" w:rsidRDefault="00022F0A" w:rsidP="002A1A36">
            <w:pPr>
              <w:autoSpaceDE w:val="0"/>
              <w:autoSpaceDN w:val="0"/>
              <w:adjustRightInd w:val="0"/>
              <w:ind w:left="-3"/>
              <w:rPr>
                <w:rFonts w:cs="Arial"/>
              </w:rPr>
            </w:pPr>
            <w:r>
              <w:rPr>
                <w:rFonts w:cs="Arial"/>
              </w:rPr>
              <w:t>Work comfortably with a variety of languages and development environments.</w:t>
            </w:r>
          </w:p>
          <w:p w14:paraId="7B6DAF43" w14:textId="77777777" w:rsidR="00022F0A" w:rsidRPr="008C7EBA" w:rsidRDefault="00022F0A" w:rsidP="002A1A36">
            <w:pPr>
              <w:autoSpaceDE w:val="0"/>
              <w:autoSpaceDN w:val="0"/>
              <w:adjustRightInd w:val="0"/>
              <w:ind w:left="-3"/>
              <w:rPr>
                <w:rFonts w:cs="Arial"/>
                <w:b/>
              </w:rPr>
            </w:pPr>
            <w:r w:rsidRPr="00AC5401">
              <w:rPr>
                <w:rFonts w:cs="Arial"/>
              </w:rPr>
              <w:t>Understand and implement the basic principles of external data manipulation (e.g. file and database access)</w:t>
            </w:r>
            <w:r>
              <w:rPr>
                <w:rFonts w:cs="Arial"/>
              </w:rPr>
              <w:t xml:space="preserve"> in both web and desktop software development.</w:t>
            </w:r>
          </w:p>
          <w:p w14:paraId="39E9A543" w14:textId="77777777" w:rsidR="00022F0A" w:rsidRDefault="00AE3934" w:rsidP="002A1A36">
            <w:pPr>
              <w:autoSpaceDE w:val="0"/>
              <w:autoSpaceDN w:val="0"/>
              <w:adjustRightInd w:val="0"/>
              <w:ind w:left="-3"/>
              <w:rPr>
                <w:rFonts w:cs="Arial"/>
              </w:rPr>
            </w:pPr>
            <w:r>
              <w:rPr>
                <w:rFonts w:cs="Arial"/>
              </w:rPr>
              <w:t xml:space="preserve">Be able </w:t>
            </w:r>
            <w:r w:rsidR="00022F0A" w:rsidRPr="00AC5401">
              <w:rPr>
                <w:rFonts w:cs="Arial"/>
              </w:rPr>
              <w:t xml:space="preserve">to design </w:t>
            </w:r>
            <w:r>
              <w:rPr>
                <w:rFonts w:cs="Arial"/>
              </w:rPr>
              <w:t xml:space="preserve">formally correct </w:t>
            </w:r>
            <w:r w:rsidR="00022F0A" w:rsidRPr="00AC5401">
              <w:rPr>
                <w:rFonts w:cs="Arial"/>
              </w:rPr>
              <w:t xml:space="preserve">relational databases, given a data handling problem. </w:t>
            </w:r>
          </w:p>
          <w:p w14:paraId="5375C1FF" w14:textId="77777777" w:rsidR="00022F0A" w:rsidRPr="006214C6" w:rsidRDefault="00022F0A" w:rsidP="002A1A36">
            <w:pPr>
              <w:autoSpaceDE w:val="0"/>
              <w:autoSpaceDN w:val="0"/>
              <w:adjustRightInd w:val="0"/>
              <w:ind w:left="-3"/>
              <w:rPr>
                <w:rFonts w:cs="Arial"/>
              </w:rPr>
            </w:pPr>
            <w:r w:rsidRPr="00AC5401">
              <w:rPr>
                <w:rFonts w:cs="Arial"/>
              </w:rPr>
              <w:t>Use Structured Query Language for database implementation and data manipulation.</w:t>
            </w:r>
          </w:p>
        </w:tc>
      </w:tr>
      <w:tr w:rsidR="008E00F0" w14:paraId="74B6EFDD" w14:textId="77777777" w:rsidTr="00220689">
        <w:tc>
          <w:tcPr>
            <w:tcW w:w="0" w:type="auto"/>
          </w:tcPr>
          <w:p w14:paraId="08A3FFFC" w14:textId="77777777" w:rsidR="00022F0A" w:rsidRPr="004469A2" w:rsidRDefault="00022F0A" w:rsidP="002A1A36">
            <w:pPr>
              <w:pStyle w:val="BodyTextIndent"/>
              <w:tabs>
                <w:tab w:val="clear" w:pos="851"/>
                <w:tab w:val="left" w:pos="1134"/>
              </w:tabs>
              <w:spacing w:after="0"/>
              <w:ind w:left="0"/>
              <w:rPr>
                <w:rFonts w:cs="Arial"/>
                <w:b/>
              </w:rPr>
            </w:pPr>
            <w:r w:rsidRPr="004469A2">
              <w:rPr>
                <w:rFonts w:cs="Arial"/>
                <w:b/>
              </w:rPr>
              <w:t>IT Infrastructure and Operations</w:t>
            </w:r>
          </w:p>
        </w:tc>
        <w:tc>
          <w:tcPr>
            <w:tcW w:w="0" w:type="auto"/>
          </w:tcPr>
          <w:p w14:paraId="16A02198" w14:textId="77777777" w:rsidR="00985AD6" w:rsidRDefault="00985AD6" w:rsidP="002A1A36">
            <w:pPr>
              <w:autoSpaceDE w:val="0"/>
              <w:autoSpaceDN w:val="0"/>
              <w:adjustRightInd w:val="0"/>
              <w:ind w:left="-3"/>
              <w:rPr>
                <w:rFonts w:cs="Arial"/>
              </w:rPr>
            </w:pPr>
            <w:r w:rsidRPr="00AC5401">
              <w:rPr>
                <w:rFonts w:cs="Arial"/>
              </w:rPr>
              <w:t xml:space="preserve">Identify key components of operating systems and their relationships. </w:t>
            </w:r>
          </w:p>
          <w:p w14:paraId="18357CCB" w14:textId="77777777" w:rsidR="004A48F3" w:rsidRPr="00AC5401" w:rsidRDefault="00315461" w:rsidP="002A1A36">
            <w:pPr>
              <w:autoSpaceDE w:val="0"/>
              <w:autoSpaceDN w:val="0"/>
              <w:adjustRightInd w:val="0"/>
              <w:ind w:left="-3"/>
              <w:rPr>
                <w:rFonts w:cs="Arial"/>
              </w:rPr>
            </w:pPr>
            <w:r>
              <w:rPr>
                <w:rFonts w:cs="Arial"/>
              </w:rPr>
              <w:t>Perform cor</w:t>
            </w:r>
            <w:r w:rsidR="004A48F3">
              <w:rPr>
                <w:rFonts w:cs="Arial"/>
              </w:rPr>
              <w:t>e systems administration tasks for a variety of infrastructure configurations.</w:t>
            </w:r>
          </w:p>
          <w:p w14:paraId="5701308A" w14:textId="77777777" w:rsidR="00985AD6" w:rsidRPr="00AC5401" w:rsidRDefault="00985AD6" w:rsidP="002A1A36">
            <w:pPr>
              <w:autoSpaceDE w:val="0"/>
              <w:autoSpaceDN w:val="0"/>
              <w:adjustRightInd w:val="0"/>
              <w:ind w:left="-3"/>
              <w:rPr>
                <w:rFonts w:cs="Arial"/>
              </w:rPr>
            </w:pPr>
            <w:r w:rsidRPr="00AC5401">
              <w:rPr>
                <w:rFonts w:cs="Arial"/>
              </w:rPr>
              <w:t>Describe protection and security issues and solutions</w:t>
            </w:r>
          </w:p>
          <w:p w14:paraId="63B01232" w14:textId="77777777" w:rsidR="00022F0A" w:rsidRDefault="00985AD6" w:rsidP="002A1A36">
            <w:pPr>
              <w:pStyle w:val="BodyTextIndent"/>
              <w:tabs>
                <w:tab w:val="clear" w:pos="851"/>
                <w:tab w:val="left" w:pos="1134"/>
              </w:tabs>
              <w:spacing w:after="0"/>
              <w:ind w:left="0"/>
              <w:rPr>
                <w:rFonts w:cs="Arial"/>
              </w:rPr>
            </w:pPr>
            <w:r w:rsidRPr="00AC5401">
              <w:rPr>
                <w:rFonts w:cs="Arial"/>
              </w:rPr>
              <w:t>Demonstrate security protocols and risk management practices.</w:t>
            </w:r>
          </w:p>
        </w:tc>
      </w:tr>
      <w:tr w:rsidR="008E00F0" w14:paraId="0CE9403F" w14:textId="77777777" w:rsidTr="00220689">
        <w:tc>
          <w:tcPr>
            <w:tcW w:w="0" w:type="auto"/>
          </w:tcPr>
          <w:p w14:paraId="291CDA1D" w14:textId="77777777" w:rsidR="00022F0A" w:rsidRPr="004469A2" w:rsidRDefault="00022F0A" w:rsidP="002A1A36">
            <w:pPr>
              <w:pStyle w:val="BodyTextIndent"/>
              <w:tabs>
                <w:tab w:val="clear" w:pos="851"/>
                <w:tab w:val="left" w:pos="1134"/>
              </w:tabs>
              <w:spacing w:after="0"/>
              <w:ind w:left="0"/>
              <w:rPr>
                <w:rFonts w:cs="Arial"/>
                <w:b/>
              </w:rPr>
            </w:pPr>
            <w:r w:rsidRPr="004469A2">
              <w:rPr>
                <w:rFonts w:cs="Arial"/>
                <w:b/>
              </w:rPr>
              <w:t>Networks</w:t>
            </w:r>
          </w:p>
        </w:tc>
        <w:tc>
          <w:tcPr>
            <w:tcW w:w="0" w:type="auto"/>
          </w:tcPr>
          <w:p w14:paraId="52E84281" w14:textId="77777777" w:rsidR="00985AD6" w:rsidRDefault="00985AD6" w:rsidP="002A1A36">
            <w:pPr>
              <w:autoSpaceDE w:val="0"/>
              <w:autoSpaceDN w:val="0"/>
              <w:adjustRightInd w:val="0"/>
              <w:ind w:left="-6"/>
              <w:rPr>
                <w:rFonts w:cs="Arial"/>
              </w:rPr>
            </w:pPr>
            <w:r w:rsidRPr="00AC5401">
              <w:rPr>
                <w:rFonts w:cs="Arial"/>
              </w:rPr>
              <w:t xml:space="preserve">Configure and verify router interfaces </w:t>
            </w:r>
          </w:p>
          <w:p w14:paraId="334C4301" w14:textId="77777777" w:rsidR="00874FF3" w:rsidRPr="00AC5401" w:rsidRDefault="00874FF3" w:rsidP="002A1A36">
            <w:pPr>
              <w:autoSpaceDE w:val="0"/>
              <w:autoSpaceDN w:val="0"/>
              <w:adjustRightInd w:val="0"/>
              <w:ind w:left="-6"/>
              <w:rPr>
                <w:rFonts w:cs="Arial"/>
              </w:rPr>
            </w:pPr>
            <w:r>
              <w:rPr>
                <w:rFonts w:cs="Arial"/>
              </w:rPr>
              <w:t>Identify appropriate networking architectures for a range of use cases.</w:t>
            </w:r>
          </w:p>
          <w:p w14:paraId="0FB345AC" w14:textId="77777777" w:rsidR="00874FF3" w:rsidRDefault="00985AD6" w:rsidP="002A1A36">
            <w:pPr>
              <w:autoSpaceDE w:val="0"/>
              <w:autoSpaceDN w:val="0"/>
              <w:adjustRightInd w:val="0"/>
              <w:ind w:left="-6"/>
              <w:rPr>
                <w:rFonts w:cs="Arial"/>
              </w:rPr>
            </w:pPr>
            <w:r w:rsidRPr="00AC5401">
              <w:rPr>
                <w:rFonts w:cs="Arial"/>
              </w:rPr>
              <w:t>Demonstrate the configuration of industry current routing protocols.</w:t>
            </w:r>
          </w:p>
          <w:p w14:paraId="6B8495D3" w14:textId="77777777" w:rsidR="00985AD6" w:rsidRPr="00AC5401" w:rsidRDefault="00985AD6" w:rsidP="002A1A36">
            <w:pPr>
              <w:autoSpaceDE w:val="0"/>
              <w:autoSpaceDN w:val="0"/>
              <w:adjustRightInd w:val="0"/>
              <w:ind w:left="-6"/>
              <w:rPr>
                <w:rFonts w:cs="Arial"/>
              </w:rPr>
            </w:pPr>
            <w:r w:rsidRPr="00AC5401">
              <w:rPr>
                <w:rFonts w:cs="Arial"/>
              </w:rPr>
              <w:t>Design and implement a classless IP addressing scheme for a network</w:t>
            </w:r>
          </w:p>
          <w:p w14:paraId="58749E49" w14:textId="77777777" w:rsidR="00022F0A" w:rsidRDefault="00985AD6" w:rsidP="002A1A36">
            <w:pPr>
              <w:autoSpaceDE w:val="0"/>
              <w:autoSpaceDN w:val="0"/>
              <w:adjustRightInd w:val="0"/>
              <w:ind w:left="-6"/>
              <w:rPr>
                <w:rFonts w:cs="Arial"/>
              </w:rPr>
            </w:pPr>
            <w:r w:rsidRPr="00AC5401">
              <w:rPr>
                <w:rFonts w:cs="Arial"/>
              </w:rPr>
              <w:t xml:space="preserve">Identify the characteristics of </w:t>
            </w:r>
            <w:r w:rsidR="00B03D79">
              <w:rPr>
                <w:rFonts w:cs="Arial"/>
              </w:rPr>
              <w:t>common</w:t>
            </w:r>
            <w:r w:rsidRPr="00AC5401">
              <w:rPr>
                <w:rFonts w:cs="Arial"/>
              </w:rPr>
              <w:t xml:space="preserve"> routing protocols</w:t>
            </w:r>
          </w:p>
        </w:tc>
      </w:tr>
      <w:tr w:rsidR="008E00F0" w14:paraId="36D05E55" w14:textId="77777777" w:rsidTr="00220689">
        <w:tc>
          <w:tcPr>
            <w:tcW w:w="0" w:type="auto"/>
          </w:tcPr>
          <w:p w14:paraId="6B526FAD" w14:textId="77777777" w:rsidR="00022F0A" w:rsidRPr="004469A2" w:rsidRDefault="00022F0A" w:rsidP="002A1A36">
            <w:pPr>
              <w:pStyle w:val="BodyTextIndent"/>
              <w:tabs>
                <w:tab w:val="clear" w:pos="851"/>
                <w:tab w:val="left" w:pos="1134"/>
              </w:tabs>
              <w:spacing w:after="0"/>
              <w:ind w:left="0"/>
              <w:rPr>
                <w:rFonts w:cs="Arial"/>
                <w:b/>
              </w:rPr>
            </w:pPr>
            <w:r w:rsidRPr="004469A2">
              <w:rPr>
                <w:rFonts w:cs="Arial"/>
                <w:b/>
              </w:rPr>
              <w:t>Professional Practice</w:t>
            </w:r>
          </w:p>
        </w:tc>
        <w:tc>
          <w:tcPr>
            <w:tcW w:w="0" w:type="auto"/>
          </w:tcPr>
          <w:p w14:paraId="549321EE" w14:textId="77777777" w:rsidR="003B04EC" w:rsidRPr="003B04EC" w:rsidRDefault="003B04EC" w:rsidP="002A1A36">
            <w:pPr>
              <w:rPr>
                <w:rFonts w:cs="Arial"/>
                <w:b/>
              </w:rPr>
            </w:pPr>
            <w:r>
              <w:rPr>
                <w:rFonts w:cs="Arial"/>
              </w:rPr>
              <w:t>Participate effectively</w:t>
            </w:r>
            <w:r w:rsidRPr="00AC5401">
              <w:rPr>
                <w:rFonts w:cs="Arial"/>
              </w:rPr>
              <w:t xml:space="preserve"> in multidisciplinary teams.</w:t>
            </w:r>
          </w:p>
          <w:p w14:paraId="2B897876" w14:textId="77777777" w:rsidR="003B04EC" w:rsidRPr="00AC5401" w:rsidRDefault="003B04EC" w:rsidP="002A1A36">
            <w:pPr>
              <w:autoSpaceDE w:val="0"/>
              <w:autoSpaceDN w:val="0"/>
              <w:adjustRightInd w:val="0"/>
              <w:ind w:left="-3"/>
              <w:rPr>
                <w:rFonts w:cs="Arial"/>
              </w:rPr>
            </w:pPr>
            <w:r>
              <w:rPr>
                <w:rFonts w:cs="Arial"/>
              </w:rPr>
              <w:t>A</w:t>
            </w:r>
            <w:r w:rsidRPr="00AC5401">
              <w:rPr>
                <w:rFonts w:cs="Arial"/>
              </w:rPr>
              <w:t>pply  group/team oral and written  communications skills to a specialist purpose</w:t>
            </w:r>
          </w:p>
          <w:p w14:paraId="53DF07E7" w14:textId="77777777" w:rsidR="003B04EC" w:rsidRPr="00AC5401" w:rsidRDefault="003B04EC" w:rsidP="002A1A36">
            <w:pPr>
              <w:autoSpaceDE w:val="0"/>
              <w:autoSpaceDN w:val="0"/>
              <w:adjustRightInd w:val="0"/>
              <w:ind w:left="-3"/>
              <w:rPr>
                <w:rFonts w:cs="Arial"/>
              </w:rPr>
            </w:pPr>
            <w:r w:rsidRPr="00AC5401">
              <w:rPr>
                <w:rFonts w:cs="Arial"/>
              </w:rPr>
              <w:t>Demonstrate communications skills appropriate to effective team management</w:t>
            </w:r>
          </w:p>
          <w:p w14:paraId="2E3F1C3C" w14:textId="77777777" w:rsidR="003B04EC" w:rsidRPr="00AC5401" w:rsidRDefault="003B04EC" w:rsidP="002A1A36">
            <w:pPr>
              <w:autoSpaceDE w:val="0"/>
              <w:autoSpaceDN w:val="0"/>
              <w:adjustRightInd w:val="0"/>
              <w:ind w:left="-3"/>
              <w:rPr>
                <w:rFonts w:cs="Arial"/>
              </w:rPr>
            </w:pPr>
            <w:r w:rsidRPr="00AC5401">
              <w:rPr>
                <w:rFonts w:cs="Arial"/>
              </w:rPr>
              <w:t>Demonstrate effective group presentation techniques using electronic aids</w:t>
            </w:r>
          </w:p>
          <w:p w14:paraId="462AF22D" w14:textId="77777777" w:rsidR="003B04EC" w:rsidRPr="008C73C0" w:rsidRDefault="003B04EC" w:rsidP="002A1A36">
            <w:pPr>
              <w:autoSpaceDE w:val="0"/>
              <w:autoSpaceDN w:val="0"/>
              <w:adjustRightInd w:val="0"/>
              <w:ind w:left="-3"/>
            </w:pPr>
            <w:r w:rsidRPr="008C73C0">
              <w:t xml:space="preserve">Demonstrate in-depth knowledge of the ethical, legal, social and cultural values and beliefs </w:t>
            </w:r>
            <w:r w:rsidR="00AB50A6">
              <w:t>relevant to the modern IT industry.</w:t>
            </w:r>
          </w:p>
          <w:p w14:paraId="78999404" w14:textId="77777777" w:rsidR="00022F0A" w:rsidRPr="0010081E" w:rsidRDefault="003B04EC" w:rsidP="002A1A36">
            <w:r w:rsidRPr="008C73C0">
              <w:t>Evaluate the individual and community components of sustainable practice and manage processes to achieve a group goal</w:t>
            </w:r>
          </w:p>
        </w:tc>
      </w:tr>
      <w:tr w:rsidR="008E00F0" w14:paraId="609121DB" w14:textId="77777777" w:rsidTr="00220689">
        <w:tc>
          <w:tcPr>
            <w:tcW w:w="0" w:type="auto"/>
          </w:tcPr>
          <w:p w14:paraId="72BFA689" w14:textId="77777777" w:rsidR="00022F0A" w:rsidRPr="004469A2" w:rsidRDefault="00022F0A" w:rsidP="002A1A36">
            <w:pPr>
              <w:pStyle w:val="BodyTextIndent"/>
              <w:tabs>
                <w:tab w:val="clear" w:pos="851"/>
                <w:tab w:val="left" w:pos="1134"/>
              </w:tabs>
              <w:spacing w:after="0"/>
              <w:ind w:left="0"/>
              <w:rPr>
                <w:rFonts w:cs="Arial"/>
                <w:b/>
              </w:rPr>
            </w:pPr>
            <w:r w:rsidRPr="004469A2">
              <w:rPr>
                <w:rFonts w:cs="Arial"/>
                <w:b/>
              </w:rPr>
              <w:t>Alternative Digital Platforms</w:t>
            </w:r>
          </w:p>
        </w:tc>
        <w:tc>
          <w:tcPr>
            <w:tcW w:w="0" w:type="auto"/>
          </w:tcPr>
          <w:p w14:paraId="3D64D6CC" w14:textId="5FEC6378" w:rsidR="00022F0A" w:rsidRDefault="008E00F0" w:rsidP="002A1A36">
            <w:pPr>
              <w:autoSpaceDE w:val="0"/>
              <w:autoSpaceDN w:val="0"/>
              <w:adjustRightInd w:val="0"/>
              <w:ind w:left="-3"/>
              <w:rPr>
                <w:rFonts w:cs="Arial"/>
              </w:rPr>
            </w:pPr>
            <w:r>
              <w:rPr>
                <w:rFonts w:cs="Arial"/>
              </w:rPr>
              <w:t>Be able</w:t>
            </w:r>
            <w:r w:rsidR="00727F51" w:rsidRPr="00AC5401">
              <w:rPr>
                <w:rFonts w:cs="Arial"/>
              </w:rPr>
              <w:t xml:space="preserve"> to </w:t>
            </w:r>
            <w:r>
              <w:rPr>
                <w:rFonts w:cs="Arial"/>
              </w:rPr>
              <w:t xml:space="preserve">select and/or design </w:t>
            </w:r>
            <w:r w:rsidR="00727F51" w:rsidRPr="00AC5401">
              <w:rPr>
                <w:rFonts w:cs="Arial"/>
              </w:rPr>
              <w:t xml:space="preserve">appropriate architectures, components, performance metrics, and </w:t>
            </w:r>
            <w:r>
              <w:rPr>
                <w:rFonts w:cs="Arial"/>
              </w:rPr>
              <w:t>software</w:t>
            </w:r>
            <w:r w:rsidR="00727F51" w:rsidRPr="00AC5401">
              <w:rPr>
                <w:rFonts w:cs="Arial"/>
              </w:rPr>
              <w:t xml:space="preserve"> for a </w:t>
            </w:r>
            <w:r w:rsidR="00C96E7E" w:rsidRPr="00AC5401">
              <w:rPr>
                <w:rFonts w:cs="Arial"/>
              </w:rPr>
              <w:t xml:space="preserve">specific </w:t>
            </w:r>
            <w:r w:rsidR="00C96E7E">
              <w:rPr>
                <w:rFonts w:cs="Arial"/>
              </w:rPr>
              <w:t>processing</w:t>
            </w:r>
            <w:r>
              <w:rPr>
                <w:rFonts w:cs="Arial"/>
              </w:rPr>
              <w:t xml:space="preserve"> </w:t>
            </w:r>
            <w:r w:rsidR="00727F51" w:rsidRPr="00AC5401">
              <w:rPr>
                <w:rFonts w:cs="Arial"/>
              </w:rPr>
              <w:t>task</w:t>
            </w:r>
            <w:r>
              <w:rPr>
                <w:rFonts w:cs="Arial"/>
              </w:rPr>
              <w:t xml:space="preserve"> using common microprocessors, sensors and related hardware.</w:t>
            </w:r>
          </w:p>
        </w:tc>
      </w:tr>
    </w:tbl>
    <w:p w14:paraId="3ACCAEEB" w14:textId="77777777" w:rsidR="000D5F4E" w:rsidRDefault="000D5F4E" w:rsidP="00E561DD">
      <w:pPr>
        <w:pStyle w:val="BodyTextIndent"/>
        <w:tabs>
          <w:tab w:val="clear" w:pos="851"/>
          <w:tab w:val="left" w:pos="1134"/>
        </w:tabs>
        <w:ind w:left="491"/>
      </w:pPr>
    </w:p>
    <w:p w14:paraId="595F3779" w14:textId="77777777" w:rsidR="00E561DD" w:rsidRDefault="00E561DD" w:rsidP="00597CE5">
      <w:pPr>
        <w:pStyle w:val="BodyTextIndent"/>
        <w:tabs>
          <w:tab w:val="clear" w:pos="851"/>
          <w:tab w:val="left" w:pos="1134"/>
        </w:tabs>
        <w:ind w:left="491"/>
      </w:pPr>
    </w:p>
    <w:p w14:paraId="34E00F73" w14:textId="77777777" w:rsidR="00106499" w:rsidRPr="006C061F" w:rsidRDefault="00106499" w:rsidP="00106499">
      <w:pPr>
        <w:rPr>
          <w:rFonts w:cs="Arial"/>
          <w:b/>
          <w:sz w:val="28"/>
          <w:szCs w:val="28"/>
        </w:rPr>
      </w:pPr>
      <w:r w:rsidRPr="006C061F">
        <w:rPr>
          <w:rFonts w:cs="Arial"/>
          <w:b/>
          <w:sz w:val="28"/>
          <w:szCs w:val="28"/>
        </w:rPr>
        <w:t>Year 1</w:t>
      </w:r>
    </w:p>
    <w:p w14:paraId="12BD773C" w14:textId="77777777" w:rsidR="00106499" w:rsidRDefault="00106499" w:rsidP="00220689">
      <w:pPr>
        <w:pStyle w:val="BodyTextIndent"/>
        <w:tabs>
          <w:tab w:val="clear" w:pos="851"/>
          <w:tab w:val="left" w:pos="1134"/>
        </w:tabs>
        <w:ind w:left="0"/>
        <w:rPr>
          <w:rFonts w:cs="Arial"/>
        </w:rPr>
      </w:pPr>
      <w:r w:rsidRPr="00763770">
        <w:rPr>
          <w:rFonts w:cs="Arial"/>
        </w:rPr>
        <w:t xml:space="preserve">Students who have completed the first year of the </w:t>
      </w:r>
      <w:r>
        <w:rPr>
          <w:rFonts w:cs="Arial"/>
        </w:rPr>
        <w:t>Bachelor of Information Technology</w:t>
      </w:r>
      <w:r w:rsidRPr="00763770">
        <w:rPr>
          <w:rFonts w:cs="Arial"/>
        </w:rPr>
        <w:t xml:space="preserve"> will have gained basic skills across the complete range of taught information technology topics.  They will be able to apply those skills and knowledge in solving practical problems. </w:t>
      </w:r>
      <w:r>
        <w:rPr>
          <w:rFonts w:cs="Arial"/>
        </w:rPr>
        <w:t xml:space="preserve"> </w:t>
      </w:r>
      <w:r w:rsidRPr="00763770">
        <w:rPr>
          <w:rFonts w:cs="Arial"/>
        </w:rPr>
        <w:t xml:space="preserve">Students </w:t>
      </w:r>
      <w:r>
        <w:rPr>
          <w:rFonts w:cs="Arial"/>
        </w:rPr>
        <w:t>will</w:t>
      </w:r>
      <w:r w:rsidRPr="00763770">
        <w:rPr>
          <w:rFonts w:cs="Arial"/>
        </w:rPr>
        <w:t xml:space="preserve"> behave in a professional manner </w:t>
      </w:r>
      <w:r>
        <w:rPr>
          <w:rFonts w:cs="Arial"/>
        </w:rPr>
        <w:t>and will be</w:t>
      </w:r>
      <w:r w:rsidRPr="00763770">
        <w:rPr>
          <w:rFonts w:cs="Arial"/>
        </w:rPr>
        <w:t xml:space="preserve"> culturally sensitive in their interactions with other people.</w:t>
      </w:r>
      <w:r>
        <w:rPr>
          <w:rFonts w:cs="Arial"/>
        </w:rPr>
        <w:t xml:space="preserve"> They will demonstrate an awareness of the importance of environmental, social, political and economic contexts for the Information Technology discipline.</w:t>
      </w:r>
    </w:p>
    <w:p w14:paraId="09940514" w14:textId="77777777" w:rsidR="004F59E0" w:rsidRDefault="004F59E0" w:rsidP="00220689">
      <w:pPr>
        <w:pStyle w:val="BodyTextIndent"/>
        <w:tabs>
          <w:tab w:val="clear" w:pos="851"/>
          <w:tab w:val="left" w:pos="1134"/>
        </w:tabs>
        <w:ind w:left="0"/>
        <w:rPr>
          <w:rFonts w:cs="Arial"/>
        </w:rPr>
      </w:pPr>
      <w:r>
        <w:rPr>
          <w:rFonts w:cs="Arial"/>
        </w:rPr>
        <w:t>At the end of the first year of the Bachelor of Information Technology</w:t>
      </w:r>
      <w:r w:rsidR="009D248D">
        <w:rPr>
          <w:rFonts w:cs="Arial"/>
        </w:rPr>
        <w:t>, students will:</w:t>
      </w:r>
    </w:p>
    <w:p w14:paraId="0E93804C" w14:textId="77777777" w:rsidR="004469A2" w:rsidRDefault="004469A2" w:rsidP="00220689">
      <w:pPr>
        <w:pStyle w:val="BodyTextIndent"/>
        <w:tabs>
          <w:tab w:val="clear" w:pos="851"/>
          <w:tab w:val="left" w:pos="1134"/>
        </w:tabs>
        <w:ind w:left="0"/>
        <w:rPr>
          <w:rFonts w:cs="Arial"/>
        </w:rPr>
      </w:pPr>
    </w:p>
    <w:tbl>
      <w:tblPr>
        <w:tblStyle w:val="TableGrid"/>
        <w:tblW w:w="0" w:type="auto"/>
        <w:tblLook w:val="04A0" w:firstRow="1" w:lastRow="0" w:firstColumn="1" w:lastColumn="0" w:noHBand="0" w:noVBand="1"/>
      </w:tblPr>
      <w:tblGrid>
        <w:gridCol w:w="2487"/>
        <w:gridCol w:w="11689"/>
      </w:tblGrid>
      <w:tr w:rsidR="008940EA" w14:paraId="7A47B274" w14:textId="77777777" w:rsidTr="00220689">
        <w:tc>
          <w:tcPr>
            <w:tcW w:w="0" w:type="auto"/>
          </w:tcPr>
          <w:p w14:paraId="4BADA7A5" w14:textId="77777777" w:rsidR="004469A2" w:rsidRPr="004469A2" w:rsidRDefault="004469A2" w:rsidP="002A1A36">
            <w:pPr>
              <w:pStyle w:val="BodyTextIndent"/>
              <w:tabs>
                <w:tab w:val="clear" w:pos="851"/>
                <w:tab w:val="left" w:pos="1134"/>
              </w:tabs>
              <w:spacing w:after="0"/>
              <w:ind w:left="0"/>
              <w:rPr>
                <w:rFonts w:cs="Arial"/>
                <w:b/>
              </w:rPr>
            </w:pPr>
            <w:r w:rsidRPr="004469A2">
              <w:rPr>
                <w:rFonts w:cs="Arial"/>
                <w:b/>
              </w:rPr>
              <w:t>Software Development</w:t>
            </w:r>
          </w:p>
        </w:tc>
        <w:tc>
          <w:tcPr>
            <w:tcW w:w="0" w:type="auto"/>
          </w:tcPr>
          <w:p w14:paraId="60053C15" w14:textId="77777777" w:rsidR="004469A2" w:rsidRPr="0039778E" w:rsidRDefault="009D248D" w:rsidP="002A1A36">
            <w:pPr>
              <w:pStyle w:val="BodyTextIndent"/>
              <w:spacing w:after="0"/>
              <w:ind w:left="0"/>
              <w:rPr>
                <w:rFonts w:cs="Arial"/>
              </w:rPr>
            </w:pPr>
            <w:r>
              <w:rPr>
                <w:rFonts w:cs="Arial"/>
              </w:rPr>
              <w:t>U</w:t>
            </w:r>
            <w:r w:rsidR="004469A2">
              <w:rPr>
                <w:rFonts w:cs="Arial"/>
              </w:rPr>
              <w:t xml:space="preserve">nderstand </w:t>
            </w:r>
            <w:r w:rsidR="004469A2" w:rsidRPr="000B1CB4">
              <w:rPr>
                <w:rFonts w:cs="Arial"/>
              </w:rPr>
              <w:t>the principles of correc</w:t>
            </w:r>
            <w:r w:rsidR="004469A2">
              <w:rPr>
                <w:rFonts w:cs="Arial"/>
              </w:rPr>
              <w:t>t design and implementation of simple OO applications.</w:t>
            </w:r>
          </w:p>
          <w:p w14:paraId="43DED4FC" w14:textId="77777777" w:rsidR="004469A2" w:rsidRPr="008D6E34" w:rsidRDefault="009D248D" w:rsidP="002A1A36">
            <w:pPr>
              <w:autoSpaceDE w:val="0"/>
              <w:autoSpaceDN w:val="0"/>
              <w:adjustRightInd w:val="0"/>
              <w:ind w:left="-3"/>
              <w:rPr>
                <w:rFonts w:cs="Arial"/>
              </w:rPr>
            </w:pPr>
            <w:r>
              <w:rPr>
                <w:rFonts w:cs="Arial"/>
              </w:rPr>
              <w:t>Correctly u</w:t>
            </w:r>
            <w:r w:rsidR="004469A2" w:rsidRPr="008D6E34">
              <w:rPr>
                <w:rFonts w:cs="Arial"/>
              </w:rPr>
              <w:t xml:space="preserve">se basic programming constructs, including simple variables, decision and looping structures.  </w:t>
            </w:r>
          </w:p>
          <w:p w14:paraId="569D9BD7" w14:textId="77777777" w:rsidR="004469A2" w:rsidRPr="008D6E34" w:rsidRDefault="004469A2" w:rsidP="002A1A36">
            <w:pPr>
              <w:autoSpaceDE w:val="0"/>
              <w:autoSpaceDN w:val="0"/>
              <w:adjustRightInd w:val="0"/>
              <w:ind w:left="-3"/>
              <w:rPr>
                <w:rFonts w:cs="Arial"/>
              </w:rPr>
            </w:pPr>
            <w:r w:rsidRPr="008D6E34">
              <w:rPr>
                <w:rFonts w:cs="Arial"/>
              </w:rPr>
              <w:t>Demonstrate sound programming practice, including correct logic, syntax and structure.</w:t>
            </w:r>
          </w:p>
          <w:p w14:paraId="77706E34" w14:textId="77777777" w:rsidR="004469A2" w:rsidRPr="008D6E34" w:rsidRDefault="004469A2" w:rsidP="002A1A36">
            <w:pPr>
              <w:autoSpaceDE w:val="0"/>
              <w:autoSpaceDN w:val="0"/>
              <w:adjustRightInd w:val="0"/>
              <w:ind w:left="-3"/>
              <w:rPr>
                <w:rFonts w:cs="Arial"/>
              </w:rPr>
            </w:pPr>
            <w:r w:rsidRPr="008D6E34">
              <w:rPr>
                <w:rFonts w:cs="Arial"/>
              </w:rPr>
              <w:t>Develop simple programmes to meet specifications.</w:t>
            </w:r>
          </w:p>
          <w:p w14:paraId="2F40BEB2" w14:textId="77777777" w:rsidR="004469A2" w:rsidRPr="008D6E34" w:rsidRDefault="004469A2" w:rsidP="002A1A36">
            <w:pPr>
              <w:autoSpaceDE w:val="0"/>
              <w:autoSpaceDN w:val="0"/>
              <w:adjustRightInd w:val="0"/>
              <w:ind w:left="-3"/>
              <w:rPr>
                <w:rFonts w:cs="Arial"/>
              </w:rPr>
            </w:pPr>
            <w:r w:rsidRPr="008D6E34">
              <w:rPr>
                <w:rFonts w:cs="Arial"/>
              </w:rPr>
              <w:t xml:space="preserve">Understand and utilize variables of several simple types and simple data structures. </w:t>
            </w:r>
          </w:p>
          <w:p w14:paraId="61E08B9A" w14:textId="77777777" w:rsidR="00454852" w:rsidRDefault="004469A2" w:rsidP="002A1A36">
            <w:pPr>
              <w:autoSpaceDE w:val="0"/>
              <w:autoSpaceDN w:val="0"/>
              <w:adjustRightInd w:val="0"/>
              <w:ind w:left="-3"/>
              <w:rPr>
                <w:rFonts w:cs="Arial"/>
              </w:rPr>
            </w:pPr>
            <w:r w:rsidRPr="008D6E34">
              <w:rPr>
                <w:rFonts w:cs="Arial"/>
              </w:rPr>
              <w:t>Understand the basic principles of Object-Oriented analysis, design and programming, including encapsulation, inheritance and polymorphism</w:t>
            </w:r>
          </w:p>
          <w:p w14:paraId="7E588415" w14:textId="77777777" w:rsidR="00454852" w:rsidRDefault="00454852" w:rsidP="002A1A36">
            <w:pPr>
              <w:autoSpaceDE w:val="0"/>
              <w:autoSpaceDN w:val="0"/>
              <w:adjustRightInd w:val="0"/>
              <w:ind w:left="-3"/>
              <w:rPr>
                <w:rFonts w:cs="Arial"/>
              </w:rPr>
            </w:pPr>
            <w:r w:rsidRPr="00454852">
              <w:rPr>
                <w:rFonts w:cs="Arial"/>
              </w:rPr>
              <w:t xml:space="preserve">Understand information systems in terms of data structure, software architecture and user function; design and develop an information system with user interface elements and a </w:t>
            </w:r>
            <w:r w:rsidR="00967C89">
              <w:rPr>
                <w:rFonts w:cs="Arial"/>
              </w:rPr>
              <w:t xml:space="preserve">simple </w:t>
            </w:r>
            <w:r w:rsidRPr="00454852">
              <w:rPr>
                <w:rFonts w:cs="Arial"/>
              </w:rPr>
              <w:t>relational database as data store.</w:t>
            </w:r>
          </w:p>
          <w:p w14:paraId="24D02479" w14:textId="77777777" w:rsidR="003B6B94" w:rsidRPr="003B6B94" w:rsidRDefault="003B6B94" w:rsidP="002A1A36">
            <w:pPr>
              <w:autoSpaceDE w:val="0"/>
              <w:autoSpaceDN w:val="0"/>
              <w:adjustRightInd w:val="0"/>
              <w:ind w:left="-3"/>
              <w:rPr>
                <w:rFonts w:cs="Arial"/>
              </w:rPr>
            </w:pPr>
            <w:r w:rsidRPr="003B6B94">
              <w:rPr>
                <w:rFonts w:cs="Arial"/>
              </w:rPr>
              <w:t>Use editing tools to develop web sites and applications for the web environment.</w:t>
            </w:r>
          </w:p>
          <w:p w14:paraId="6013FFC3" w14:textId="0AB0D547" w:rsidR="009D248D" w:rsidRPr="0039778E" w:rsidRDefault="003B6B94" w:rsidP="002A1A36">
            <w:pPr>
              <w:autoSpaceDE w:val="0"/>
              <w:autoSpaceDN w:val="0"/>
              <w:adjustRightInd w:val="0"/>
              <w:ind w:left="-3"/>
              <w:rPr>
                <w:rFonts w:cs="Arial"/>
              </w:rPr>
            </w:pPr>
            <w:r w:rsidRPr="003B6B94">
              <w:rPr>
                <w:rFonts w:cs="Arial"/>
              </w:rPr>
              <w:t xml:space="preserve">Explore and </w:t>
            </w:r>
            <w:r w:rsidR="00C96E7E">
              <w:rPr>
                <w:rFonts w:cs="Arial"/>
              </w:rPr>
              <w:t>d</w:t>
            </w:r>
            <w:r w:rsidRPr="003B6B94">
              <w:rPr>
                <w:rFonts w:cs="Arial"/>
              </w:rPr>
              <w:t>iscuss the social impacts of the use of web technologies.</w:t>
            </w:r>
          </w:p>
        </w:tc>
      </w:tr>
      <w:tr w:rsidR="008940EA" w14:paraId="181F1F27" w14:textId="77777777" w:rsidTr="00220689">
        <w:tc>
          <w:tcPr>
            <w:tcW w:w="0" w:type="auto"/>
          </w:tcPr>
          <w:p w14:paraId="2B960B72" w14:textId="77777777" w:rsidR="004469A2" w:rsidRPr="004469A2" w:rsidRDefault="004469A2" w:rsidP="002A1A36">
            <w:pPr>
              <w:pStyle w:val="BodyTextIndent"/>
              <w:tabs>
                <w:tab w:val="clear" w:pos="851"/>
                <w:tab w:val="left" w:pos="1134"/>
              </w:tabs>
              <w:spacing w:after="0"/>
              <w:ind w:left="0"/>
              <w:rPr>
                <w:rFonts w:cs="Arial"/>
                <w:b/>
              </w:rPr>
            </w:pPr>
            <w:r w:rsidRPr="004469A2">
              <w:rPr>
                <w:rFonts w:cs="Arial"/>
                <w:b/>
              </w:rPr>
              <w:t>IT Infrastructure and Operations</w:t>
            </w:r>
          </w:p>
        </w:tc>
        <w:tc>
          <w:tcPr>
            <w:tcW w:w="0" w:type="auto"/>
          </w:tcPr>
          <w:p w14:paraId="3641DF45" w14:textId="77777777" w:rsidR="004469A2" w:rsidRDefault="000110D0" w:rsidP="002A1A36">
            <w:pPr>
              <w:pStyle w:val="BodyTextIndent"/>
              <w:tabs>
                <w:tab w:val="clear" w:pos="851"/>
                <w:tab w:val="left" w:pos="1134"/>
              </w:tabs>
              <w:spacing w:after="0"/>
              <w:ind w:left="0"/>
              <w:rPr>
                <w:rFonts w:cs="Arial"/>
              </w:rPr>
            </w:pPr>
            <w:r>
              <w:rPr>
                <w:rFonts w:cs="Arial"/>
              </w:rPr>
              <w:t>Not studied in year 1</w:t>
            </w:r>
          </w:p>
        </w:tc>
      </w:tr>
      <w:tr w:rsidR="008940EA" w14:paraId="00502D46" w14:textId="77777777" w:rsidTr="00220689">
        <w:tc>
          <w:tcPr>
            <w:tcW w:w="0" w:type="auto"/>
          </w:tcPr>
          <w:p w14:paraId="7CFAE0C6" w14:textId="77777777" w:rsidR="004469A2" w:rsidRPr="004469A2" w:rsidRDefault="004469A2" w:rsidP="002A1A36">
            <w:pPr>
              <w:pStyle w:val="BodyTextIndent"/>
              <w:tabs>
                <w:tab w:val="clear" w:pos="851"/>
                <w:tab w:val="left" w:pos="1134"/>
              </w:tabs>
              <w:spacing w:after="0"/>
              <w:ind w:left="0"/>
              <w:rPr>
                <w:rFonts w:cs="Arial"/>
                <w:b/>
              </w:rPr>
            </w:pPr>
            <w:r w:rsidRPr="004469A2">
              <w:rPr>
                <w:rFonts w:cs="Arial"/>
                <w:b/>
              </w:rPr>
              <w:t>Networks</w:t>
            </w:r>
          </w:p>
        </w:tc>
        <w:tc>
          <w:tcPr>
            <w:tcW w:w="0" w:type="auto"/>
          </w:tcPr>
          <w:p w14:paraId="3F8E0251" w14:textId="77777777" w:rsidR="008940EA" w:rsidRPr="0039778E" w:rsidRDefault="008940EA" w:rsidP="002A1A36">
            <w:pPr>
              <w:pStyle w:val="BodyTextIndent"/>
              <w:spacing w:after="0"/>
              <w:ind w:left="0"/>
              <w:rPr>
                <w:rFonts w:cs="Arial"/>
              </w:rPr>
            </w:pPr>
            <w:r>
              <w:rPr>
                <w:rFonts w:cs="Arial"/>
              </w:rPr>
              <w:t xml:space="preserve">Demonstrate an understanding of fundamental </w:t>
            </w:r>
            <w:r w:rsidRPr="00D20F35">
              <w:rPr>
                <w:rFonts w:cs="Arial"/>
              </w:rPr>
              <w:t>networ</w:t>
            </w:r>
            <w:r>
              <w:rPr>
                <w:rFonts w:cs="Arial"/>
              </w:rPr>
              <w:t>king concepts and technologies.</w:t>
            </w:r>
          </w:p>
          <w:p w14:paraId="45FBB6F7" w14:textId="77777777" w:rsidR="008940EA" w:rsidRDefault="008940EA" w:rsidP="002A1A36">
            <w:pPr>
              <w:pStyle w:val="BodyTextIndent"/>
              <w:spacing w:after="0"/>
              <w:ind w:left="0"/>
              <w:rPr>
                <w:rFonts w:cs="Arial"/>
              </w:rPr>
            </w:pPr>
            <w:r w:rsidRPr="008D6E34">
              <w:rPr>
                <w:rFonts w:cs="Arial"/>
              </w:rPr>
              <w:t>Use network protocol models to explain the layers of communications in data networks</w:t>
            </w:r>
          </w:p>
          <w:p w14:paraId="64A6FDE4" w14:textId="77777777" w:rsidR="008940EA" w:rsidRDefault="008940EA" w:rsidP="002A1A36">
            <w:pPr>
              <w:pStyle w:val="BodyTextIndent"/>
              <w:spacing w:after="0"/>
              <w:ind w:left="0"/>
              <w:rPr>
                <w:rFonts w:cs="Arial"/>
              </w:rPr>
            </w:pPr>
            <w:r w:rsidRPr="008D6E34">
              <w:rPr>
                <w:rFonts w:cs="Arial"/>
              </w:rPr>
              <w:t>Design, calculate, and apply subnet masks and addresses</w:t>
            </w:r>
          </w:p>
          <w:p w14:paraId="7566FDB3" w14:textId="77777777" w:rsidR="008940EA" w:rsidRDefault="008940EA" w:rsidP="002A1A36">
            <w:pPr>
              <w:pStyle w:val="BodyTextIndent"/>
              <w:spacing w:after="0"/>
              <w:ind w:left="0"/>
              <w:rPr>
                <w:rFonts w:cs="Arial"/>
              </w:rPr>
            </w:pPr>
            <w:r w:rsidRPr="008D6E34">
              <w:rPr>
                <w:rFonts w:cs="Arial"/>
              </w:rPr>
              <w:t>Build a simple Ethernet network using routers and switches</w:t>
            </w:r>
          </w:p>
          <w:p w14:paraId="0B1FAF1F" w14:textId="77777777" w:rsidR="008940EA" w:rsidRDefault="008940EA" w:rsidP="002A1A36">
            <w:pPr>
              <w:pStyle w:val="BodyTextIndent"/>
              <w:spacing w:after="0"/>
              <w:ind w:left="0"/>
              <w:rPr>
                <w:rFonts w:cs="Arial"/>
              </w:rPr>
            </w:pPr>
            <w:r w:rsidRPr="008D6E34">
              <w:rPr>
                <w:rFonts w:cs="Arial"/>
              </w:rPr>
              <w:t>Employ basic cabling and network designs to connect devices</w:t>
            </w:r>
          </w:p>
          <w:p w14:paraId="598DEBBC" w14:textId="77777777" w:rsidR="008940EA" w:rsidRDefault="008940EA" w:rsidP="002A1A36">
            <w:pPr>
              <w:pStyle w:val="BodyTextIndent"/>
              <w:spacing w:after="0"/>
              <w:ind w:left="0"/>
              <w:rPr>
                <w:rFonts w:cs="Arial"/>
              </w:rPr>
            </w:pPr>
            <w:r w:rsidRPr="008D6E34">
              <w:rPr>
                <w:rFonts w:cs="Arial"/>
              </w:rPr>
              <w:t>Perform basic router and switch configuration and verification</w:t>
            </w:r>
          </w:p>
          <w:p w14:paraId="34998355" w14:textId="77777777" w:rsidR="004469A2" w:rsidRDefault="008940EA" w:rsidP="002A1A36">
            <w:pPr>
              <w:pStyle w:val="BodyTextIndent"/>
              <w:tabs>
                <w:tab w:val="clear" w:pos="851"/>
                <w:tab w:val="left" w:pos="1134"/>
              </w:tabs>
              <w:spacing w:after="0"/>
              <w:ind w:left="0"/>
              <w:rPr>
                <w:rFonts w:cs="Arial"/>
              </w:rPr>
            </w:pPr>
            <w:r w:rsidRPr="008D6E34">
              <w:rPr>
                <w:rFonts w:cs="Arial"/>
              </w:rPr>
              <w:t>Analyse the operations and features of the transport and network layer protocols  and services</w:t>
            </w:r>
          </w:p>
        </w:tc>
      </w:tr>
      <w:tr w:rsidR="008940EA" w14:paraId="28E32ECF" w14:textId="77777777" w:rsidTr="00220689">
        <w:tc>
          <w:tcPr>
            <w:tcW w:w="0" w:type="auto"/>
          </w:tcPr>
          <w:p w14:paraId="1EE57E4B" w14:textId="77777777" w:rsidR="004469A2" w:rsidRPr="004469A2" w:rsidRDefault="004469A2" w:rsidP="002A1A36">
            <w:pPr>
              <w:pStyle w:val="BodyTextIndent"/>
              <w:tabs>
                <w:tab w:val="clear" w:pos="851"/>
                <w:tab w:val="left" w:pos="1134"/>
              </w:tabs>
              <w:spacing w:after="0"/>
              <w:ind w:left="0"/>
              <w:rPr>
                <w:rFonts w:cs="Arial"/>
                <w:b/>
              </w:rPr>
            </w:pPr>
            <w:r w:rsidRPr="004469A2">
              <w:rPr>
                <w:rFonts w:cs="Arial"/>
                <w:b/>
              </w:rPr>
              <w:t>Professional Practice</w:t>
            </w:r>
          </w:p>
        </w:tc>
        <w:tc>
          <w:tcPr>
            <w:tcW w:w="0" w:type="auto"/>
          </w:tcPr>
          <w:p w14:paraId="652ACF00" w14:textId="77777777" w:rsidR="00664BE8" w:rsidRPr="0039778E" w:rsidRDefault="00D524A2" w:rsidP="002A1A36">
            <w:pPr>
              <w:pStyle w:val="BodyTextIndent"/>
              <w:spacing w:after="0"/>
              <w:ind w:left="0"/>
              <w:rPr>
                <w:rFonts w:cs="Arial"/>
              </w:rPr>
            </w:pPr>
            <w:r>
              <w:rPr>
                <w:rFonts w:cs="Arial"/>
              </w:rPr>
              <w:t>D</w:t>
            </w:r>
            <w:r w:rsidR="00664BE8" w:rsidRPr="00763770">
              <w:rPr>
                <w:rFonts w:cs="Arial"/>
              </w:rPr>
              <w:t>emonstrate</w:t>
            </w:r>
            <w:r w:rsidR="00664BE8">
              <w:rPr>
                <w:rFonts w:cs="Arial"/>
              </w:rPr>
              <w:t xml:space="preserve"> </w:t>
            </w:r>
            <w:r w:rsidR="00664BE8" w:rsidRPr="00763770">
              <w:rPr>
                <w:rFonts w:cs="Arial"/>
              </w:rPr>
              <w:t>effective written and oral communication skills at a personal level.</w:t>
            </w:r>
          </w:p>
          <w:p w14:paraId="36540D5D" w14:textId="77777777" w:rsidR="00664BE8" w:rsidRPr="0039778E" w:rsidRDefault="00664BE8" w:rsidP="002A1A36">
            <w:pPr>
              <w:pStyle w:val="BodyTextIndent"/>
              <w:spacing w:after="0"/>
              <w:ind w:left="0"/>
              <w:rPr>
                <w:rFonts w:cs="Arial"/>
              </w:rPr>
            </w:pPr>
            <w:r w:rsidRPr="0039778E">
              <w:rPr>
                <w:rFonts w:cs="Arial"/>
              </w:rPr>
              <w:t>Demonstrate an understanding of theories of communication, including cross-cultural communications, as applied in the information technology industry environment.</w:t>
            </w:r>
          </w:p>
          <w:p w14:paraId="519184DF" w14:textId="77777777" w:rsidR="00664BE8" w:rsidRPr="0039778E" w:rsidRDefault="00664BE8" w:rsidP="002A1A36">
            <w:pPr>
              <w:pStyle w:val="BodyTextIndent"/>
              <w:spacing w:after="0"/>
              <w:ind w:left="0"/>
              <w:rPr>
                <w:rFonts w:cs="Arial"/>
              </w:rPr>
            </w:pPr>
            <w:r w:rsidRPr="0039778E">
              <w:rPr>
                <w:rFonts w:cs="Arial"/>
              </w:rPr>
              <w:lastRenderedPageBreak/>
              <w:t>Demonstrate an understanding the interrelationship between communications, information technology and environmental/social issues in both a global and New Zealand market.</w:t>
            </w:r>
          </w:p>
          <w:p w14:paraId="56A341EA" w14:textId="77777777" w:rsidR="00664BE8" w:rsidRDefault="00664BE8" w:rsidP="002A1A36">
            <w:pPr>
              <w:pStyle w:val="BodyTextIndent"/>
              <w:spacing w:after="0"/>
              <w:ind w:left="0"/>
              <w:rPr>
                <w:rFonts w:cs="Arial"/>
              </w:rPr>
            </w:pPr>
            <w:r w:rsidRPr="0039778E">
              <w:rPr>
                <w:rFonts w:cs="Arial"/>
              </w:rPr>
              <w:t>Demonstrate practice in oral and written communications skills as applied in the information technology environment.</w:t>
            </w:r>
          </w:p>
          <w:p w14:paraId="5024A538" w14:textId="77777777" w:rsidR="004469A2" w:rsidRDefault="00664BE8" w:rsidP="002A1A36">
            <w:pPr>
              <w:pStyle w:val="BodyTextIndent"/>
              <w:tabs>
                <w:tab w:val="clear" w:pos="851"/>
                <w:tab w:val="left" w:pos="1134"/>
              </w:tabs>
              <w:spacing w:after="0"/>
              <w:ind w:left="0"/>
              <w:rPr>
                <w:rFonts w:cs="Arial"/>
              </w:rPr>
            </w:pPr>
            <w:r>
              <w:t xml:space="preserve">Demonstrate an understanding of </w:t>
            </w:r>
            <w:r w:rsidRPr="00C66F40">
              <w:t>contemporary Kai Tahu/Ngai Tahu perspectives.</w:t>
            </w:r>
          </w:p>
        </w:tc>
      </w:tr>
      <w:tr w:rsidR="008940EA" w14:paraId="77542CA5" w14:textId="77777777" w:rsidTr="00220689">
        <w:tc>
          <w:tcPr>
            <w:tcW w:w="0" w:type="auto"/>
          </w:tcPr>
          <w:p w14:paraId="2E879065" w14:textId="77777777" w:rsidR="004469A2" w:rsidRPr="004469A2" w:rsidRDefault="004469A2" w:rsidP="002A1A36">
            <w:pPr>
              <w:pStyle w:val="BodyTextIndent"/>
              <w:tabs>
                <w:tab w:val="clear" w:pos="851"/>
                <w:tab w:val="left" w:pos="1134"/>
              </w:tabs>
              <w:spacing w:after="0"/>
              <w:ind w:left="0"/>
              <w:rPr>
                <w:rFonts w:cs="Arial"/>
                <w:b/>
              </w:rPr>
            </w:pPr>
            <w:r w:rsidRPr="004469A2">
              <w:rPr>
                <w:rFonts w:cs="Arial"/>
                <w:b/>
              </w:rPr>
              <w:lastRenderedPageBreak/>
              <w:t>Alternative Digital Platforms</w:t>
            </w:r>
          </w:p>
        </w:tc>
        <w:tc>
          <w:tcPr>
            <w:tcW w:w="0" w:type="auto"/>
          </w:tcPr>
          <w:p w14:paraId="21BB3A53" w14:textId="77777777" w:rsidR="00341CB4" w:rsidRPr="0039778E" w:rsidRDefault="00DE11A5" w:rsidP="002A1A36">
            <w:pPr>
              <w:pStyle w:val="BodyTextIndent"/>
              <w:spacing w:after="0"/>
              <w:ind w:left="0"/>
              <w:rPr>
                <w:rFonts w:cs="Arial"/>
              </w:rPr>
            </w:pPr>
            <w:r>
              <w:rPr>
                <w:rFonts w:cs="Arial"/>
              </w:rPr>
              <w:t>D</w:t>
            </w:r>
            <w:r w:rsidR="00341CB4">
              <w:rPr>
                <w:rFonts w:cs="Arial"/>
              </w:rPr>
              <w:t>emonstrate an understanding of personal computer hardware technology.</w:t>
            </w:r>
          </w:p>
          <w:p w14:paraId="26B94E82" w14:textId="77777777" w:rsidR="00341CB4" w:rsidRPr="0039778E" w:rsidRDefault="00341CB4" w:rsidP="002A1A36">
            <w:pPr>
              <w:pStyle w:val="BodyTextIndent"/>
              <w:spacing w:after="0"/>
              <w:ind w:left="0"/>
              <w:rPr>
                <w:rFonts w:cs="Arial"/>
              </w:rPr>
            </w:pPr>
            <w:r w:rsidRPr="0039778E">
              <w:rPr>
                <w:rFonts w:cs="Arial"/>
              </w:rPr>
              <w:t>Identify, explain and install the main components of a personal computer, including the identification of environmental and economic issues involved in purchasing and disposing of a computer.</w:t>
            </w:r>
          </w:p>
          <w:p w14:paraId="2E05883A" w14:textId="77777777" w:rsidR="00341CB4" w:rsidRPr="0039778E" w:rsidRDefault="00341CB4" w:rsidP="002A1A36">
            <w:pPr>
              <w:pStyle w:val="BodyTextIndent"/>
              <w:spacing w:after="0"/>
              <w:ind w:left="0"/>
              <w:rPr>
                <w:rFonts w:cs="Arial"/>
              </w:rPr>
            </w:pPr>
            <w:r w:rsidRPr="0039778E">
              <w:rPr>
                <w:rFonts w:cs="Arial"/>
              </w:rPr>
              <w:t>Perform standard troubleshooting procedures on typical faults (both hardware and OS).</w:t>
            </w:r>
          </w:p>
          <w:p w14:paraId="2547D8FC" w14:textId="77777777" w:rsidR="004469A2" w:rsidRDefault="00341CB4" w:rsidP="002A1A36">
            <w:pPr>
              <w:pStyle w:val="BodyTextIndent"/>
              <w:tabs>
                <w:tab w:val="clear" w:pos="851"/>
                <w:tab w:val="left" w:pos="1134"/>
              </w:tabs>
              <w:spacing w:after="0"/>
              <w:ind w:left="0"/>
              <w:rPr>
                <w:rFonts w:cs="Arial"/>
              </w:rPr>
            </w:pPr>
            <w:r w:rsidRPr="0039778E">
              <w:rPr>
                <w:rFonts w:cs="Arial"/>
              </w:rPr>
              <w:t>Identify and perform preventative maintenance routines</w:t>
            </w:r>
            <w:r>
              <w:rPr>
                <w:rFonts w:cs="Arial"/>
              </w:rPr>
              <w:t>.</w:t>
            </w:r>
          </w:p>
          <w:p w14:paraId="505C1310" w14:textId="77777777" w:rsidR="007F5F8B" w:rsidRDefault="007F5F8B" w:rsidP="002A1A36">
            <w:pPr>
              <w:pStyle w:val="BodyTextIndent"/>
              <w:tabs>
                <w:tab w:val="clear" w:pos="851"/>
                <w:tab w:val="left" w:pos="1134"/>
              </w:tabs>
              <w:spacing w:after="0"/>
              <w:ind w:left="0"/>
              <w:rPr>
                <w:rFonts w:cs="Arial"/>
              </w:rPr>
            </w:pPr>
            <w:r>
              <w:rPr>
                <w:rFonts w:cs="Arial"/>
              </w:rPr>
              <w:t xml:space="preserve">Perform simple application development on alternative platforms </w:t>
            </w:r>
            <w:r w:rsidR="00342FE1">
              <w:rPr>
                <w:rFonts w:cs="Arial"/>
              </w:rPr>
              <w:t>including mobile devices and common mic</w:t>
            </w:r>
            <w:r>
              <w:rPr>
                <w:rFonts w:cs="Arial"/>
              </w:rPr>
              <w:t>roprocessors</w:t>
            </w:r>
          </w:p>
        </w:tc>
      </w:tr>
    </w:tbl>
    <w:p w14:paraId="73419BFE" w14:textId="77777777" w:rsidR="004469A2" w:rsidRDefault="004469A2" w:rsidP="00106499">
      <w:pPr>
        <w:pStyle w:val="BodyTextIndent"/>
        <w:tabs>
          <w:tab w:val="clear" w:pos="851"/>
          <w:tab w:val="left" w:pos="1134"/>
        </w:tabs>
        <w:ind w:left="491"/>
        <w:rPr>
          <w:rFonts w:cs="Arial"/>
        </w:rPr>
      </w:pPr>
    </w:p>
    <w:p w14:paraId="370A4866" w14:textId="77777777" w:rsidR="00910991" w:rsidRPr="0013747F" w:rsidRDefault="00012D13" w:rsidP="00012D13">
      <w:pPr>
        <w:pStyle w:val="BodyTextIndent"/>
        <w:tabs>
          <w:tab w:val="clear" w:pos="851"/>
          <w:tab w:val="left" w:pos="1134"/>
        </w:tabs>
        <w:ind w:left="0"/>
      </w:pPr>
      <w:r>
        <w:t>For details of individual papers, please r</w:t>
      </w:r>
      <w:r w:rsidR="0022401B" w:rsidRPr="0013747F">
        <w:t xml:space="preserve">efer to </w:t>
      </w:r>
      <w:r w:rsidR="0087159A">
        <w:fldChar w:fldCharType="begin"/>
      </w:r>
      <w:r w:rsidR="0087159A">
        <w:instrText xml:space="preserve"> REF _Ref426635839 \h  \* MERGEFORMAT </w:instrText>
      </w:r>
      <w:r w:rsidR="0087159A">
        <w:fldChar w:fldCharType="separate"/>
      </w:r>
      <w:r w:rsidR="001A4060" w:rsidRPr="001A4060">
        <w:rPr>
          <w:color w:val="0000FF"/>
        </w:rPr>
        <w:t>Local Course Summaries</w:t>
      </w:r>
      <w:r w:rsidR="0087159A">
        <w:fldChar w:fldCharType="end"/>
      </w:r>
    </w:p>
    <w:p w14:paraId="208844E7" w14:textId="77777777" w:rsidR="00FE2CDA" w:rsidRDefault="00597CE5" w:rsidP="00DB0FDB">
      <w:pPr>
        <w:pStyle w:val="Heading2"/>
        <w:sectPr w:rsidR="00FE2CDA" w:rsidSect="00FE2CDA">
          <w:footnotePr>
            <w:pos w:val="beneathText"/>
          </w:footnotePr>
          <w:pgSz w:w="16840" w:h="11907" w:orient="landscape" w:code="9"/>
          <w:pgMar w:top="1247" w:right="1440" w:bottom="1701" w:left="1440" w:header="720" w:footer="720" w:gutter="0"/>
          <w:pgNumType w:start="1"/>
          <w:cols w:space="720"/>
          <w:docGrid w:linePitch="360"/>
        </w:sectPr>
      </w:pPr>
      <w:r>
        <w:br w:type="page"/>
      </w:r>
    </w:p>
    <w:p w14:paraId="26C80F36" w14:textId="77777777" w:rsidR="00144C89" w:rsidRPr="00144C89" w:rsidRDefault="00491EA2" w:rsidP="00543A21">
      <w:pPr>
        <w:pStyle w:val="Heading2"/>
        <w:rPr>
          <w:color w:val="FF0000"/>
        </w:rPr>
      </w:pPr>
      <w:bookmarkStart w:id="18" w:name="_Toc463945679"/>
      <w:r>
        <w:lastRenderedPageBreak/>
        <w:t>Certification Rule</w:t>
      </w:r>
      <w:bookmarkEnd w:id="18"/>
    </w:p>
    <w:p w14:paraId="63FC546B" w14:textId="71C60EB1" w:rsidR="00491EA2" w:rsidRPr="0013747F" w:rsidRDefault="00782CDC" w:rsidP="005749C2">
      <w:pPr>
        <w:rPr>
          <w:highlight w:val="yellow"/>
        </w:rPr>
        <w:sectPr w:rsidR="00491EA2" w:rsidRPr="0013747F" w:rsidSect="00FE2CDA">
          <w:footnotePr>
            <w:pos w:val="beneathText"/>
          </w:footnotePr>
          <w:pgSz w:w="11907" w:h="16840" w:code="9"/>
          <w:pgMar w:top="1440" w:right="1247" w:bottom="1440" w:left="1701" w:header="720" w:footer="720" w:gutter="0"/>
          <w:pgNumType w:start="1"/>
          <w:cols w:space="720"/>
          <w:docGrid w:linePitch="360"/>
        </w:sectPr>
      </w:pPr>
      <w:r>
        <w:rPr>
          <w:color w:val="FF0000"/>
        </w:rPr>
        <w:t>Boilerplate. Get this from Joy or Maggie…</w:t>
      </w:r>
    </w:p>
    <w:p w14:paraId="623F89DA" w14:textId="77777777" w:rsidR="00E8313D" w:rsidRPr="0013747F" w:rsidRDefault="00B461D9" w:rsidP="008255AB">
      <w:pPr>
        <w:pStyle w:val="Heading1"/>
      </w:pPr>
      <w:bookmarkStart w:id="19" w:name="_Toc125792995"/>
      <w:bookmarkStart w:id="20" w:name="_Toc463945680"/>
      <w:bookmarkEnd w:id="19"/>
      <w:r w:rsidRPr="0013747F">
        <w:lastRenderedPageBreak/>
        <w:t>DELIVERY METHODS</w:t>
      </w:r>
      <w:bookmarkEnd w:id="20"/>
    </w:p>
    <w:p w14:paraId="3A984923" w14:textId="77777777" w:rsidR="00B54127" w:rsidRPr="0013747F" w:rsidRDefault="00B54127" w:rsidP="00543A21">
      <w:pPr>
        <w:ind w:leftChars="425" w:left="850"/>
      </w:pPr>
      <w:bookmarkStart w:id="21" w:name="_Toc125793001"/>
      <w:bookmarkEnd w:id="21"/>
      <w:r w:rsidRPr="0013747F">
        <w:t xml:space="preserve">Experiential learning is the underpinning learning and teaching methodology used at Otago Polytechnic.  It is used to facilitate learning through experience, </w:t>
      </w:r>
      <w:r w:rsidR="009C5260">
        <w:t xml:space="preserve">reflection and taking action.  </w:t>
      </w:r>
      <w:r w:rsidRPr="0013747F">
        <w:t xml:space="preserve">In addition to experiential learning all Otago Polytechnic programmes are required to use a blended learning approach.  All programmes must </w:t>
      </w:r>
      <w:r w:rsidR="00681CFD">
        <w:t>provide opportunities for online learning,</w:t>
      </w:r>
      <w:r w:rsidR="00812AD2">
        <w:t xml:space="preserve"> authentic work experiences and student-managed learning. </w:t>
      </w:r>
      <w:r w:rsidRPr="0013747F">
        <w:t xml:space="preserve">Programmes are expected to embed experiential learning and blended learning as part of the curriculum design process.  </w:t>
      </w:r>
    </w:p>
    <w:p w14:paraId="7F3A8E7D" w14:textId="77777777" w:rsidR="008444C1" w:rsidRPr="0013747F" w:rsidRDefault="008444C1" w:rsidP="00DB0FDB">
      <w:pPr>
        <w:pStyle w:val="Heading2"/>
      </w:pPr>
      <w:bookmarkStart w:id="22" w:name="_Toc463945681"/>
      <w:commentRangeStart w:id="23"/>
      <w:r w:rsidRPr="0013747F">
        <w:t>Experiential Learning</w:t>
      </w:r>
      <w:commentRangeEnd w:id="23"/>
      <w:r w:rsidR="00B73F11">
        <w:rPr>
          <w:rStyle w:val="CommentReference"/>
          <w:b w:val="0"/>
          <w:iCs w:val="0"/>
          <w:u w:val="none"/>
          <w:lang w:val="en-NZ"/>
        </w:rPr>
        <w:commentReference w:id="23"/>
      </w:r>
      <w:bookmarkEnd w:id="22"/>
    </w:p>
    <w:p w14:paraId="04795C42" w14:textId="77777777" w:rsidR="00911952" w:rsidRDefault="00911952" w:rsidP="00543A21">
      <w:pPr>
        <w:pStyle w:val="NoSpacing"/>
        <w:spacing w:before="120" w:line="264" w:lineRule="auto"/>
        <w:ind w:left="851"/>
        <w:rPr>
          <w:rFonts w:ascii="Arial" w:hAnsi="Arial"/>
          <w:sz w:val="20"/>
          <w:szCs w:val="20"/>
        </w:rPr>
      </w:pPr>
      <w:r w:rsidRPr="00911952">
        <w:rPr>
          <w:rFonts w:ascii="Arial" w:hAnsi="Arial"/>
          <w:sz w:val="20"/>
          <w:szCs w:val="20"/>
        </w:rPr>
        <w:t>Definition</w:t>
      </w:r>
      <w:r w:rsidR="00EE5013">
        <w:rPr>
          <w:rFonts w:ascii="Arial" w:hAnsi="Arial"/>
          <w:sz w:val="20"/>
          <w:szCs w:val="20"/>
        </w:rPr>
        <w:t xml:space="preserve">: </w:t>
      </w:r>
      <w:r w:rsidRPr="00911952">
        <w:rPr>
          <w:rFonts w:ascii="Arial" w:hAnsi="Arial"/>
          <w:sz w:val="20"/>
          <w:szCs w:val="20"/>
        </w:rPr>
        <w:t xml:space="preserve">Experiential learning is learning through reflecting on experience within the context of programmes and courses, including the face-to-face activities, online activities, student-managed activities and authentic work experiences that have been designed to enable learning.  </w:t>
      </w:r>
    </w:p>
    <w:p w14:paraId="3ED4F36B" w14:textId="77777777" w:rsidR="00911952" w:rsidRPr="00911952" w:rsidRDefault="00911952" w:rsidP="00543A21">
      <w:pPr>
        <w:pStyle w:val="NoSpacing"/>
        <w:spacing w:before="120" w:line="264" w:lineRule="auto"/>
        <w:ind w:left="851"/>
        <w:rPr>
          <w:rFonts w:ascii="Arial" w:hAnsi="Arial"/>
          <w:sz w:val="20"/>
          <w:szCs w:val="20"/>
        </w:rPr>
      </w:pPr>
      <w:r w:rsidRPr="00911952">
        <w:rPr>
          <w:rFonts w:ascii="Arial" w:hAnsi="Arial"/>
          <w:sz w:val="20"/>
          <w:szCs w:val="20"/>
        </w:rPr>
        <w:t xml:space="preserve">Further explanation: Experiential learning experiences are designed to engage learners in an activity and to initiate the reflection process. Learning takes place through a cycle whereby learners reflect on the activity (think about it; asking ‘what?’), explore abstract concepts (ideas, theories, beliefs; asking ‘so what?’) and make connections between theory and the learner’s actual experiences (linking, correlations, relationships; asking ‘now what?’) and apply this learning to new activities or work contexts (take action). </w:t>
      </w:r>
    </w:p>
    <w:p w14:paraId="0A8B267E" w14:textId="77777777" w:rsidR="00543A21" w:rsidRDefault="00911952" w:rsidP="00543A21">
      <w:pPr>
        <w:pStyle w:val="NoSpacing"/>
        <w:spacing w:before="120" w:line="264" w:lineRule="auto"/>
        <w:ind w:left="851"/>
        <w:rPr>
          <w:rFonts w:ascii="Arial" w:hAnsi="Arial"/>
          <w:sz w:val="20"/>
          <w:szCs w:val="20"/>
        </w:rPr>
      </w:pPr>
      <w:r w:rsidRPr="00911952">
        <w:rPr>
          <w:rFonts w:ascii="Arial" w:hAnsi="Arial"/>
          <w:sz w:val="20"/>
          <w:szCs w:val="20"/>
        </w:rPr>
        <w:t>The experiential learning cycle encourages learners to think more deeply, reflect, develop critical-thinking skills, transfer their learning into action and apply what they learned in one situation into another. Experiential learning happens through the learner’s reflection “in” and “on” experiences using analytic skills (investigation and questioning).  The cycle includes more than one reflection point.  It involves constant reflecting, reinforcing and re-examining to gain a deep understanding.  It can occur with or without facilitation by a teacher.</w:t>
      </w:r>
    </w:p>
    <w:p w14:paraId="1750625A" w14:textId="77777777" w:rsidR="00EE5013" w:rsidRDefault="00911952" w:rsidP="00543A21">
      <w:pPr>
        <w:pStyle w:val="NoSpacing"/>
        <w:spacing w:before="120" w:line="264" w:lineRule="auto"/>
        <w:ind w:left="851"/>
        <w:rPr>
          <w:rFonts w:ascii="Arial" w:hAnsi="Arial"/>
          <w:color w:val="1C1C1C"/>
          <w:sz w:val="20"/>
          <w:szCs w:val="20"/>
        </w:rPr>
      </w:pPr>
      <w:r w:rsidRPr="00911952">
        <w:rPr>
          <w:rFonts w:ascii="Arial" w:hAnsi="Arial"/>
          <w:color w:val="1C1C1C"/>
          <w:sz w:val="20"/>
          <w:szCs w:val="20"/>
        </w:rPr>
        <w:t xml:space="preserve">Learning through everyday experience is not enough; it is the on-going reflective process of multiple cycles of action, reflection and taking action as a result of the reflection that facilitates an individual’s learning.  Through this process learners will develop their own understandings and conclusions relevant to them.  The learning will be personal to each learner and the teacher cannot predict the learning an individual will take from the experience. </w:t>
      </w:r>
    </w:p>
    <w:p w14:paraId="01D9E17A" w14:textId="77777777" w:rsidR="00911952" w:rsidRPr="00911952" w:rsidRDefault="00911952" w:rsidP="00543A21">
      <w:pPr>
        <w:pStyle w:val="NoSpacing"/>
        <w:spacing w:before="120" w:line="264" w:lineRule="auto"/>
        <w:ind w:left="851"/>
        <w:rPr>
          <w:rFonts w:ascii="Arial" w:hAnsi="Arial"/>
          <w:color w:val="1C1C1C"/>
          <w:sz w:val="20"/>
          <w:szCs w:val="20"/>
        </w:rPr>
      </w:pPr>
      <w:r w:rsidRPr="00911952">
        <w:rPr>
          <w:rFonts w:ascii="Arial" w:hAnsi="Arial"/>
          <w:color w:val="1C1C1C"/>
          <w:sz w:val="20"/>
          <w:szCs w:val="20"/>
        </w:rPr>
        <w:t>Individuals may take very different messages from a single event. When students engage in on-going cycles of experience/activity, reflection, conceptual thinking and identification and application of learni</w:t>
      </w:r>
      <w:r w:rsidR="00EE5013">
        <w:rPr>
          <w:rFonts w:ascii="Arial" w:hAnsi="Arial"/>
          <w:color w:val="1C1C1C"/>
          <w:sz w:val="20"/>
          <w:szCs w:val="20"/>
        </w:rPr>
        <w:t xml:space="preserve">ng their learning is enhanced. </w:t>
      </w:r>
      <w:r w:rsidRPr="00911952">
        <w:rPr>
          <w:rFonts w:ascii="Arial" w:hAnsi="Arial"/>
          <w:color w:val="1C1C1C"/>
          <w:sz w:val="20"/>
          <w:szCs w:val="20"/>
        </w:rPr>
        <w:t xml:space="preserve">A learning experience is a means to an end, not an end in itself. The essence of effective experiential learning is that the entire process is centred on the learner and not the task, allowing the learner to derive meaning from an experience and developing the learner as an individual. </w:t>
      </w:r>
    </w:p>
    <w:p w14:paraId="1EABC370" w14:textId="77777777" w:rsidR="00EE5013" w:rsidRDefault="00EE5013" w:rsidP="00543A21">
      <w:pPr>
        <w:pStyle w:val="NoSpacing"/>
        <w:spacing w:before="120" w:line="264" w:lineRule="auto"/>
        <w:ind w:left="851"/>
        <w:rPr>
          <w:rFonts w:ascii="Arial" w:hAnsi="Arial"/>
          <w:color w:val="1C1C1C"/>
          <w:sz w:val="20"/>
          <w:szCs w:val="20"/>
        </w:rPr>
      </w:pPr>
    </w:p>
    <w:p w14:paraId="3E75696B" w14:textId="77777777" w:rsidR="00911952" w:rsidRPr="00911952" w:rsidRDefault="00911952" w:rsidP="00543A21">
      <w:pPr>
        <w:pStyle w:val="NoSpacing"/>
        <w:spacing w:line="264" w:lineRule="auto"/>
        <w:ind w:left="851"/>
        <w:rPr>
          <w:rFonts w:ascii="Arial" w:hAnsi="Arial"/>
          <w:color w:val="1C1C1C"/>
          <w:sz w:val="20"/>
          <w:szCs w:val="20"/>
        </w:rPr>
      </w:pPr>
      <w:r w:rsidRPr="00911952">
        <w:rPr>
          <w:rFonts w:ascii="Arial" w:hAnsi="Arial"/>
          <w:color w:val="1C1C1C"/>
          <w:sz w:val="20"/>
          <w:szCs w:val="20"/>
        </w:rPr>
        <w:t>Teachers can support experiential learning by:</w:t>
      </w:r>
    </w:p>
    <w:p w14:paraId="395A1486" w14:textId="77777777" w:rsidR="00911952" w:rsidRPr="00911952" w:rsidRDefault="00911952" w:rsidP="00543A21">
      <w:pPr>
        <w:pStyle w:val="NoSpacing"/>
        <w:spacing w:line="264" w:lineRule="auto"/>
        <w:ind w:left="1436" w:hanging="585"/>
        <w:rPr>
          <w:rFonts w:ascii="Arial" w:hAnsi="Arial"/>
          <w:color w:val="1C1C1C"/>
          <w:sz w:val="20"/>
          <w:szCs w:val="20"/>
        </w:rPr>
      </w:pPr>
      <w:r w:rsidRPr="00911952">
        <w:rPr>
          <w:rFonts w:ascii="Arial" w:hAnsi="Arial"/>
          <w:color w:val="1C1C1C"/>
          <w:sz w:val="20"/>
          <w:szCs w:val="20"/>
        </w:rPr>
        <w:t>•</w:t>
      </w:r>
      <w:r w:rsidRPr="00911952">
        <w:rPr>
          <w:rFonts w:ascii="Arial" w:hAnsi="Arial"/>
          <w:color w:val="1C1C1C"/>
          <w:sz w:val="20"/>
          <w:szCs w:val="20"/>
        </w:rPr>
        <w:tab/>
        <w:t>creating an appropriate learning environment where learners are a able to undertake each element of the experiential learning cycle safely to develop reflection skills and critical thinking skills</w:t>
      </w:r>
    </w:p>
    <w:p w14:paraId="4FD22CAC" w14:textId="77777777" w:rsidR="00911952" w:rsidRPr="00911952" w:rsidRDefault="00911952" w:rsidP="00543A21">
      <w:pPr>
        <w:pStyle w:val="NoSpacing"/>
        <w:spacing w:line="264" w:lineRule="auto"/>
        <w:ind w:left="1436" w:hanging="585"/>
        <w:rPr>
          <w:rFonts w:ascii="Arial" w:hAnsi="Arial"/>
          <w:color w:val="1C1C1C"/>
          <w:sz w:val="20"/>
          <w:szCs w:val="20"/>
        </w:rPr>
      </w:pPr>
      <w:r w:rsidRPr="00911952">
        <w:rPr>
          <w:rFonts w:ascii="Arial" w:hAnsi="Arial"/>
          <w:color w:val="1C1C1C"/>
          <w:sz w:val="20"/>
          <w:szCs w:val="20"/>
        </w:rPr>
        <w:t>•</w:t>
      </w:r>
      <w:r w:rsidRPr="00911952">
        <w:rPr>
          <w:rFonts w:ascii="Arial" w:hAnsi="Arial"/>
          <w:color w:val="1C1C1C"/>
          <w:sz w:val="20"/>
          <w:szCs w:val="20"/>
        </w:rPr>
        <w:tab/>
        <w:t>designing a meaningful experience (activity) that will initiate the experiential learning process</w:t>
      </w:r>
    </w:p>
    <w:p w14:paraId="4D08B413" w14:textId="77777777" w:rsidR="00911952" w:rsidRPr="00911952" w:rsidRDefault="00911952" w:rsidP="00543A21">
      <w:pPr>
        <w:pStyle w:val="NoSpacing"/>
        <w:spacing w:line="264" w:lineRule="auto"/>
        <w:ind w:left="1436" w:hanging="585"/>
        <w:rPr>
          <w:rFonts w:ascii="Arial" w:hAnsi="Arial"/>
          <w:color w:val="1C1C1C"/>
          <w:sz w:val="20"/>
          <w:szCs w:val="20"/>
        </w:rPr>
      </w:pPr>
      <w:r w:rsidRPr="00911952">
        <w:rPr>
          <w:rFonts w:ascii="Arial" w:hAnsi="Arial"/>
          <w:color w:val="1C1C1C"/>
          <w:sz w:val="20"/>
          <w:szCs w:val="20"/>
        </w:rPr>
        <w:t>•</w:t>
      </w:r>
      <w:r w:rsidRPr="00911952">
        <w:rPr>
          <w:rFonts w:ascii="Arial" w:hAnsi="Arial"/>
          <w:color w:val="1C1C1C"/>
          <w:sz w:val="20"/>
          <w:szCs w:val="20"/>
        </w:rPr>
        <w:tab/>
        <w:t>guiding thinking, purposefully questioning and challenging learners’ thinking to develop understanding</w:t>
      </w:r>
    </w:p>
    <w:p w14:paraId="61F124D3" w14:textId="77777777" w:rsidR="00911952" w:rsidRPr="00911952" w:rsidRDefault="00911952" w:rsidP="00543A21">
      <w:pPr>
        <w:pStyle w:val="NoSpacing"/>
        <w:spacing w:line="264" w:lineRule="auto"/>
        <w:ind w:left="1436" w:hanging="585"/>
        <w:rPr>
          <w:rFonts w:ascii="Arial" w:hAnsi="Arial"/>
          <w:color w:val="1C1C1C"/>
          <w:sz w:val="20"/>
          <w:szCs w:val="20"/>
        </w:rPr>
      </w:pPr>
      <w:r w:rsidRPr="00911952">
        <w:rPr>
          <w:rFonts w:ascii="Arial" w:hAnsi="Arial"/>
          <w:color w:val="1C1C1C"/>
          <w:sz w:val="20"/>
          <w:szCs w:val="20"/>
        </w:rPr>
        <w:t>•</w:t>
      </w:r>
      <w:r w:rsidRPr="00911952">
        <w:rPr>
          <w:rFonts w:ascii="Arial" w:hAnsi="Arial"/>
          <w:color w:val="1C1C1C"/>
          <w:sz w:val="20"/>
          <w:szCs w:val="20"/>
        </w:rPr>
        <w:tab/>
        <w:t>ensuring that any conceptual thinking is progressed to meaningful conclusion and opportunities for improvement identified</w:t>
      </w:r>
    </w:p>
    <w:p w14:paraId="7B1EB061" w14:textId="77777777" w:rsidR="00911952" w:rsidRPr="009C5260" w:rsidRDefault="00911952" w:rsidP="00543A21">
      <w:pPr>
        <w:pStyle w:val="NoSpacing"/>
        <w:spacing w:line="264" w:lineRule="auto"/>
        <w:ind w:left="1436" w:hanging="585"/>
        <w:rPr>
          <w:rFonts w:ascii="Arial" w:hAnsi="Arial"/>
          <w:color w:val="1C1C1C"/>
          <w:sz w:val="20"/>
          <w:szCs w:val="20"/>
        </w:rPr>
      </w:pPr>
      <w:r w:rsidRPr="00911952">
        <w:rPr>
          <w:rFonts w:ascii="Arial" w:hAnsi="Arial"/>
          <w:color w:val="1C1C1C"/>
          <w:sz w:val="20"/>
          <w:szCs w:val="20"/>
        </w:rPr>
        <w:lastRenderedPageBreak/>
        <w:t>•</w:t>
      </w:r>
      <w:r w:rsidRPr="00911952">
        <w:rPr>
          <w:rFonts w:ascii="Arial" w:hAnsi="Arial"/>
          <w:color w:val="1C1C1C"/>
          <w:sz w:val="20"/>
          <w:szCs w:val="20"/>
        </w:rPr>
        <w:tab/>
        <w:t>where appropriate, ensuring opportunities for students to plan their own learning outcomes within specific courses such as electives and within specific assessments, e.g. learner managed projects.</w:t>
      </w:r>
    </w:p>
    <w:p w14:paraId="6361717F" w14:textId="77777777" w:rsidR="009C5260" w:rsidRDefault="009C5260" w:rsidP="00DB0FDB">
      <w:pPr>
        <w:pStyle w:val="Heading2"/>
      </w:pPr>
      <w:bookmarkStart w:id="24" w:name="_Toc463945682"/>
      <w:r w:rsidRPr="005B5DC5">
        <w:t>How does the programme incorporate experiential learning into course design?</w:t>
      </w:r>
      <w:bookmarkEnd w:id="24"/>
    </w:p>
    <w:p w14:paraId="2C4C0382" w14:textId="023B73A8" w:rsidR="006D4A4D" w:rsidRDefault="009C7FA4" w:rsidP="0086382E">
      <w:pPr>
        <w:pStyle w:val="BodyTextIndent"/>
        <w:rPr>
          <w:lang w:val="en-AU"/>
        </w:rPr>
      </w:pPr>
      <w:r>
        <w:rPr>
          <w:lang w:val="en-AU"/>
        </w:rPr>
        <w:t xml:space="preserve">In an applied technical programme such as ours, a critical pedagogical challenge is the </w:t>
      </w:r>
      <w:r w:rsidR="002301D1">
        <w:rPr>
          <w:lang w:val="en-AU"/>
        </w:rPr>
        <w:t xml:space="preserve">connection of theory to practice. Without a solid foundation in theory, students gain only superficial mechanical skills, and will struggle to extend their mastery to novel contexts and problems. Without </w:t>
      </w:r>
      <w:r w:rsidR="00F1715C">
        <w:rPr>
          <w:lang w:val="en-AU"/>
        </w:rPr>
        <w:t>application of theory</w:t>
      </w:r>
      <w:r w:rsidR="002301D1">
        <w:rPr>
          <w:lang w:val="en-AU"/>
        </w:rPr>
        <w:t xml:space="preserve">, students gain only an abstract understanding, but are not able to </w:t>
      </w:r>
      <w:r w:rsidR="002301D1">
        <w:rPr>
          <w:i/>
          <w:lang w:val="en-AU"/>
        </w:rPr>
        <w:t>do.</w:t>
      </w:r>
      <w:r w:rsidR="002301D1">
        <w:rPr>
          <w:lang w:val="en-AU"/>
        </w:rPr>
        <w:t xml:space="preserve"> </w:t>
      </w:r>
      <w:r w:rsidR="00A80008">
        <w:rPr>
          <w:lang w:val="en-AU"/>
        </w:rPr>
        <w:t>We make the bridge between theory and practice with a t</w:t>
      </w:r>
      <w:r w:rsidR="006D00BF">
        <w:rPr>
          <w:lang w:val="en-AU"/>
        </w:rPr>
        <w:t xml:space="preserve">ightly scaffolded curriculum designed to flow smoothly across all three years of the degree, in which theoretical principles are introduced in well-delineated </w:t>
      </w:r>
      <w:r w:rsidR="00C81535">
        <w:rPr>
          <w:lang w:val="en-AU"/>
        </w:rPr>
        <w:t xml:space="preserve">modules, and </w:t>
      </w:r>
      <w:r w:rsidR="00C81535">
        <w:rPr>
          <w:b/>
          <w:lang w:val="en-AU"/>
        </w:rPr>
        <w:t>always</w:t>
      </w:r>
      <w:r w:rsidR="00C81535">
        <w:rPr>
          <w:lang w:val="en-AU"/>
        </w:rPr>
        <w:t xml:space="preserve"> </w:t>
      </w:r>
      <w:r w:rsidR="002F0209">
        <w:rPr>
          <w:lang w:val="en-AU"/>
        </w:rPr>
        <w:t>accompanied</w:t>
      </w:r>
      <w:r w:rsidR="00C81535">
        <w:rPr>
          <w:lang w:val="en-AU"/>
        </w:rPr>
        <w:t xml:space="preserve"> by a connected practical task, activity or project that demonstrate</w:t>
      </w:r>
      <w:r w:rsidR="002E5BCC">
        <w:rPr>
          <w:lang w:val="en-AU"/>
        </w:rPr>
        <w:t>s</w:t>
      </w:r>
      <w:r w:rsidR="00C81535">
        <w:rPr>
          <w:lang w:val="en-AU"/>
        </w:rPr>
        <w:t xml:space="preserve"> the practical application of the theoretical material.</w:t>
      </w:r>
      <w:r w:rsidR="00AF14E6">
        <w:rPr>
          <w:lang w:val="en-AU"/>
        </w:rPr>
        <w:t xml:space="preserve"> </w:t>
      </w:r>
      <w:r w:rsidR="006D4A4D">
        <w:rPr>
          <w:lang w:val="en-AU"/>
        </w:rPr>
        <w:t xml:space="preserve">Theoretical content, even in areas such as mathematics, </w:t>
      </w:r>
      <w:r w:rsidR="00632A56">
        <w:rPr>
          <w:lang w:val="en-AU"/>
        </w:rPr>
        <w:t>is</w:t>
      </w:r>
      <w:r w:rsidR="006D4A4D">
        <w:rPr>
          <w:lang w:val="en-AU"/>
        </w:rPr>
        <w:t xml:space="preserve"> presented in a realistic IT context that allows students to understand the relevance</w:t>
      </w:r>
      <w:r w:rsidR="006D1B12">
        <w:rPr>
          <w:lang w:val="en-AU"/>
        </w:rPr>
        <w:t xml:space="preserve"> of the material and to incorporate the new material into their existing cognitive schemata.</w:t>
      </w:r>
    </w:p>
    <w:p w14:paraId="7B2F5B0E" w14:textId="77777777" w:rsidR="0086382E" w:rsidRDefault="006D4A4D" w:rsidP="0086382E">
      <w:pPr>
        <w:pStyle w:val="BodyTextIndent"/>
        <w:rPr>
          <w:lang w:val="en-AU"/>
        </w:rPr>
      </w:pPr>
      <w:r>
        <w:rPr>
          <w:lang w:val="en-AU"/>
        </w:rPr>
        <w:t>In the earliest years, the connection of theory to practice is made exp</w:t>
      </w:r>
      <w:r w:rsidR="00320AEE">
        <w:rPr>
          <w:lang w:val="en-AU"/>
        </w:rPr>
        <w:t>licit, with the tutor describing, for example, how modulo arithmetic is used in the management of computer passwords.</w:t>
      </w:r>
      <w:r w:rsidR="00994E32">
        <w:rPr>
          <w:lang w:val="en-AU"/>
        </w:rPr>
        <w:t xml:space="preserve"> As the student progresses through the degree, they are gradually led to make these connections independently, through analysis and reflection. </w:t>
      </w:r>
      <w:r w:rsidR="00EB6C0E">
        <w:rPr>
          <w:lang w:val="en-AU"/>
        </w:rPr>
        <w:t>In their final advance</w:t>
      </w:r>
      <w:r w:rsidR="00170A23">
        <w:rPr>
          <w:lang w:val="en-AU"/>
        </w:rPr>
        <w:t>d</w:t>
      </w:r>
      <w:r w:rsidR="00EB6C0E">
        <w:rPr>
          <w:lang w:val="en-AU"/>
        </w:rPr>
        <w:t xml:space="preserve"> programming paper, for example, students are required to choose between alternative algorithms for solving complex real-world software problems by performing theoretical</w:t>
      </w:r>
      <w:r w:rsidR="00CE1428">
        <w:rPr>
          <w:lang w:val="en-AU"/>
        </w:rPr>
        <w:t xml:space="preserve"> efficiency analyses.</w:t>
      </w:r>
    </w:p>
    <w:p w14:paraId="62C51734" w14:textId="547FF2EC" w:rsidR="009D7216" w:rsidRDefault="009D7216" w:rsidP="0086382E">
      <w:pPr>
        <w:pStyle w:val="BodyTextIndent"/>
        <w:rPr>
          <w:lang w:val="en-AU"/>
        </w:rPr>
      </w:pPr>
      <w:r>
        <w:rPr>
          <w:lang w:val="en-AU"/>
        </w:rPr>
        <w:t xml:space="preserve">Our tightly scaffolded curriculum, in which content elements are carefully ordered across all years, and each new element builds carefully upon those previously mastered, </w:t>
      </w:r>
      <w:r w:rsidR="000876F8">
        <w:rPr>
          <w:lang w:val="en-AU"/>
        </w:rPr>
        <w:t>allows for a flexible and iterative learning experience.</w:t>
      </w:r>
      <w:r w:rsidR="00EB44C0">
        <w:rPr>
          <w:lang w:val="en-AU"/>
        </w:rPr>
        <w:t xml:space="preserve"> For example, in early programming papers, initial weeks are spent implementing a set of related code modules. Each module is part of a formative assessment, </w:t>
      </w:r>
      <w:r w:rsidR="00432549">
        <w:rPr>
          <w:lang w:val="en-AU"/>
        </w:rPr>
        <w:t>so</w:t>
      </w:r>
      <w:r w:rsidR="00EB44C0">
        <w:rPr>
          <w:lang w:val="en-AU"/>
        </w:rPr>
        <w:t xml:space="preserve"> students receive </w:t>
      </w:r>
      <w:r w:rsidR="00F11780">
        <w:rPr>
          <w:lang w:val="en-AU"/>
        </w:rPr>
        <w:t>detailed guidance and support during construction</w:t>
      </w:r>
      <w:r w:rsidR="00501A55">
        <w:rPr>
          <w:lang w:val="en-AU"/>
        </w:rPr>
        <w:t>,</w:t>
      </w:r>
      <w:r w:rsidR="00F11780">
        <w:rPr>
          <w:lang w:val="en-AU"/>
        </w:rPr>
        <w:t xml:space="preserve"> and </w:t>
      </w:r>
      <w:r w:rsidR="00EB44C0">
        <w:rPr>
          <w:lang w:val="en-AU"/>
        </w:rPr>
        <w:t>feedback about their wor</w:t>
      </w:r>
      <w:r w:rsidR="00432549">
        <w:rPr>
          <w:lang w:val="en-AU"/>
        </w:rPr>
        <w:t>k</w:t>
      </w:r>
      <w:r w:rsidR="00F11780">
        <w:rPr>
          <w:lang w:val="en-AU"/>
        </w:rPr>
        <w:t xml:space="preserve"> upon completion. They </w:t>
      </w:r>
      <w:r w:rsidR="00432549">
        <w:rPr>
          <w:lang w:val="en-AU"/>
        </w:rPr>
        <w:t>refactor and modify their code in response.</w:t>
      </w:r>
      <w:r w:rsidR="00D03394">
        <w:rPr>
          <w:lang w:val="en-AU"/>
        </w:rPr>
        <w:t xml:space="preserve"> Students then perform a large summative assessment project </w:t>
      </w:r>
      <w:r w:rsidR="00D03394" w:rsidRPr="00D03394">
        <w:rPr>
          <w:lang w:val="en-AU"/>
        </w:rPr>
        <w:t>which uses the code modules they</w:t>
      </w:r>
      <w:r w:rsidR="00D03394">
        <w:rPr>
          <w:lang w:val="en-AU"/>
        </w:rPr>
        <w:t xml:space="preserve"> have already built.</w:t>
      </w:r>
      <w:r w:rsidR="00BC14E9">
        <w:rPr>
          <w:lang w:val="en-AU"/>
        </w:rPr>
        <w:t xml:space="preserve"> </w:t>
      </w:r>
      <w:r w:rsidR="00F11780">
        <w:rPr>
          <w:lang w:val="en-AU"/>
        </w:rPr>
        <w:t xml:space="preserve">This process </w:t>
      </w:r>
      <w:r w:rsidR="002E5484">
        <w:rPr>
          <w:lang w:val="en-AU"/>
        </w:rPr>
        <w:t xml:space="preserve">requires an integration of course material -- both theoretical and conceptual -- </w:t>
      </w:r>
      <w:r w:rsidR="00D04429">
        <w:rPr>
          <w:lang w:val="en-AU"/>
        </w:rPr>
        <w:t>leading to an even richer understanding.</w:t>
      </w:r>
    </w:p>
    <w:p w14:paraId="3E180E1E" w14:textId="2135ED6E" w:rsidR="005E5D28" w:rsidRPr="00D03394" w:rsidRDefault="00662911" w:rsidP="0086382E">
      <w:pPr>
        <w:pStyle w:val="BodyTextIndent"/>
        <w:rPr>
          <w:i/>
          <w:lang w:val="en-AU"/>
        </w:rPr>
      </w:pPr>
      <w:r>
        <w:rPr>
          <w:lang w:val="en-AU"/>
        </w:rPr>
        <w:t xml:space="preserve">The process is inherently experiential -- contextualised in the real world, </w:t>
      </w:r>
      <w:r w:rsidR="00312067">
        <w:rPr>
          <w:lang w:val="en-AU"/>
        </w:rPr>
        <w:t xml:space="preserve">cognitively constructive, </w:t>
      </w:r>
      <w:r>
        <w:rPr>
          <w:lang w:val="en-AU"/>
        </w:rPr>
        <w:t xml:space="preserve">iterative, individual, requiring reflection and deep </w:t>
      </w:r>
      <w:r w:rsidR="00061356">
        <w:rPr>
          <w:lang w:val="en-AU"/>
        </w:rPr>
        <w:t>problem solving</w:t>
      </w:r>
      <w:r w:rsidR="0071550F">
        <w:rPr>
          <w:lang w:val="en-AU"/>
        </w:rPr>
        <w:t>.</w:t>
      </w:r>
    </w:p>
    <w:p w14:paraId="3BE261C7" w14:textId="77777777" w:rsidR="0050445D" w:rsidRPr="0050445D" w:rsidRDefault="0050445D" w:rsidP="0050445D">
      <w:pPr>
        <w:pStyle w:val="BodyTextIndent"/>
        <w:rPr>
          <w:lang w:val="en-AU"/>
        </w:rPr>
      </w:pPr>
    </w:p>
    <w:p w14:paraId="76CDD0B4" w14:textId="77777777" w:rsidR="00911952" w:rsidRDefault="008444C1" w:rsidP="00DB0FDB">
      <w:pPr>
        <w:pStyle w:val="Heading2"/>
      </w:pPr>
      <w:bookmarkStart w:id="25" w:name="_Toc463945683"/>
      <w:commentRangeStart w:id="26"/>
      <w:r w:rsidRPr="0013747F">
        <w:t>Blended Learning</w:t>
      </w:r>
      <w:commentRangeEnd w:id="26"/>
      <w:r w:rsidR="00B73F11">
        <w:rPr>
          <w:rStyle w:val="CommentReference"/>
          <w:b w:val="0"/>
          <w:iCs w:val="0"/>
          <w:u w:val="none"/>
          <w:lang w:val="en-NZ"/>
        </w:rPr>
        <w:commentReference w:id="26"/>
      </w:r>
      <w:bookmarkEnd w:id="25"/>
    </w:p>
    <w:p w14:paraId="50CC792F" w14:textId="77777777" w:rsidR="00911952" w:rsidRPr="00911952" w:rsidRDefault="00911952" w:rsidP="00543A21">
      <w:pPr>
        <w:spacing w:before="120" w:after="120"/>
        <w:ind w:left="851"/>
      </w:pPr>
      <w:r w:rsidRPr="00911952">
        <w:rPr>
          <w:rFonts w:eastAsia="SimSun"/>
          <w:lang w:eastAsia="zh-CN"/>
        </w:rPr>
        <w:t>Definition</w:t>
      </w:r>
      <w:r w:rsidRPr="00450AE0">
        <w:t xml:space="preserve">: </w:t>
      </w:r>
      <w:r w:rsidRPr="00911952">
        <w:rPr>
          <w:rFonts w:eastAsia="SimSun"/>
          <w:lang w:eastAsia="zh-CN"/>
        </w:rPr>
        <w:t>Learning through a blend of modes including face-to-face, online, authentic work experiences and student-managed learning.</w:t>
      </w:r>
    </w:p>
    <w:p w14:paraId="4F51DA36" w14:textId="77777777" w:rsidR="00911952" w:rsidRPr="00911952" w:rsidRDefault="00911952" w:rsidP="00543A21">
      <w:pPr>
        <w:spacing w:before="120" w:after="120"/>
        <w:ind w:left="851"/>
        <w:rPr>
          <w:rFonts w:eastAsia="SimSun"/>
          <w:lang w:eastAsia="zh-CN"/>
        </w:rPr>
      </w:pPr>
      <w:r w:rsidRPr="00911952">
        <w:rPr>
          <w:rFonts w:eastAsia="SimSun"/>
          <w:lang w:eastAsia="zh-CN"/>
        </w:rPr>
        <w:t>Further explanation</w:t>
      </w:r>
      <w:r w:rsidR="00450AE0">
        <w:rPr>
          <w:rFonts w:eastAsia="SimSun"/>
          <w:lang w:eastAsia="zh-CN"/>
        </w:rPr>
        <w:t xml:space="preserve">: </w:t>
      </w:r>
      <w:r w:rsidRPr="00911952">
        <w:rPr>
          <w:rFonts w:eastAsia="SimSun"/>
          <w:lang w:eastAsia="zh-CN"/>
        </w:rPr>
        <w:t>All Otago Polytechnic on-campus programmes will be designed to ensure learning opportunities that blend face-to-face learning, on-line learning, authentic work experiences and student-managed learning.  While programmes must blend these four modes, individual courses may use single modes or a combination of modes to best facilitate student learning within the course. All learning opportunities will be underpinned by experiential learning.</w:t>
      </w:r>
    </w:p>
    <w:p w14:paraId="122D372A" w14:textId="77777777" w:rsidR="00911952" w:rsidRPr="00911952" w:rsidRDefault="00911952" w:rsidP="00543A21">
      <w:pPr>
        <w:spacing w:before="120" w:after="120"/>
        <w:ind w:left="851"/>
        <w:rPr>
          <w:rFonts w:eastAsia="SimSun"/>
          <w:lang w:eastAsia="zh-CN"/>
        </w:rPr>
      </w:pPr>
      <w:r w:rsidRPr="00911952">
        <w:rPr>
          <w:rFonts w:eastAsia="SimSun"/>
          <w:lang w:eastAsia="zh-CN"/>
        </w:rPr>
        <w:t>Face-to-face learning is where students are physically present with others involved in the learning process.  For example:</w:t>
      </w:r>
      <w:r w:rsidR="00450AE0">
        <w:rPr>
          <w:rFonts w:eastAsia="SimSun"/>
          <w:lang w:eastAsia="zh-CN"/>
        </w:rPr>
        <w:t xml:space="preserve"> </w:t>
      </w:r>
      <w:r w:rsidRPr="00911952">
        <w:rPr>
          <w:rFonts w:eastAsia="SimSun"/>
          <w:lang w:eastAsia="zh-CN"/>
        </w:rPr>
        <w:t>classroom learning experiences</w:t>
      </w:r>
      <w:r w:rsidR="00450AE0">
        <w:rPr>
          <w:rFonts w:eastAsia="SimSun"/>
          <w:lang w:eastAsia="zh-CN"/>
        </w:rPr>
        <w:t xml:space="preserve">; </w:t>
      </w:r>
      <w:r w:rsidRPr="00911952">
        <w:rPr>
          <w:rFonts w:eastAsia="SimSun"/>
          <w:lang w:eastAsia="zh-CN"/>
        </w:rPr>
        <w:t>small group tutorials</w:t>
      </w:r>
      <w:r w:rsidR="00450AE0">
        <w:rPr>
          <w:rFonts w:eastAsia="SimSun"/>
          <w:lang w:eastAsia="zh-CN"/>
        </w:rPr>
        <w:t xml:space="preserve">; </w:t>
      </w:r>
      <w:r w:rsidRPr="00911952">
        <w:rPr>
          <w:rFonts w:eastAsia="SimSun"/>
          <w:lang w:eastAsia="zh-CN"/>
        </w:rPr>
        <w:t>laboratories</w:t>
      </w:r>
      <w:r w:rsidR="00450AE0">
        <w:rPr>
          <w:rFonts w:eastAsia="SimSun"/>
          <w:lang w:eastAsia="zh-CN"/>
        </w:rPr>
        <w:t xml:space="preserve">; </w:t>
      </w:r>
      <w:r w:rsidRPr="00911952">
        <w:rPr>
          <w:rFonts w:eastAsia="SimSun"/>
          <w:lang w:eastAsia="zh-CN"/>
        </w:rPr>
        <w:t>studios</w:t>
      </w:r>
      <w:r w:rsidR="00450AE0">
        <w:rPr>
          <w:rFonts w:eastAsia="SimSun"/>
          <w:lang w:eastAsia="zh-CN"/>
        </w:rPr>
        <w:t xml:space="preserve">; </w:t>
      </w:r>
      <w:r w:rsidRPr="00911952">
        <w:rPr>
          <w:rFonts w:eastAsia="SimSun"/>
          <w:lang w:eastAsia="zh-CN"/>
        </w:rPr>
        <w:t>community experiences</w:t>
      </w:r>
      <w:r w:rsidR="00450AE0">
        <w:rPr>
          <w:rFonts w:eastAsia="SimSun"/>
          <w:lang w:eastAsia="zh-CN"/>
        </w:rPr>
        <w:t xml:space="preserve">; and </w:t>
      </w:r>
      <w:r w:rsidRPr="00911952">
        <w:rPr>
          <w:rFonts w:eastAsia="SimSun"/>
          <w:lang w:eastAsia="zh-CN"/>
        </w:rPr>
        <w:t>student pro</w:t>
      </w:r>
      <w:r w:rsidR="00450AE0">
        <w:rPr>
          <w:rFonts w:eastAsia="SimSun"/>
          <w:lang w:eastAsia="zh-CN"/>
        </w:rPr>
        <w:t>jects.</w:t>
      </w:r>
    </w:p>
    <w:p w14:paraId="6BAA0F29" w14:textId="77777777" w:rsidR="00911952" w:rsidRPr="00911952" w:rsidRDefault="00911952" w:rsidP="00543A21">
      <w:pPr>
        <w:spacing w:before="120" w:after="120"/>
        <w:ind w:left="851"/>
        <w:rPr>
          <w:rFonts w:eastAsia="SimSun"/>
          <w:lang w:eastAsia="zh-CN"/>
        </w:rPr>
      </w:pPr>
      <w:r w:rsidRPr="00911952">
        <w:rPr>
          <w:rFonts w:eastAsia="SimSun"/>
          <w:lang w:eastAsia="zh-CN"/>
        </w:rPr>
        <w:lastRenderedPageBreak/>
        <w:t xml:space="preserve">On-line learning uses electronic technology to deliver learning materials and activities. Students can engage in online learning activities at the same time (synchronous), for example in online tutorials or discussion.  Student can engage with online activities in their own time (asynchronous), for example working through modules on </w:t>
      </w:r>
      <w:r w:rsidR="00812AD2">
        <w:rPr>
          <w:rFonts w:eastAsia="SimSun"/>
          <w:lang w:eastAsia="zh-CN"/>
        </w:rPr>
        <w:t>the Learning Management System or website</w:t>
      </w:r>
      <w:r w:rsidRPr="00911952">
        <w:rPr>
          <w:rFonts w:eastAsia="SimSun"/>
          <w:lang w:eastAsia="zh-CN"/>
        </w:rPr>
        <w:t xml:space="preserve">, posting a blog or engaging in a discussion forum.  </w:t>
      </w:r>
      <w:r w:rsidR="00116FD8">
        <w:rPr>
          <w:rFonts w:eastAsia="SimSun"/>
          <w:lang w:eastAsia="zh-CN"/>
        </w:rPr>
        <w:t>For all courses students will have online access to course information including timetables, assessments, online modules, work experience information and course-related messages from teachers.</w:t>
      </w:r>
    </w:p>
    <w:p w14:paraId="76148DFB" w14:textId="77777777" w:rsidR="00450AE0" w:rsidRDefault="00911952" w:rsidP="00543A21">
      <w:pPr>
        <w:spacing w:before="120" w:after="120"/>
        <w:ind w:left="851"/>
        <w:rPr>
          <w:rFonts w:eastAsia="SimSun"/>
          <w:lang w:eastAsia="zh-CN"/>
        </w:rPr>
      </w:pPr>
      <w:r w:rsidRPr="00911952">
        <w:rPr>
          <w:rFonts w:eastAsia="SimSun"/>
          <w:lang w:eastAsia="zh-CN"/>
        </w:rPr>
        <w:t xml:space="preserve">Authentic work experiences cover a wide range of learning opportunities focussed on work. These might be real work experiences or they might be interactive learning activities that have been designed to replicate as much as possible the tasks or activities or settings of real world work. In other words activities that are designed to ‘feel’ like a real work place situation. </w:t>
      </w:r>
    </w:p>
    <w:p w14:paraId="0D97BA37" w14:textId="77777777" w:rsidR="009D0C7F" w:rsidRDefault="009D0C7F" w:rsidP="007E5BF9">
      <w:pPr>
        <w:spacing w:before="120" w:after="120"/>
        <w:ind w:left="851"/>
        <w:rPr>
          <w:ins w:id="27" w:author="Sally Pairman" w:date="2015-06-18T16:24:00Z"/>
          <w:rFonts w:eastAsia="SimSun"/>
          <w:lang w:eastAsia="zh-CN"/>
        </w:rPr>
      </w:pPr>
      <w:r w:rsidRPr="00911952">
        <w:rPr>
          <w:rFonts w:eastAsia="SimSun"/>
          <w:lang w:eastAsia="zh-CN"/>
        </w:rPr>
        <w:t xml:space="preserve">Student-managed learning can be in any mode. It is where the student engages in learning activities without the presence of the teacher and the student is required to self-manage to complete the activity within the expected timeframe. The learning activities may be designed by the teacher but carried out by the student alone or in groups, for example in a student-managed project, asynchronous online learning or preparation of an assessment task. Student-managed learning can also be student-directed whereby the student chooses to explore topics of interest to them as an adjunct to the formal learning designed by the teacher. </w:t>
      </w:r>
    </w:p>
    <w:p w14:paraId="10CF9657" w14:textId="77777777" w:rsidR="00F92380" w:rsidRPr="009D0C7F" w:rsidRDefault="009D0C7F" w:rsidP="007E5BF9">
      <w:pPr>
        <w:spacing w:before="120" w:after="120"/>
        <w:ind w:left="851"/>
        <w:rPr>
          <w:rFonts w:eastAsia="SimSun"/>
          <w:lang w:eastAsia="zh-CN"/>
        </w:rPr>
      </w:pPr>
      <w:r w:rsidRPr="009D0C7F">
        <w:rPr>
          <w:rFonts w:eastAsia="SimSun"/>
          <w:lang w:eastAsia="zh-CN"/>
        </w:rPr>
        <w:t>For e</w:t>
      </w:r>
      <w:r w:rsidR="00911952" w:rsidRPr="009D0C7F">
        <w:rPr>
          <w:rFonts w:eastAsia="SimSun"/>
          <w:lang w:eastAsia="zh-CN"/>
        </w:rPr>
        <w:t>xamples of authentic work experiences</w:t>
      </w:r>
      <w:r w:rsidRPr="009D0C7F">
        <w:rPr>
          <w:rFonts w:eastAsia="SimSun"/>
          <w:lang w:eastAsia="zh-CN"/>
        </w:rPr>
        <w:t xml:space="preserve">, see </w:t>
      </w:r>
      <w:r w:rsidR="0087159A">
        <w:fldChar w:fldCharType="begin"/>
      </w:r>
      <w:r w:rsidR="0087159A">
        <w:instrText xml:space="preserve"> REF _Ref426636215 \h  \* MERGEFORMAT </w:instrText>
      </w:r>
      <w:r w:rsidR="0087159A">
        <w:fldChar w:fldCharType="separate"/>
      </w:r>
      <w:r w:rsidR="00E018FD" w:rsidRPr="00E018FD">
        <w:rPr>
          <w:color w:val="0000FF"/>
        </w:rPr>
        <w:t>Appendix 1.: Examples of Authentic Work Experiences</w:t>
      </w:r>
      <w:r w:rsidR="0087159A">
        <w:fldChar w:fldCharType="end"/>
      </w:r>
      <w:r w:rsidR="00FA73A1">
        <w:rPr>
          <w:rFonts w:eastAsia="SimSun"/>
          <w:color w:val="0000FF"/>
          <w:lang w:eastAsia="zh-CN"/>
        </w:rPr>
        <w:t>.</w:t>
      </w:r>
    </w:p>
    <w:p w14:paraId="06C75097" w14:textId="77777777" w:rsidR="009C5260" w:rsidRDefault="009C5260" w:rsidP="00DB0FDB">
      <w:pPr>
        <w:pStyle w:val="Heading2"/>
      </w:pPr>
      <w:bookmarkStart w:id="28" w:name="_Toc463945684"/>
      <w:r w:rsidRPr="005B5DC5">
        <w:t>How does the programme incorporate blended learning into course design?</w:t>
      </w:r>
      <w:bookmarkEnd w:id="28"/>
    </w:p>
    <w:p w14:paraId="276B6130" w14:textId="5FE2275C" w:rsidR="00087600" w:rsidRDefault="00E34223" w:rsidP="00087600">
      <w:pPr>
        <w:pStyle w:val="BodyTextIndent"/>
        <w:rPr>
          <w:lang w:val="en-AU"/>
        </w:rPr>
      </w:pPr>
      <w:r>
        <w:rPr>
          <w:lang w:val="en-AU"/>
        </w:rPr>
        <w:t xml:space="preserve">We are preparing students to work in the Information Technology industry. To this end, they must be familiar with the </w:t>
      </w:r>
      <w:r w:rsidR="000237E7">
        <w:rPr>
          <w:lang w:val="en-AU"/>
        </w:rPr>
        <w:t xml:space="preserve">wide range of digital tools, </w:t>
      </w:r>
      <w:r>
        <w:rPr>
          <w:lang w:val="en-AU"/>
        </w:rPr>
        <w:t>techniques</w:t>
      </w:r>
      <w:r w:rsidR="00EE4EED">
        <w:rPr>
          <w:lang w:val="en-AU"/>
        </w:rPr>
        <w:t xml:space="preserve"> and systems</w:t>
      </w:r>
      <w:r>
        <w:rPr>
          <w:lang w:val="en-AU"/>
        </w:rPr>
        <w:t xml:space="preserve"> that are currently used in business, education and other modern enterprises.</w:t>
      </w:r>
      <w:r w:rsidR="000237E7">
        <w:rPr>
          <w:lang w:val="en-AU"/>
        </w:rPr>
        <w:t xml:space="preserve"> There is no need for us</w:t>
      </w:r>
      <w:r w:rsidR="00EE4EED">
        <w:rPr>
          <w:lang w:val="en-AU"/>
        </w:rPr>
        <w:t xml:space="preserve"> to introduce these tools in any artificial context -- we simply require the students to </w:t>
      </w:r>
      <w:r w:rsidR="004B2FE8">
        <w:rPr>
          <w:lang w:val="en-AU"/>
        </w:rPr>
        <w:t>use them as they will use them after graduation. Example</w:t>
      </w:r>
      <w:r w:rsidR="00FD2B75">
        <w:rPr>
          <w:lang w:val="en-AU"/>
        </w:rPr>
        <w:t>s</w:t>
      </w:r>
      <w:r w:rsidR="004B2FE8">
        <w:rPr>
          <w:lang w:val="en-AU"/>
        </w:rPr>
        <w:t xml:space="preserve"> include:</w:t>
      </w:r>
    </w:p>
    <w:p w14:paraId="5D7C27FB" w14:textId="1907D961" w:rsidR="004B2FE8" w:rsidRDefault="004B2FE8" w:rsidP="00087600">
      <w:pPr>
        <w:pStyle w:val="BodyTextIndent"/>
        <w:rPr>
          <w:lang w:val="en-AU"/>
        </w:rPr>
      </w:pPr>
      <w:r>
        <w:rPr>
          <w:lang w:val="en-AU"/>
        </w:rPr>
        <w:t xml:space="preserve">Digital version control and collaboration: Our students use the ubiquitous Git system for version control, assignment submission and team workflow support, starting in the first year. </w:t>
      </w:r>
      <w:r w:rsidR="00106DCC">
        <w:rPr>
          <w:lang w:val="en-AU"/>
        </w:rPr>
        <w:t xml:space="preserve">Git servers (GitHub, GitBucket, etc.) are </w:t>
      </w:r>
      <w:r w:rsidR="00571BF7">
        <w:rPr>
          <w:lang w:val="en-AU"/>
        </w:rPr>
        <w:t xml:space="preserve">also </w:t>
      </w:r>
      <w:r w:rsidR="00106DCC">
        <w:rPr>
          <w:lang w:val="en-AU"/>
        </w:rPr>
        <w:t>used for issue tracking and ticketing.</w:t>
      </w:r>
      <w:r w:rsidR="0087049D">
        <w:rPr>
          <w:lang w:val="en-AU"/>
        </w:rPr>
        <w:t xml:space="preserve"> These systems make it possible for lecturers to view student code remotely</w:t>
      </w:r>
      <w:r w:rsidR="004C4260">
        <w:rPr>
          <w:lang w:val="en-AU"/>
        </w:rPr>
        <w:t xml:space="preserve"> 24/7</w:t>
      </w:r>
      <w:r w:rsidR="0087049D">
        <w:rPr>
          <w:lang w:val="en-AU"/>
        </w:rPr>
        <w:t>, when students need help resolving bu</w:t>
      </w:r>
      <w:r w:rsidR="00FD2B75">
        <w:rPr>
          <w:lang w:val="en-AU"/>
        </w:rPr>
        <w:t>gs or architectural problems outside of normal school hours.</w:t>
      </w:r>
    </w:p>
    <w:p w14:paraId="7F16B533" w14:textId="77777777" w:rsidR="00A80A9E" w:rsidRDefault="00411C97" w:rsidP="00087600">
      <w:pPr>
        <w:pStyle w:val="BodyTextIndent"/>
        <w:rPr>
          <w:lang w:val="en-AU"/>
        </w:rPr>
      </w:pPr>
      <w:r>
        <w:rPr>
          <w:lang w:val="en-AU"/>
        </w:rPr>
        <w:t>Online</w:t>
      </w:r>
      <w:r w:rsidR="004E607F">
        <w:rPr>
          <w:lang w:val="en-AU"/>
        </w:rPr>
        <w:t xml:space="preserve"> materials access: All digital course materials (e.g. lecture PowerPoints, practical task handouts, code samples and skeletons)</w:t>
      </w:r>
      <w:r w:rsidR="00A80A9E">
        <w:rPr>
          <w:lang w:val="en-AU"/>
        </w:rPr>
        <w:t xml:space="preserve"> are available online via a variety of channels including remote servers, virtual machines and web access tools.</w:t>
      </w:r>
      <w:r>
        <w:rPr>
          <w:lang w:val="en-AU"/>
        </w:rPr>
        <w:t xml:space="preserve"> Textbooks are made available via the Safari Digital Library for continuous online access. Video tutorials and interactive online tools are included in course materials as appropriate. </w:t>
      </w:r>
    </w:p>
    <w:p w14:paraId="253270BF" w14:textId="77777777" w:rsidR="00411C97" w:rsidRDefault="00662EE5" w:rsidP="00087600">
      <w:pPr>
        <w:pStyle w:val="BodyTextIndent"/>
        <w:rPr>
          <w:lang w:val="en-AU"/>
        </w:rPr>
      </w:pPr>
      <w:r>
        <w:rPr>
          <w:lang w:val="en-AU"/>
        </w:rPr>
        <w:t xml:space="preserve">Digital communication channels: </w:t>
      </w:r>
      <w:r w:rsidR="004E607F">
        <w:rPr>
          <w:lang w:val="en-AU"/>
        </w:rPr>
        <w:t xml:space="preserve"> </w:t>
      </w:r>
      <w:r w:rsidR="00EE5BAB">
        <w:rPr>
          <w:lang w:val="en-AU"/>
        </w:rPr>
        <w:t>Staff maintain open communication with students outside of class via Slack, Facebook and other online forums tools. These systems allow both one-to-one conversation for students who have specific questions and class-wide discussion and announcements.</w:t>
      </w:r>
    </w:p>
    <w:p w14:paraId="1B1C15BF" w14:textId="3D3D8554" w:rsidR="001F5A96" w:rsidRPr="00087600" w:rsidRDefault="004B395B" w:rsidP="00087600">
      <w:pPr>
        <w:pStyle w:val="BodyTextIndent"/>
        <w:rPr>
          <w:lang w:val="en-AU"/>
        </w:rPr>
      </w:pPr>
      <w:r>
        <w:rPr>
          <w:lang w:val="en-AU"/>
        </w:rPr>
        <w:t xml:space="preserve">These online tools are a natural and essential part of </w:t>
      </w:r>
      <w:r w:rsidR="003C5F5A">
        <w:rPr>
          <w:lang w:val="en-AU"/>
        </w:rPr>
        <w:t>any IT professional's training, and our students master them without difficulty.</w:t>
      </w:r>
      <w:r w:rsidR="00C07CEA">
        <w:rPr>
          <w:lang w:val="en-AU"/>
        </w:rPr>
        <w:t xml:space="preserve"> However, we also </w:t>
      </w:r>
      <w:r w:rsidR="00067491">
        <w:rPr>
          <w:lang w:val="en-AU"/>
        </w:rPr>
        <w:t>wish</w:t>
      </w:r>
      <w:r w:rsidR="00C07CEA">
        <w:rPr>
          <w:lang w:val="en-AU"/>
        </w:rPr>
        <w:t xml:space="preserve"> to note the </w:t>
      </w:r>
      <w:r w:rsidR="00701FE6">
        <w:rPr>
          <w:lang w:val="en-AU"/>
        </w:rPr>
        <w:t>indispensable</w:t>
      </w:r>
      <w:r w:rsidR="003E736B">
        <w:rPr>
          <w:lang w:val="en-AU"/>
        </w:rPr>
        <w:t xml:space="preserve"> </w:t>
      </w:r>
      <w:r w:rsidR="00A54CDA">
        <w:rPr>
          <w:lang w:val="en-AU"/>
        </w:rPr>
        <w:t>pedagogical value of face-to-</w:t>
      </w:r>
      <w:r w:rsidR="00C07CEA">
        <w:rPr>
          <w:lang w:val="en-AU"/>
        </w:rPr>
        <w:t xml:space="preserve">face teaching. There is considerable empirical evidence that </w:t>
      </w:r>
      <w:r w:rsidR="003A5859">
        <w:rPr>
          <w:lang w:val="en-AU"/>
        </w:rPr>
        <w:t>computer programming and related complex IT skills cannot be taught effectively through 100% remote delivery.</w:t>
      </w:r>
      <w:r w:rsidR="001D6DEE">
        <w:rPr>
          <w:lang w:val="en-AU"/>
        </w:rPr>
        <w:t xml:space="preserve"> Because of the scaffolded information architecture of </w:t>
      </w:r>
      <w:r w:rsidR="00BA4505">
        <w:rPr>
          <w:lang w:val="en-AU"/>
        </w:rPr>
        <w:t>our</w:t>
      </w:r>
      <w:r w:rsidR="001D6DEE">
        <w:rPr>
          <w:lang w:val="en-AU"/>
        </w:rPr>
        <w:t xml:space="preserve"> discipline, </w:t>
      </w:r>
      <w:r w:rsidR="001D6DEE">
        <w:rPr>
          <w:lang w:val="en-AU"/>
        </w:rPr>
        <w:lastRenderedPageBreak/>
        <w:t>small confusions early</w:t>
      </w:r>
      <w:r w:rsidR="00D91125">
        <w:rPr>
          <w:lang w:val="en-AU"/>
        </w:rPr>
        <w:t xml:space="preserve"> in a student's training are likely to</w:t>
      </w:r>
      <w:r w:rsidR="001D6DEE">
        <w:rPr>
          <w:lang w:val="en-AU"/>
        </w:rPr>
        <w:t xml:space="preserve"> lead to catastrophic </w:t>
      </w:r>
      <w:r w:rsidR="002724C5">
        <w:rPr>
          <w:lang w:val="en-AU"/>
        </w:rPr>
        <w:t>problems</w:t>
      </w:r>
      <w:r w:rsidR="001D6DEE">
        <w:rPr>
          <w:lang w:val="en-AU"/>
        </w:rPr>
        <w:t xml:space="preserve"> later</w:t>
      </w:r>
      <w:r w:rsidR="001968DA">
        <w:rPr>
          <w:lang w:val="en-AU"/>
        </w:rPr>
        <w:t xml:space="preserve"> (see e.g. Robinson</w:t>
      </w:r>
      <w:r w:rsidR="00892FA5">
        <w:rPr>
          <w:lang w:val="en-AU"/>
        </w:rPr>
        <w:t xml:space="preserve">, </w:t>
      </w:r>
      <w:commentRangeStart w:id="29"/>
      <w:r w:rsidR="00892FA5">
        <w:rPr>
          <w:lang w:val="en-AU"/>
        </w:rPr>
        <w:t>2010</w:t>
      </w:r>
      <w:commentRangeEnd w:id="29"/>
      <w:r w:rsidR="00892FA5">
        <w:rPr>
          <w:rStyle w:val="CommentReference"/>
        </w:rPr>
        <w:commentReference w:id="29"/>
      </w:r>
      <w:r w:rsidR="00892FA5">
        <w:rPr>
          <w:lang w:val="en-AU"/>
        </w:rPr>
        <w:t>)</w:t>
      </w:r>
      <w:r w:rsidR="001D6DEE">
        <w:rPr>
          <w:lang w:val="en-AU"/>
        </w:rPr>
        <w:t>.</w:t>
      </w:r>
      <w:r w:rsidR="003B0F31">
        <w:rPr>
          <w:lang w:val="en-AU"/>
        </w:rPr>
        <w:t xml:space="preserve"> </w:t>
      </w:r>
      <w:r w:rsidR="00E216CB">
        <w:rPr>
          <w:lang w:val="en-AU"/>
        </w:rPr>
        <w:t xml:space="preserve">This pattern is posited to be the cause of the unusually high failure rates seen in many IT programmes internationally. </w:t>
      </w:r>
      <w:r w:rsidR="00C82C30">
        <w:rPr>
          <w:lang w:val="en-AU"/>
        </w:rPr>
        <w:t>With face-to-</w:t>
      </w:r>
      <w:r w:rsidR="003B0F31">
        <w:rPr>
          <w:lang w:val="en-AU"/>
        </w:rPr>
        <w:t xml:space="preserve">face teaching by an experienced and </w:t>
      </w:r>
      <w:r w:rsidR="00936D77">
        <w:rPr>
          <w:lang w:val="en-AU"/>
        </w:rPr>
        <w:t xml:space="preserve">observant instructor, these small problems can be identified and resolved </w:t>
      </w:r>
      <w:r w:rsidR="002724C5">
        <w:rPr>
          <w:lang w:val="en-AU"/>
        </w:rPr>
        <w:t xml:space="preserve">quickly, avoiding frustration and failure. </w:t>
      </w:r>
    </w:p>
    <w:p w14:paraId="1F7B095F" w14:textId="77777777" w:rsidR="001A6906" w:rsidRPr="005B5DC5" w:rsidRDefault="00F92380" w:rsidP="00DB0FDB">
      <w:pPr>
        <w:pStyle w:val="Heading2"/>
      </w:pPr>
      <w:bookmarkStart w:id="30" w:name="_Toc463945685"/>
      <w:r w:rsidRPr="005B5DC5">
        <w:t>Authentic Work Experiences</w:t>
      </w:r>
      <w:bookmarkEnd w:id="30"/>
    </w:p>
    <w:p w14:paraId="4E2331D7" w14:textId="77777777" w:rsidR="005749C2" w:rsidRDefault="005749C2" w:rsidP="005749C2">
      <w:pPr>
        <w:ind w:left="851"/>
      </w:pPr>
      <w:r>
        <w:t>N/A</w:t>
      </w:r>
      <w:r w:rsidR="000B66EB" w:rsidRPr="00F92380">
        <w:rPr>
          <w:color w:val="0000FF"/>
        </w:rPr>
        <w:t>.</w:t>
      </w:r>
      <w:r>
        <w:rPr>
          <w:color w:val="0000FF"/>
        </w:rPr>
        <w:t xml:space="preserve"> </w:t>
      </w:r>
      <w:r>
        <w:t xml:space="preserve">The BIT </w:t>
      </w:r>
      <w:r w:rsidR="00622BF5">
        <w:t xml:space="preserve">intentionally </w:t>
      </w:r>
      <w:r>
        <w:t>does not incorporate formal work placement. Because of the highly technical nature of our discipline, it is unlikely that an undergraduate, especially in the first two years, would be able to participate meaningfully in the IT services of a business or other enterprise. It would be detrimental to the educational process for students to devote large amounts of time to the menial tasks that they would be able to perform in the early stages of their training.</w:t>
      </w:r>
    </w:p>
    <w:p w14:paraId="373BE504" w14:textId="77777777" w:rsidR="00622BF5" w:rsidRDefault="00622BF5" w:rsidP="005749C2">
      <w:pPr>
        <w:ind w:left="851"/>
      </w:pPr>
    </w:p>
    <w:p w14:paraId="0FCD911D" w14:textId="77777777" w:rsidR="00622BF5" w:rsidRPr="0048205A" w:rsidRDefault="00622BF5" w:rsidP="005749C2">
      <w:pPr>
        <w:ind w:left="851"/>
        <w:rPr>
          <w:color w:val="0000FF"/>
        </w:rPr>
      </w:pPr>
      <w:r>
        <w:t xml:space="preserve">However, as much as possible, we seek to replicate the work ethos and environment in the classroom, adjusted to </w:t>
      </w:r>
      <w:r w:rsidR="00BB45BD">
        <w:t>accommodate</w:t>
      </w:r>
      <w:r>
        <w:t xml:space="preserve"> a student level of knowledge. Please see discussions of teaching and assessment approaches elsewhere in this document for details.</w:t>
      </w:r>
    </w:p>
    <w:p w14:paraId="5C44C406" w14:textId="77777777" w:rsidR="00B461D9" w:rsidRPr="005B5DC5" w:rsidRDefault="00B461D9" w:rsidP="00BB345D">
      <w:pPr>
        <w:pStyle w:val="Heading1"/>
      </w:pPr>
      <w:bookmarkStart w:id="31" w:name="_Toc125793011"/>
      <w:bookmarkStart w:id="32" w:name="_Toc125873230"/>
      <w:bookmarkStart w:id="33" w:name="_Toc125873493"/>
      <w:bookmarkStart w:id="34" w:name="_Toc125793013"/>
      <w:bookmarkStart w:id="35" w:name="_Toc463945686"/>
      <w:bookmarkEnd w:id="31"/>
      <w:bookmarkEnd w:id="32"/>
      <w:bookmarkEnd w:id="33"/>
      <w:bookmarkEnd w:id="34"/>
      <w:r w:rsidRPr="005B5DC5">
        <w:t>PROGRAMME REGULATIONS</w:t>
      </w:r>
      <w:bookmarkEnd w:id="35"/>
    </w:p>
    <w:p w14:paraId="552106C0" w14:textId="77777777" w:rsidR="0077607C" w:rsidRPr="000052AE" w:rsidRDefault="0077607C" w:rsidP="00DB0FDB">
      <w:pPr>
        <w:pStyle w:val="Heading2"/>
      </w:pPr>
      <w:bookmarkStart w:id="36" w:name="_Toc463945687"/>
      <w:r w:rsidRPr="000052AE">
        <w:t xml:space="preserve">Admission to the </w:t>
      </w:r>
      <w:commentRangeStart w:id="37"/>
      <w:r w:rsidRPr="000052AE">
        <w:t>Programme</w:t>
      </w:r>
      <w:commentRangeEnd w:id="37"/>
      <w:r w:rsidR="008B58B8">
        <w:rPr>
          <w:rStyle w:val="CommentReference"/>
          <w:b w:val="0"/>
          <w:iCs w:val="0"/>
          <w:u w:val="none"/>
          <w:lang w:val="en-NZ"/>
        </w:rPr>
        <w:commentReference w:id="37"/>
      </w:r>
      <w:bookmarkEnd w:id="36"/>
    </w:p>
    <w:p w14:paraId="6F0CD527" w14:textId="77777777" w:rsidR="005A6BB7" w:rsidRPr="0013747F" w:rsidRDefault="005A6BB7" w:rsidP="005A6BB7">
      <w:pPr>
        <w:pStyle w:val="BodyTextIndent"/>
        <w:rPr>
          <w:u w:val="single"/>
        </w:rPr>
      </w:pPr>
      <w:commentRangeStart w:id="38"/>
      <w:r w:rsidRPr="0013747F">
        <w:rPr>
          <w:u w:val="single"/>
        </w:rPr>
        <w:t>Entry Requirements</w:t>
      </w:r>
      <w:commentRangeEnd w:id="38"/>
      <w:r w:rsidR="001C02FC" w:rsidRPr="0013747F">
        <w:rPr>
          <w:rStyle w:val="CommentReference"/>
        </w:rPr>
        <w:commentReference w:id="38"/>
      </w:r>
    </w:p>
    <w:p w14:paraId="5A5A3E77" w14:textId="77777777" w:rsidR="005A6BB7" w:rsidRPr="0013747F" w:rsidRDefault="008E5793" w:rsidP="008E5793">
      <w:pPr>
        <w:pStyle w:val="BodyTextIndent"/>
      </w:pPr>
      <w:r w:rsidRPr="0013747F">
        <w:t xml:space="preserve">*For NZQA’s minimum English language entry requirements, go to: </w:t>
      </w:r>
    </w:p>
    <w:p w14:paraId="531B3A77" w14:textId="77777777" w:rsidR="008E5793" w:rsidRPr="0013747F" w:rsidRDefault="0087159A" w:rsidP="008E5793">
      <w:pPr>
        <w:pStyle w:val="BodyTextIndent"/>
      </w:pPr>
      <w:hyperlink r:id="rId24" w:history="1">
        <w:r w:rsidR="00FD4716" w:rsidRPr="0013747F">
          <w:rPr>
            <w:rStyle w:val="Hyperlink"/>
          </w:rPr>
          <w:t>http://www.nzqa.govt.nz/about-us/our-role/legislation/nzqa-rules/nzqf-related-rules/programme-approval-and-accreditation/app-2/the-table/</w:t>
        </w:r>
      </w:hyperlink>
      <w:r w:rsidR="00FD4716" w:rsidRPr="0013747F">
        <w:t xml:space="preserve"> </w:t>
      </w:r>
    </w:p>
    <w:p w14:paraId="569EBBE6" w14:textId="77777777" w:rsidR="008E5793" w:rsidRPr="0013747F" w:rsidRDefault="008E5793" w:rsidP="005A6BB7">
      <w:pPr>
        <w:pStyle w:val="BodyTextIndent"/>
      </w:pPr>
    </w:p>
    <w:p w14:paraId="229B4A23" w14:textId="77777777" w:rsidR="005A6BB7" w:rsidRPr="0013747F" w:rsidRDefault="005A6BB7" w:rsidP="005A6BB7">
      <w:pPr>
        <w:pStyle w:val="BodyTextIndent"/>
        <w:spacing w:after="0"/>
        <w:rPr>
          <w:u w:val="single"/>
        </w:rPr>
      </w:pPr>
      <w:commentRangeStart w:id="39"/>
      <w:r w:rsidRPr="0013747F">
        <w:rPr>
          <w:u w:val="single"/>
        </w:rPr>
        <w:t xml:space="preserve">Selection Criteria* </w:t>
      </w:r>
      <w:commentRangeEnd w:id="39"/>
      <w:r w:rsidR="004B2BBC" w:rsidRPr="0013747F">
        <w:rPr>
          <w:rStyle w:val="CommentReference"/>
        </w:rPr>
        <w:commentReference w:id="39"/>
      </w:r>
    </w:p>
    <w:p w14:paraId="3A77E38D" w14:textId="77777777" w:rsidR="005A6BB7" w:rsidRPr="0013747F" w:rsidRDefault="005A6BB7" w:rsidP="000052AE">
      <w:pPr>
        <w:pStyle w:val="BodyTextIndent"/>
        <w:spacing w:after="0"/>
        <w:ind w:left="0"/>
        <w:rPr>
          <w:i/>
          <w:iCs/>
        </w:rPr>
      </w:pPr>
    </w:p>
    <w:p w14:paraId="246172F6" w14:textId="77777777" w:rsidR="00A07613" w:rsidRPr="0013747F" w:rsidRDefault="00A07613" w:rsidP="00B461D9">
      <w:pPr>
        <w:pStyle w:val="BodyTextIndent"/>
      </w:pPr>
      <w:r w:rsidRPr="0013747F">
        <w:rPr>
          <w:u w:val="single"/>
        </w:rPr>
        <w:t>Supporting Documents</w:t>
      </w:r>
    </w:p>
    <w:p w14:paraId="49841FEF" w14:textId="77777777" w:rsidR="0073577E" w:rsidRDefault="005B7FC6" w:rsidP="0073577E">
      <w:pPr>
        <w:pStyle w:val="BodyTextIndent"/>
        <w:numPr>
          <w:ilvl w:val="0"/>
          <w:numId w:val="8"/>
        </w:numPr>
        <w:tabs>
          <w:tab w:val="clear" w:pos="851"/>
          <w:tab w:val="left" w:pos="1134"/>
        </w:tabs>
        <w:ind w:left="1134" w:hanging="283"/>
      </w:pPr>
      <w:r w:rsidRPr="0013747F">
        <w:t xml:space="preserve">Institutional </w:t>
      </w:r>
      <w:r w:rsidR="00A07613" w:rsidRPr="0013747F">
        <w:t xml:space="preserve">English Language </w:t>
      </w:r>
      <w:r w:rsidR="000875E6" w:rsidRPr="0013747F">
        <w:t xml:space="preserve">Entry </w:t>
      </w:r>
      <w:r w:rsidR="00A07613" w:rsidRPr="0013747F">
        <w:t>Requirements</w:t>
      </w:r>
      <w:r w:rsidR="002E4546" w:rsidRPr="0013747F">
        <w:t xml:space="preserve"> </w:t>
      </w:r>
      <w:r w:rsidRPr="0013747F">
        <w:t>policy</w:t>
      </w:r>
      <w:r w:rsidR="0015160A" w:rsidRPr="0013747F">
        <w:t xml:space="preserve"> – refer to </w:t>
      </w:r>
      <w:r w:rsidR="0089272A" w:rsidRPr="0013747F">
        <w:rPr>
          <w:color w:val="0000FF"/>
        </w:rPr>
        <w:fldChar w:fldCharType="begin"/>
      </w:r>
      <w:r w:rsidR="005F20C8" w:rsidRPr="0013747F">
        <w:rPr>
          <w:color w:val="0000FF"/>
        </w:rPr>
        <w:instrText xml:space="preserve"> REF _Ref414607731 \h \* Charformat  \* MERGEFORMAT </w:instrText>
      </w:r>
      <w:r w:rsidR="0089272A" w:rsidRPr="0013747F">
        <w:rPr>
          <w:color w:val="0000FF"/>
        </w:rPr>
      </w:r>
      <w:r w:rsidR="0089272A" w:rsidRPr="0013747F">
        <w:rPr>
          <w:color w:val="0000FF"/>
        </w:rPr>
        <w:fldChar w:fldCharType="separate"/>
      </w:r>
      <w:r w:rsidR="007E5BF9" w:rsidRPr="007E5BF9">
        <w:rPr>
          <w:color w:val="0000FF"/>
        </w:rPr>
        <w:t>Appendix 3.: AP0520.00 English Language Requirements for those for whom English is an Additional Language</w:t>
      </w:r>
      <w:r w:rsidR="0089272A" w:rsidRPr="0013747F">
        <w:rPr>
          <w:color w:val="0000FF"/>
        </w:rPr>
        <w:fldChar w:fldCharType="end"/>
      </w:r>
      <w:r w:rsidR="005F20C8" w:rsidRPr="0013747F">
        <w:t>.</w:t>
      </w:r>
    </w:p>
    <w:p w14:paraId="6CC9E21F" w14:textId="77777777" w:rsidR="000052AE" w:rsidRPr="0013747F" w:rsidRDefault="0073577E" w:rsidP="0073577E">
      <w:pPr>
        <w:pStyle w:val="BodyTextIndent"/>
        <w:numPr>
          <w:ilvl w:val="0"/>
          <w:numId w:val="8"/>
        </w:numPr>
        <w:tabs>
          <w:tab w:val="clear" w:pos="851"/>
          <w:tab w:val="left" w:pos="1134"/>
        </w:tabs>
        <w:ind w:left="1134" w:hanging="283"/>
      </w:pPr>
      <w:r w:rsidRPr="0013747F">
        <w:t xml:space="preserve">Institutional </w:t>
      </w:r>
      <w:r>
        <w:t xml:space="preserve">Application, Entry and Enrolment </w:t>
      </w:r>
      <w:r w:rsidRPr="0013747F">
        <w:t xml:space="preserve">Policy - </w:t>
      </w:r>
      <w:r w:rsidR="005B5DC5">
        <w:t xml:space="preserve"> </w:t>
      </w:r>
      <w:r w:rsidR="0087159A">
        <w:fldChar w:fldCharType="begin"/>
      </w:r>
      <w:r w:rsidR="0087159A">
        <w:instrText xml:space="preserve"> REF _Ref426636717 \h  \* MERGEFORMAT </w:instrText>
      </w:r>
      <w:r w:rsidR="0087159A">
        <w:fldChar w:fldCharType="separate"/>
      </w:r>
      <w:r w:rsidR="007E5BF9" w:rsidRPr="007E5BF9">
        <w:rPr>
          <w:color w:val="0000FF"/>
        </w:rPr>
        <w:t>Appendix 4.: AP0504.04 Application, Entry and Enrolment</w:t>
      </w:r>
      <w:r w:rsidR="0087159A">
        <w:fldChar w:fldCharType="end"/>
      </w:r>
    </w:p>
    <w:p w14:paraId="17F4B859" w14:textId="77777777" w:rsidR="004B2BBC" w:rsidRPr="0013747F" w:rsidRDefault="00B635C3" w:rsidP="00DB0FDB">
      <w:pPr>
        <w:pStyle w:val="Heading2"/>
      </w:pPr>
      <w:bookmarkStart w:id="40" w:name="_Toc463945688"/>
      <w:r w:rsidRPr="0013747F">
        <w:t>Recognition of Prior Learning, Cross Credit, and Credit Transfer</w:t>
      </w:r>
      <w:bookmarkEnd w:id="40"/>
    </w:p>
    <w:p w14:paraId="2250F631" w14:textId="77777777" w:rsidR="00B635C3" w:rsidRPr="0013747F" w:rsidRDefault="00B635C3" w:rsidP="00700158">
      <w:pPr>
        <w:pStyle w:val="BodyTextIndent"/>
        <w:numPr>
          <w:ilvl w:val="0"/>
          <w:numId w:val="8"/>
        </w:numPr>
        <w:tabs>
          <w:tab w:val="clear" w:pos="851"/>
          <w:tab w:val="left" w:pos="1134"/>
        </w:tabs>
        <w:ind w:left="1134" w:hanging="283"/>
      </w:pPr>
      <w:r w:rsidRPr="00F809D4">
        <w:t>Are there any variances to OP’s expectations for any of these items?</w:t>
      </w:r>
      <w:r w:rsidR="00625DBA" w:rsidRPr="00F809D4">
        <w:t xml:space="preserve"> </w:t>
      </w:r>
      <w:r w:rsidRPr="00F809D4">
        <w:t xml:space="preserve"> If so, list</w:t>
      </w:r>
      <w:r w:rsidR="0077607C" w:rsidRPr="00F809D4">
        <w:t xml:space="preserve"> below, and provide a rationale</w:t>
      </w:r>
      <w:r w:rsidR="004C0D5A" w:rsidRPr="00F809D4">
        <w:t>.</w:t>
      </w:r>
      <w:r w:rsidR="00F809D4">
        <w:t xml:space="preserve"> List any restrictions (ie, which courses are not </w:t>
      </w:r>
      <w:commentRangeStart w:id="41"/>
      <w:r w:rsidR="00F809D4">
        <w:t>eligible</w:t>
      </w:r>
      <w:commentRangeEnd w:id="41"/>
      <w:r w:rsidR="007F03B5">
        <w:rPr>
          <w:rStyle w:val="CommentReference"/>
        </w:rPr>
        <w:commentReference w:id="41"/>
      </w:r>
      <w:r w:rsidR="00F809D4">
        <w:t>)</w:t>
      </w:r>
    </w:p>
    <w:p w14:paraId="170170B2" w14:textId="77777777" w:rsidR="0077607C" w:rsidRPr="0013747F" w:rsidRDefault="0077607C" w:rsidP="00625DBA">
      <w:pPr>
        <w:pStyle w:val="BodyTextIndent"/>
        <w:spacing w:before="240"/>
        <w:rPr>
          <w:u w:val="single"/>
        </w:rPr>
      </w:pPr>
      <w:r w:rsidRPr="0013747F">
        <w:rPr>
          <w:u w:val="single"/>
        </w:rPr>
        <w:t>Supporting Documents</w:t>
      </w:r>
    </w:p>
    <w:p w14:paraId="2D4D2DAA" w14:textId="77777777" w:rsidR="0077607C" w:rsidRPr="0013747F" w:rsidRDefault="0077607C" w:rsidP="002002FF">
      <w:pPr>
        <w:pStyle w:val="BodyTextIndent"/>
      </w:pPr>
      <w:r w:rsidRPr="0013747F">
        <w:t>Institutional R</w:t>
      </w:r>
      <w:r w:rsidR="00A317C2" w:rsidRPr="0013747F">
        <w:t xml:space="preserve">ecognition of Prior Learning </w:t>
      </w:r>
      <w:r w:rsidRPr="0013747F">
        <w:t xml:space="preserve">and </w:t>
      </w:r>
      <w:r w:rsidR="00A317C2" w:rsidRPr="0013747F">
        <w:t>C</w:t>
      </w:r>
      <w:r w:rsidRPr="0013747F">
        <w:t xml:space="preserve">redit </w:t>
      </w:r>
      <w:r w:rsidR="00A317C2" w:rsidRPr="0013747F">
        <w:t>R</w:t>
      </w:r>
      <w:r w:rsidRPr="0013747F">
        <w:t>ecognition policy</w:t>
      </w:r>
      <w:r w:rsidR="005B7FC6" w:rsidRPr="0013747F">
        <w:t xml:space="preserve"> </w:t>
      </w:r>
      <w:r w:rsidRPr="0013747F">
        <w:t>–</w:t>
      </w:r>
      <w:r w:rsidR="0015160A" w:rsidRPr="0013747F">
        <w:t xml:space="preserve"> refer to</w:t>
      </w:r>
      <w:r w:rsidRPr="0013747F">
        <w:t xml:space="preserve"> </w:t>
      </w:r>
      <w:r w:rsidR="0089272A" w:rsidRPr="0013747F">
        <w:rPr>
          <w:color w:val="0000FF"/>
          <w:u w:val="single"/>
        </w:rPr>
        <w:fldChar w:fldCharType="begin"/>
      </w:r>
      <w:r w:rsidR="0093035E" w:rsidRPr="0013747F">
        <w:rPr>
          <w:color w:val="0000FF"/>
          <w:u w:val="single"/>
        </w:rPr>
        <w:instrText xml:space="preserve"> REF _Ref414608100 \h</w:instrText>
      </w:r>
      <w:r w:rsidR="005F20C8" w:rsidRPr="0013747F">
        <w:rPr>
          <w:color w:val="0000FF"/>
          <w:u w:val="single"/>
        </w:rPr>
        <w:instrText xml:space="preserve"> \* Charformat</w:instrText>
      </w:r>
      <w:r w:rsidR="0093035E" w:rsidRPr="0013747F">
        <w:rPr>
          <w:color w:val="0000FF"/>
          <w:u w:val="single"/>
        </w:rPr>
        <w:instrText xml:space="preserve"> </w:instrText>
      </w:r>
      <w:r w:rsidR="005F20C8" w:rsidRPr="0013747F">
        <w:rPr>
          <w:color w:val="0000FF"/>
          <w:u w:val="single"/>
        </w:rPr>
        <w:instrText xml:space="preserve"> \* MERGEFORMAT </w:instrText>
      </w:r>
      <w:r w:rsidR="0089272A" w:rsidRPr="0013747F">
        <w:rPr>
          <w:color w:val="0000FF"/>
          <w:u w:val="single"/>
        </w:rPr>
      </w:r>
      <w:r w:rsidR="0089272A" w:rsidRPr="0013747F">
        <w:rPr>
          <w:color w:val="0000FF"/>
          <w:u w:val="single"/>
        </w:rPr>
        <w:fldChar w:fldCharType="separate"/>
      </w:r>
      <w:r w:rsidR="007E5BF9" w:rsidRPr="007E5BF9">
        <w:rPr>
          <w:color w:val="0000FF"/>
          <w:u w:val="single"/>
        </w:rPr>
        <w:t>Appendix 5.: AP0501.09 Recognition of Prior Learning (RPL)</w:t>
      </w:r>
      <w:r w:rsidR="0089272A" w:rsidRPr="0013747F">
        <w:rPr>
          <w:color w:val="0000FF"/>
          <w:u w:val="single"/>
        </w:rPr>
        <w:fldChar w:fldCharType="end"/>
      </w:r>
      <w:r w:rsidR="00B67396" w:rsidRPr="0013747F">
        <w:t>.</w:t>
      </w:r>
    </w:p>
    <w:p w14:paraId="04DD93CD" w14:textId="77777777" w:rsidR="004B2BBC" w:rsidRPr="0013747F" w:rsidRDefault="002002FF" w:rsidP="00DB0FDB">
      <w:pPr>
        <w:pStyle w:val="Heading2"/>
      </w:pPr>
      <w:bookmarkStart w:id="42" w:name="_Toc463945689"/>
      <w:r w:rsidRPr="0013747F">
        <w:t>Assessment Provisions</w:t>
      </w:r>
      <w:bookmarkEnd w:id="42"/>
    </w:p>
    <w:p w14:paraId="437BC610" w14:textId="77777777" w:rsidR="002002FF" w:rsidRPr="0013747F" w:rsidRDefault="002002FF" w:rsidP="002002FF">
      <w:pPr>
        <w:pStyle w:val="BodyTextIndent"/>
        <w:rPr>
          <w:u w:val="single"/>
        </w:rPr>
      </w:pPr>
      <w:r w:rsidRPr="00F809D4">
        <w:rPr>
          <w:u w:val="single"/>
        </w:rPr>
        <w:t>Availability of Assessment in Te Reo</w:t>
      </w:r>
    </w:p>
    <w:p w14:paraId="7E6A1C31" w14:textId="77777777" w:rsidR="002002FF" w:rsidRPr="0013747F" w:rsidRDefault="0077607C" w:rsidP="00700158">
      <w:pPr>
        <w:pStyle w:val="BodyTextIndent"/>
        <w:numPr>
          <w:ilvl w:val="0"/>
          <w:numId w:val="8"/>
        </w:numPr>
        <w:tabs>
          <w:tab w:val="clear" w:pos="851"/>
          <w:tab w:val="left" w:pos="1134"/>
        </w:tabs>
        <w:ind w:left="1134" w:hanging="283"/>
      </w:pPr>
      <w:r w:rsidRPr="0013747F">
        <w:t xml:space="preserve">Institutional </w:t>
      </w:r>
      <w:r w:rsidR="00F1741E" w:rsidRPr="0013747F">
        <w:t>Assessment p</w:t>
      </w:r>
      <w:r w:rsidRPr="0013747F">
        <w:t>olicy, unless programme has exceptions to this (if so, provide details)</w:t>
      </w:r>
      <w:r w:rsidR="0064251B" w:rsidRPr="0013747F">
        <w:t xml:space="preserve"> – </w:t>
      </w:r>
      <w:r w:rsidR="00B67396" w:rsidRPr="0013747F">
        <w:t>r</w:t>
      </w:r>
      <w:r w:rsidR="00F1741E" w:rsidRPr="0013747F">
        <w:t xml:space="preserve">efer to </w:t>
      </w:r>
      <w:r w:rsidR="0089272A" w:rsidRPr="0013747F">
        <w:rPr>
          <w:color w:val="0000FF"/>
          <w:u w:val="single"/>
        </w:rPr>
        <w:fldChar w:fldCharType="begin"/>
      </w:r>
      <w:r w:rsidR="00B67396" w:rsidRPr="0013747F">
        <w:rPr>
          <w:color w:val="0000FF"/>
          <w:u w:val="single"/>
        </w:rPr>
        <w:instrText xml:space="preserve"> REF _Ref414608480 \h  \* MERGEFORMAT</w:instrText>
      </w:r>
      <w:r w:rsidR="00FC1CE2" w:rsidRPr="0013747F">
        <w:rPr>
          <w:color w:val="0000FF"/>
          <w:u w:val="single"/>
        </w:rPr>
        <w:instrText xml:space="preserve"> \* Charformat</w:instrText>
      </w:r>
      <w:r w:rsidR="00B67396" w:rsidRPr="0013747F">
        <w:rPr>
          <w:color w:val="0000FF"/>
          <w:u w:val="single"/>
        </w:rPr>
        <w:instrText xml:space="preserve"> </w:instrText>
      </w:r>
      <w:r w:rsidR="0089272A" w:rsidRPr="0013747F">
        <w:rPr>
          <w:color w:val="0000FF"/>
          <w:u w:val="single"/>
        </w:rPr>
      </w:r>
      <w:r w:rsidR="0089272A" w:rsidRPr="0013747F">
        <w:rPr>
          <w:color w:val="0000FF"/>
          <w:u w:val="single"/>
        </w:rPr>
        <w:fldChar w:fldCharType="separate"/>
      </w:r>
      <w:r w:rsidR="007E5BF9" w:rsidRPr="007E5BF9">
        <w:rPr>
          <w:color w:val="0000FF"/>
          <w:u w:val="single"/>
        </w:rPr>
        <w:t>Appendix 6.: AP0900.05 Assessment</w:t>
      </w:r>
      <w:r w:rsidR="0089272A" w:rsidRPr="0013747F">
        <w:rPr>
          <w:color w:val="0000FF"/>
          <w:u w:val="single"/>
        </w:rPr>
        <w:fldChar w:fldCharType="end"/>
      </w:r>
      <w:r w:rsidR="00B67396" w:rsidRPr="0013747F">
        <w:t>.</w:t>
      </w:r>
    </w:p>
    <w:p w14:paraId="47C86F79" w14:textId="77777777" w:rsidR="00623B61" w:rsidRPr="0013747F" w:rsidRDefault="00F1741E" w:rsidP="00700158">
      <w:pPr>
        <w:pStyle w:val="BodyTextIndent"/>
        <w:numPr>
          <w:ilvl w:val="0"/>
          <w:numId w:val="8"/>
        </w:numPr>
        <w:tabs>
          <w:tab w:val="clear" w:pos="851"/>
          <w:tab w:val="left" w:pos="1134"/>
        </w:tabs>
        <w:ind w:left="1134" w:hanging="283"/>
      </w:pPr>
      <w:r w:rsidRPr="0013747F">
        <w:t xml:space="preserve">Institutional </w:t>
      </w:r>
      <w:r w:rsidR="00623B61" w:rsidRPr="0013747F">
        <w:t>Assessment Committee policy</w:t>
      </w:r>
      <w:r w:rsidRPr="0013747F">
        <w:t xml:space="preserve"> – refer to </w:t>
      </w:r>
      <w:r w:rsidR="0089272A" w:rsidRPr="0013747F">
        <w:rPr>
          <w:color w:val="0000FF"/>
          <w:u w:val="single"/>
        </w:rPr>
        <w:fldChar w:fldCharType="begin"/>
      </w:r>
      <w:r w:rsidR="005B7FC6" w:rsidRPr="0013747F">
        <w:rPr>
          <w:color w:val="0000FF"/>
          <w:u w:val="single"/>
        </w:rPr>
        <w:instrText xml:space="preserve"> REF _Ref414608656 \h</w:instrText>
      </w:r>
      <w:r w:rsidR="00FC1CE2" w:rsidRPr="0013747F">
        <w:rPr>
          <w:color w:val="0000FF"/>
          <w:u w:val="single"/>
        </w:rPr>
        <w:instrText xml:space="preserve"> \* Charformat</w:instrText>
      </w:r>
      <w:r w:rsidR="005B7FC6" w:rsidRPr="0013747F">
        <w:rPr>
          <w:color w:val="0000FF"/>
          <w:u w:val="single"/>
        </w:rPr>
        <w:instrText xml:space="preserve"> </w:instrText>
      </w:r>
      <w:r w:rsidR="00FC1CE2" w:rsidRPr="0013747F">
        <w:rPr>
          <w:color w:val="0000FF"/>
          <w:u w:val="single"/>
        </w:rPr>
        <w:instrText xml:space="preserve"> \* MERGEFORMAT </w:instrText>
      </w:r>
      <w:r w:rsidR="0089272A" w:rsidRPr="0013747F">
        <w:rPr>
          <w:color w:val="0000FF"/>
          <w:u w:val="single"/>
        </w:rPr>
      </w:r>
      <w:r w:rsidR="0089272A" w:rsidRPr="0013747F">
        <w:rPr>
          <w:color w:val="0000FF"/>
          <w:u w:val="single"/>
        </w:rPr>
        <w:fldChar w:fldCharType="separate"/>
      </w:r>
      <w:r w:rsidR="007E5BF9" w:rsidRPr="007E5BF9">
        <w:rPr>
          <w:color w:val="0000FF"/>
          <w:u w:val="single"/>
        </w:rPr>
        <w:t>Appendix 7.: AP0910.00 Assessment Committee</w:t>
      </w:r>
      <w:r w:rsidR="0089272A" w:rsidRPr="0013747F">
        <w:rPr>
          <w:color w:val="0000FF"/>
          <w:u w:val="single"/>
        </w:rPr>
        <w:fldChar w:fldCharType="end"/>
      </w:r>
      <w:r w:rsidR="005B7FC6" w:rsidRPr="0013747F">
        <w:t>.</w:t>
      </w:r>
    </w:p>
    <w:p w14:paraId="6F694F8B" w14:textId="77777777" w:rsidR="00C31EA9" w:rsidRPr="0013747F" w:rsidRDefault="00C31EA9" w:rsidP="00C31EA9">
      <w:pPr>
        <w:pStyle w:val="BodyTextIndent"/>
        <w:tabs>
          <w:tab w:val="clear" w:pos="851"/>
        </w:tabs>
        <w:rPr>
          <w:highlight w:val="green"/>
        </w:rPr>
      </w:pPr>
    </w:p>
    <w:p w14:paraId="361D787D" w14:textId="77777777" w:rsidR="002002FF" w:rsidRPr="001A4060" w:rsidRDefault="002002FF" w:rsidP="002002FF">
      <w:pPr>
        <w:pStyle w:val="BodyTextIndent"/>
        <w:rPr>
          <w:u w:val="single"/>
        </w:rPr>
      </w:pPr>
      <w:r w:rsidRPr="001A4060">
        <w:rPr>
          <w:u w:val="single"/>
        </w:rPr>
        <w:t>Reassessment</w:t>
      </w:r>
      <w:r w:rsidR="001A4060" w:rsidRPr="001A4060">
        <w:rPr>
          <w:u w:val="single"/>
        </w:rPr>
        <w:t>/Resits</w:t>
      </w:r>
    </w:p>
    <w:p w14:paraId="23A429F4" w14:textId="77777777" w:rsidR="001A4060" w:rsidRDefault="001A4060" w:rsidP="002002FF">
      <w:pPr>
        <w:pStyle w:val="BodyTextIndent"/>
        <w:rPr>
          <w:u w:val="single"/>
        </w:rPr>
      </w:pPr>
    </w:p>
    <w:p w14:paraId="6BEA479C" w14:textId="77777777" w:rsidR="001A4060" w:rsidRDefault="001A4060" w:rsidP="002002FF">
      <w:pPr>
        <w:pStyle w:val="BodyTextIndent"/>
        <w:rPr>
          <w:u w:val="single"/>
        </w:rPr>
      </w:pPr>
      <w:r>
        <w:rPr>
          <w:u w:val="single"/>
        </w:rPr>
        <w:t>Resubmissions</w:t>
      </w:r>
    </w:p>
    <w:p w14:paraId="15CA20F0" w14:textId="77777777" w:rsidR="001A4060" w:rsidRDefault="001A4060" w:rsidP="002002FF">
      <w:pPr>
        <w:pStyle w:val="BodyTextIndent"/>
        <w:rPr>
          <w:u w:val="single"/>
        </w:rPr>
      </w:pPr>
    </w:p>
    <w:p w14:paraId="065E5502" w14:textId="77777777" w:rsidR="001A4060" w:rsidRPr="001A4060" w:rsidRDefault="001A4060" w:rsidP="001A4060">
      <w:pPr>
        <w:pStyle w:val="BodyTextIndent"/>
        <w:ind w:left="0"/>
        <w:rPr>
          <w:b/>
          <w:bCs/>
          <w:u w:val="single"/>
        </w:rPr>
      </w:pPr>
    </w:p>
    <w:p w14:paraId="6BEFDB95" w14:textId="77777777" w:rsidR="002002FF" w:rsidRPr="0069767A" w:rsidRDefault="002002FF" w:rsidP="00FE6B4E">
      <w:pPr>
        <w:pStyle w:val="BodyTextIndent"/>
        <w:rPr>
          <w:u w:val="single"/>
        </w:rPr>
      </w:pPr>
      <w:r w:rsidRPr="0069767A">
        <w:rPr>
          <w:u w:val="single"/>
        </w:rPr>
        <w:t>Criteria for an Aegrotat Pass</w:t>
      </w:r>
      <w:r w:rsidR="00FE6B4E" w:rsidRPr="0069767A">
        <w:rPr>
          <w:u w:val="single"/>
        </w:rPr>
        <w:t xml:space="preserve"> &amp; </w:t>
      </w:r>
      <w:r w:rsidRPr="0069767A">
        <w:rPr>
          <w:u w:val="single"/>
        </w:rPr>
        <w:t>Impaired Performance</w:t>
      </w:r>
    </w:p>
    <w:p w14:paraId="6BC7C342" w14:textId="77777777" w:rsidR="002304F8" w:rsidRPr="0013747F" w:rsidRDefault="0069767A" w:rsidP="002304F8">
      <w:pPr>
        <w:pStyle w:val="BodyTextIndent"/>
      </w:pPr>
      <w:r>
        <w:t xml:space="preserve">Institutional Impaired Performance/Aegrotat policy – refer to </w:t>
      </w:r>
      <w:r w:rsidR="0089272A" w:rsidRPr="00071C17">
        <w:rPr>
          <w:color w:val="0000FF"/>
          <w:u w:val="single"/>
        </w:rPr>
        <w:fldChar w:fldCharType="begin"/>
      </w:r>
      <w:r w:rsidR="00071C17" w:rsidRPr="00071C17">
        <w:rPr>
          <w:color w:val="0000FF"/>
          <w:u w:val="single"/>
        </w:rPr>
        <w:instrText xml:space="preserve"> REF _Ref415665656 \h \MERGEFORMAT \* Charformat </w:instrText>
      </w:r>
      <w:r w:rsidR="00071C17">
        <w:rPr>
          <w:color w:val="0000FF"/>
          <w:u w:val="single"/>
        </w:rPr>
        <w:instrText xml:space="preserve"> \* MERGEFORMAT </w:instrText>
      </w:r>
      <w:r w:rsidR="0089272A" w:rsidRPr="00071C17">
        <w:rPr>
          <w:color w:val="0000FF"/>
          <w:u w:val="single"/>
        </w:rPr>
      </w:r>
      <w:r w:rsidR="0089272A" w:rsidRPr="00071C17">
        <w:rPr>
          <w:color w:val="0000FF"/>
          <w:u w:val="single"/>
        </w:rPr>
        <w:fldChar w:fldCharType="separate"/>
      </w:r>
      <w:r w:rsidR="007E5BF9" w:rsidRPr="007E5BF9">
        <w:rPr>
          <w:color w:val="0000FF"/>
          <w:u w:val="single"/>
        </w:rPr>
        <w:t>Appendix 8.: AP0907.00 Impaired Performance/Aegrotat</w:t>
      </w:r>
      <w:r w:rsidR="0089272A" w:rsidRPr="00071C17">
        <w:rPr>
          <w:color w:val="0000FF"/>
          <w:u w:val="single"/>
        </w:rPr>
        <w:fldChar w:fldCharType="end"/>
      </w:r>
      <w:r w:rsidR="00824D36">
        <w:rPr>
          <w:color w:val="0000FF"/>
          <w:u w:val="single"/>
        </w:rPr>
        <w:t>.</w:t>
      </w:r>
    </w:p>
    <w:p w14:paraId="699ABCFA" w14:textId="77777777" w:rsidR="0069767A" w:rsidRPr="0013747F" w:rsidRDefault="0069767A" w:rsidP="002002FF">
      <w:pPr>
        <w:pStyle w:val="BodyTextIndent"/>
        <w:rPr>
          <w:u w:val="single"/>
        </w:rPr>
      </w:pPr>
    </w:p>
    <w:p w14:paraId="7050A25A" w14:textId="77777777" w:rsidR="002002FF" w:rsidRPr="0013747F" w:rsidRDefault="0077607C" w:rsidP="0077607C">
      <w:pPr>
        <w:pStyle w:val="BodyTextIndent"/>
        <w:rPr>
          <w:u w:val="single"/>
        </w:rPr>
      </w:pPr>
      <w:r w:rsidRPr="0013747F">
        <w:rPr>
          <w:u w:val="single"/>
        </w:rPr>
        <w:t xml:space="preserve">Appeals Process </w:t>
      </w:r>
    </w:p>
    <w:p w14:paraId="6071473C" w14:textId="77777777" w:rsidR="004B2BBC" w:rsidRPr="0013747F" w:rsidRDefault="0077607C" w:rsidP="00700158">
      <w:pPr>
        <w:pStyle w:val="BodyTextIndent"/>
        <w:numPr>
          <w:ilvl w:val="0"/>
          <w:numId w:val="8"/>
        </w:numPr>
        <w:tabs>
          <w:tab w:val="clear" w:pos="851"/>
          <w:tab w:val="left" w:pos="1134"/>
        </w:tabs>
        <w:ind w:left="1134" w:hanging="283"/>
      </w:pPr>
      <w:r w:rsidRPr="0013747F">
        <w:t>Institutional</w:t>
      </w:r>
      <w:r w:rsidR="00F1741E" w:rsidRPr="0013747F">
        <w:t xml:space="preserve"> Appeals</w:t>
      </w:r>
      <w:r w:rsidRPr="0013747F">
        <w:t xml:space="preserve"> policy – </w:t>
      </w:r>
      <w:r w:rsidR="00F1741E" w:rsidRPr="0013747F">
        <w:t xml:space="preserve">refer to </w:t>
      </w:r>
      <w:r w:rsidR="0089272A" w:rsidRPr="0013747F">
        <w:rPr>
          <w:color w:val="0000FF"/>
          <w:u w:val="single"/>
        </w:rPr>
        <w:fldChar w:fldCharType="begin"/>
      </w:r>
      <w:r w:rsidR="00643D0B" w:rsidRPr="0013747F">
        <w:rPr>
          <w:color w:val="0000FF"/>
          <w:u w:val="single"/>
        </w:rPr>
        <w:instrText xml:space="preserve"> REF _Ref414452715 \h</w:instrText>
      </w:r>
      <w:r w:rsidR="00E11270" w:rsidRPr="0013747F">
        <w:rPr>
          <w:color w:val="0000FF"/>
          <w:u w:val="single"/>
        </w:rPr>
        <w:instrText xml:space="preserve"> \* Charformat</w:instrText>
      </w:r>
      <w:r w:rsidR="00643D0B" w:rsidRPr="0013747F">
        <w:rPr>
          <w:color w:val="0000FF"/>
          <w:u w:val="single"/>
        </w:rPr>
        <w:instrText xml:space="preserve"> </w:instrText>
      </w:r>
      <w:r w:rsidR="00E11270" w:rsidRPr="0013747F">
        <w:rPr>
          <w:color w:val="0000FF"/>
          <w:u w:val="single"/>
        </w:rPr>
        <w:instrText xml:space="preserve"> \* MERGEFORMAT </w:instrText>
      </w:r>
      <w:r w:rsidR="0089272A" w:rsidRPr="0013747F">
        <w:rPr>
          <w:color w:val="0000FF"/>
          <w:u w:val="single"/>
        </w:rPr>
      </w:r>
      <w:r w:rsidR="0089272A" w:rsidRPr="0013747F">
        <w:rPr>
          <w:color w:val="0000FF"/>
          <w:u w:val="single"/>
        </w:rPr>
        <w:fldChar w:fldCharType="separate"/>
      </w:r>
      <w:r w:rsidR="007E5BF9" w:rsidRPr="007E5BF9">
        <w:rPr>
          <w:color w:val="0000FF"/>
          <w:u w:val="single"/>
        </w:rPr>
        <w:t>Appendix 9.: AP0600.05 Academic Appeal Process for Students</w:t>
      </w:r>
      <w:r w:rsidR="0089272A" w:rsidRPr="0013747F">
        <w:rPr>
          <w:color w:val="0000FF"/>
          <w:u w:val="single"/>
        </w:rPr>
        <w:fldChar w:fldCharType="end"/>
      </w:r>
      <w:r w:rsidR="00E11270" w:rsidRPr="0013747F">
        <w:t>.</w:t>
      </w:r>
    </w:p>
    <w:p w14:paraId="74C6C267" w14:textId="77777777" w:rsidR="004B2BBC" w:rsidRDefault="00A67A70" w:rsidP="00CC0502">
      <w:pPr>
        <w:pStyle w:val="BodyTextIndent"/>
      </w:pPr>
      <w:r w:rsidRPr="00CC0502">
        <w:rPr>
          <w:u w:val="single"/>
        </w:rPr>
        <w:t>Student Handbook</w:t>
      </w:r>
      <w:r w:rsidRPr="0013747F">
        <w:t xml:space="preserve"> </w:t>
      </w:r>
    </w:p>
    <w:p w14:paraId="081CE20E" w14:textId="77777777" w:rsidR="00CC0502" w:rsidRDefault="00CC0502" w:rsidP="00CC0502">
      <w:pPr>
        <w:spacing w:after="120"/>
        <w:ind w:left="851"/>
      </w:pPr>
      <w:r>
        <w:t xml:space="preserve">At Otago Polytechnic, Schools have largely stopped providing Student Handbooks, as all students can access student rights and responsibilities and other information via the website. Each course also has a course outline that has been created using a standardised template, and a new policy is being created that will require all course outlines to be approved by the Learning and Teaching Committee before being delivered. The course outline will be held centrally and revised through a revision cycle, with only minor tweaks allowed between years. The course outline has all the details of the course including timetable, learning activities, all assessment details, authentic work experiences etc. </w:t>
      </w:r>
    </w:p>
    <w:p w14:paraId="5718F7A5" w14:textId="77777777" w:rsidR="00933EDB" w:rsidRDefault="00933EDB" w:rsidP="00DB0FDB">
      <w:pPr>
        <w:pStyle w:val="Heading2"/>
      </w:pPr>
      <w:bookmarkStart w:id="43" w:name="_Toc463945690"/>
      <w:r>
        <w:t>Progression</w:t>
      </w:r>
      <w:bookmarkEnd w:id="43"/>
    </w:p>
    <w:p w14:paraId="73E1567F" w14:textId="77777777" w:rsidR="00933EDB" w:rsidRPr="00F809D4" w:rsidRDefault="00933EDB" w:rsidP="00700158">
      <w:pPr>
        <w:pStyle w:val="BodyTextIndent"/>
        <w:numPr>
          <w:ilvl w:val="0"/>
          <w:numId w:val="14"/>
        </w:numPr>
      </w:pPr>
      <w:r w:rsidRPr="00F809D4">
        <w:t xml:space="preserve">Minimum </w:t>
      </w:r>
      <w:r w:rsidR="00F809D4">
        <w:t xml:space="preserve">and maximum </w:t>
      </w:r>
      <w:r w:rsidRPr="00F809D4">
        <w:t>qualification completion timeframes</w:t>
      </w:r>
    </w:p>
    <w:p w14:paraId="26C03302" w14:textId="77777777" w:rsidR="00933EDB" w:rsidRPr="00F809D4" w:rsidRDefault="00933EDB" w:rsidP="00700158">
      <w:pPr>
        <w:pStyle w:val="BodyTextIndent"/>
        <w:numPr>
          <w:ilvl w:val="0"/>
          <w:numId w:val="14"/>
        </w:numPr>
        <w:sectPr w:rsidR="00933EDB" w:rsidRPr="00F809D4" w:rsidSect="00FE2CDA">
          <w:footnotePr>
            <w:pos w:val="beneathText"/>
          </w:footnotePr>
          <w:pgSz w:w="11907" w:h="16840" w:code="9"/>
          <w:pgMar w:top="1440" w:right="1247" w:bottom="1440" w:left="1701" w:header="720" w:footer="720" w:gutter="0"/>
          <w:cols w:space="720"/>
          <w:docGrid w:linePitch="360"/>
        </w:sectPr>
      </w:pPr>
      <w:r w:rsidRPr="00F809D4">
        <w:t>Restrictions on re-enrolment in failed courses</w:t>
      </w:r>
    </w:p>
    <w:p w14:paraId="3671AAB8" w14:textId="77777777" w:rsidR="004B2BBC" w:rsidRPr="005B5DC5" w:rsidRDefault="00C55A89" w:rsidP="00B461D9">
      <w:pPr>
        <w:pStyle w:val="Heading1"/>
      </w:pPr>
      <w:bookmarkStart w:id="44" w:name="_Toc463945691"/>
      <w:r w:rsidRPr="005B5DC5">
        <w:lastRenderedPageBreak/>
        <w:t>ASSESSMENT AND MODERATION</w:t>
      </w:r>
      <w:bookmarkEnd w:id="44"/>
    </w:p>
    <w:p w14:paraId="41AF2A43" w14:textId="77777777" w:rsidR="00240FCB" w:rsidRPr="0013747F" w:rsidRDefault="00240FCB" w:rsidP="00DB0FDB">
      <w:pPr>
        <w:pStyle w:val="Heading2"/>
      </w:pPr>
      <w:bookmarkStart w:id="45" w:name="_Toc463945692"/>
      <w:r w:rsidRPr="0013747F">
        <w:t>Assessment Expectations</w:t>
      </w:r>
      <w:bookmarkEnd w:id="45"/>
    </w:p>
    <w:p w14:paraId="77F528E0" w14:textId="77777777" w:rsidR="00240FCB" w:rsidRPr="0013747F" w:rsidRDefault="00240FCB" w:rsidP="00396CDD">
      <w:pPr>
        <w:pStyle w:val="BodyTextIndent"/>
        <w:rPr>
          <w:rFonts w:cs="Arial"/>
        </w:rPr>
      </w:pPr>
      <w:r w:rsidRPr="0013747F">
        <w:t xml:space="preserve">Otago Polytechnic’s expectations around assessment and feedback are outlined in its Assessment Policy. </w:t>
      </w:r>
      <w:r w:rsidR="00F1741E" w:rsidRPr="0013747F">
        <w:t xml:space="preserve"> </w:t>
      </w:r>
      <w:r w:rsidRPr="0013747F">
        <w:t xml:space="preserve">Certificate and Diploma programmes are expected to provide feedback to students within </w:t>
      </w:r>
      <w:r w:rsidR="00A871DA">
        <w:t xml:space="preserve">one to </w:t>
      </w:r>
      <w:r w:rsidRPr="0013747F">
        <w:t xml:space="preserve">two weeks; degree and postgraduate programmes, excluding thesis marking, are expected to provide this within </w:t>
      </w:r>
      <w:r w:rsidR="00A871DA">
        <w:t xml:space="preserve">one to </w:t>
      </w:r>
      <w:r w:rsidRPr="0013747F">
        <w:t xml:space="preserve">four weeks. </w:t>
      </w:r>
      <w:r w:rsidR="00F1741E" w:rsidRPr="0013747F">
        <w:t xml:space="preserve"> </w:t>
      </w:r>
      <w:r w:rsidRPr="0013747F">
        <w:t xml:space="preserve">Students may request to be assessed in Te Reo </w:t>
      </w:r>
      <w:r w:rsidRPr="0013747F">
        <w:rPr>
          <w:rFonts w:cs="Arial"/>
        </w:rPr>
        <w:t xml:space="preserve">Māori. </w:t>
      </w:r>
    </w:p>
    <w:p w14:paraId="132DFFBB" w14:textId="77777777" w:rsidR="00240FCB" w:rsidRPr="0013747F" w:rsidRDefault="00240FCB" w:rsidP="00240FCB">
      <w:pPr>
        <w:pStyle w:val="BodyTextIndent"/>
        <w:rPr>
          <w:u w:val="single"/>
        </w:rPr>
      </w:pPr>
      <w:r w:rsidRPr="0013747F">
        <w:rPr>
          <w:u w:val="single"/>
        </w:rPr>
        <w:t>Supporting Documents</w:t>
      </w:r>
    </w:p>
    <w:p w14:paraId="66B86134" w14:textId="77777777" w:rsidR="00240FCB" w:rsidRPr="0013747F" w:rsidRDefault="00643D0B" w:rsidP="00240FCB">
      <w:pPr>
        <w:pStyle w:val="BodyTextIndent"/>
      </w:pPr>
      <w:r w:rsidRPr="0013747F">
        <w:t xml:space="preserve">Institutional </w:t>
      </w:r>
      <w:r w:rsidR="00240FCB" w:rsidRPr="0013747F">
        <w:t xml:space="preserve">Assessment Policy </w:t>
      </w:r>
      <w:r w:rsidR="00F1741E" w:rsidRPr="0013747F">
        <w:t xml:space="preserve">– refer to </w:t>
      </w:r>
      <w:r w:rsidR="0089272A" w:rsidRPr="0013747F">
        <w:rPr>
          <w:color w:val="0000FF"/>
          <w:u w:val="single"/>
        </w:rPr>
        <w:fldChar w:fldCharType="begin"/>
      </w:r>
      <w:r w:rsidRPr="0013747F">
        <w:rPr>
          <w:color w:val="0000FF"/>
          <w:u w:val="single"/>
        </w:rPr>
        <w:instrText xml:space="preserve"> REF _Ref414608480 \h</w:instrText>
      </w:r>
      <w:r w:rsidR="00E11270" w:rsidRPr="0013747F">
        <w:rPr>
          <w:color w:val="0000FF"/>
          <w:u w:val="single"/>
        </w:rPr>
        <w:instrText xml:space="preserve"> \* Charformat</w:instrText>
      </w:r>
      <w:r w:rsidRPr="0013747F">
        <w:rPr>
          <w:color w:val="0000FF"/>
          <w:u w:val="single"/>
        </w:rPr>
        <w:instrText xml:space="preserve"> </w:instrText>
      </w:r>
      <w:r w:rsidR="00E11270" w:rsidRPr="0013747F">
        <w:rPr>
          <w:color w:val="0000FF"/>
          <w:u w:val="single"/>
        </w:rPr>
        <w:instrText xml:space="preserve"> \* MERGEFORMAT </w:instrText>
      </w:r>
      <w:r w:rsidR="0089272A" w:rsidRPr="0013747F">
        <w:rPr>
          <w:color w:val="0000FF"/>
          <w:u w:val="single"/>
        </w:rPr>
      </w:r>
      <w:r w:rsidR="0089272A" w:rsidRPr="0013747F">
        <w:rPr>
          <w:color w:val="0000FF"/>
          <w:u w:val="single"/>
        </w:rPr>
        <w:fldChar w:fldCharType="separate"/>
      </w:r>
      <w:r w:rsidR="007E5BF9" w:rsidRPr="007E5BF9">
        <w:rPr>
          <w:color w:val="0000FF"/>
          <w:u w:val="single"/>
        </w:rPr>
        <w:t>Appendix 6.: AP0900.05 Assessment</w:t>
      </w:r>
      <w:r w:rsidR="0089272A" w:rsidRPr="0013747F">
        <w:rPr>
          <w:color w:val="0000FF"/>
          <w:u w:val="single"/>
        </w:rPr>
        <w:fldChar w:fldCharType="end"/>
      </w:r>
      <w:r w:rsidR="00E11270" w:rsidRPr="0013747F">
        <w:t>.</w:t>
      </w:r>
    </w:p>
    <w:p w14:paraId="4A75F18A" w14:textId="77777777" w:rsidR="00C55A89" w:rsidRPr="00E873BC" w:rsidRDefault="00C55A89" w:rsidP="00DB0FDB">
      <w:pPr>
        <w:pStyle w:val="Heading2"/>
      </w:pPr>
      <w:bookmarkStart w:id="46" w:name="_Toc463945693"/>
      <w:r w:rsidRPr="00E873BC">
        <w:t>Assessment Methodologies</w:t>
      </w:r>
      <w:bookmarkEnd w:id="46"/>
    </w:p>
    <w:p w14:paraId="29C01952" w14:textId="3F0AE660" w:rsidR="00637DE5" w:rsidRPr="00BF295C" w:rsidRDefault="00901FAC" w:rsidP="00637DE5">
      <w:pPr>
        <w:pStyle w:val="BodyTextIndent"/>
        <w:tabs>
          <w:tab w:val="clear" w:pos="851"/>
          <w:tab w:val="left" w:pos="1134"/>
        </w:tabs>
        <w:rPr>
          <w:b/>
        </w:rPr>
      </w:pPr>
      <w:r w:rsidRPr="00BF295C">
        <w:rPr>
          <w:b/>
        </w:rPr>
        <w:t>A</w:t>
      </w:r>
      <w:r w:rsidR="00C55A89" w:rsidRPr="00BF295C">
        <w:rPr>
          <w:b/>
        </w:rPr>
        <w:t>ssessment methodologies used</w:t>
      </w:r>
      <w:r w:rsidRPr="00BF295C">
        <w:rPr>
          <w:b/>
        </w:rPr>
        <w:t>, and rationale for using them</w:t>
      </w:r>
      <w:r w:rsidR="00BF295C">
        <w:rPr>
          <w:b/>
        </w:rPr>
        <w:t xml:space="preserve">: </w:t>
      </w:r>
      <w:r w:rsidR="00637DE5">
        <w:t xml:space="preserve">Our primary criterion for assessment is that it be ecologically valid. That is, we design our assessments so that they measure, as much as possible, a students' ability to do </w:t>
      </w:r>
      <w:r w:rsidR="007231D2">
        <w:t xml:space="preserve">the </w:t>
      </w:r>
      <w:r w:rsidR="00637DE5">
        <w:t>real-world tasks they will encounter as IT professionals.</w:t>
      </w:r>
      <w:r w:rsidR="00FA61E0">
        <w:t xml:space="preserve"> To this end, we minimise traditional written theory examination, and replace it with project work and simulated industry situations (e.g</w:t>
      </w:r>
      <w:r w:rsidR="00B240DA">
        <w:t>. dealing with an attempted distributed denial of service</w:t>
      </w:r>
      <w:r w:rsidR="00FA61E0">
        <w:t xml:space="preserve"> attack on a cluster of virtual servers</w:t>
      </w:r>
      <w:r w:rsidR="009E67CD">
        <w:t xml:space="preserve">; participating in a mock client </w:t>
      </w:r>
      <w:r w:rsidR="00B83933">
        <w:t>meeting</w:t>
      </w:r>
      <w:r w:rsidR="009E67CD">
        <w:t xml:space="preserve"> or job interview</w:t>
      </w:r>
      <w:r w:rsidR="00FA61E0">
        <w:t xml:space="preserve">). </w:t>
      </w:r>
      <w:r w:rsidR="00FA61E0" w:rsidRPr="00FA61E0">
        <w:rPr>
          <w:lang w:val="en-AU"/>
        </w:rPr>
        <w:t xml:space="preserve">The emphasis in assessments is always on active </w:t>
      </w:r>
      <w:r w:rsidR="00B240DA" w:rsidRPr="00FA61E0">
        <w:rPr>
          <w:lang w:val="en-AU"/>
        </w:rPr>
        <w:t>problem solving</w:t>
      </w:r>
      <w:r w:rsidR="00FA61E0" w:rsidRPr="00FA61E0">
        <w:rPr>
          <w:lang w:val="en-AU"/>
        </w:rPr>
        <w:t xml:space="preserve"> rather than on the recitation of memorised material.</w:t>
      </w:r>
    </w:p>
    <w:p w14:paraId="49981EA1" w14:textId="4FA7D249" w:rsidR="00620C8F" w:rsidRPr="0013747F" w:rsidRDefault="00620C8F" w:rsidP="00637DE5">
      <w:pPr>
        <w:pStyle w:val="BodyTextIndent"/>
        <w:tabs>
          <w:tab w:val="clear" w:pos="851"/>
          <w:tab w:val="left" w:pos="1134"/>
        </w:tabs>
      </w:pPr>
      <w:r>
        <w:rPr>
          <w:lang w:val="en-AU"/>
        </w:rPr>
        <w:t xml:space="preserve">To ensure that theoretical mastery is fully assessed, we embed theoretical content </w:t>
      </w:r>
      <w:r w:rsidR="00E64A56">
        <w:rPr>
          <w:lang w:val="en-AU"/>
        </w:rPr>
        <w:t>in practical tasks. For example:</w:t>
      </w:r>
      <w:r>
        <w:rPr>
          <w:lang w:val="en-AU"/>
        </w:rPr>
        <w:t xml:space="preserve"> students will demonstrate their understanding of relational algebra by designing a data </w:t>
      </w:r>
      <w:r w:rsidR="00FC4A0A">
        <w:rPr>
          <w:lang w:val="en-AU"/>
        </w:rPr>
        <w:t>base in correct 3rd Normal F</w:t>
      </w:r>
      <w:r w:rsidR="00E64A56">
        <w:rPr>
          <w:lang w:val="en-AU"/>
        </w:rPr>
        <w:t>orm; s</w:t>
      </w:r>
      <w:r>
        <w:rPr>
          <w:lang w:val="en-AU"/>
        </w:rPr>
        <w:t xml:space="preserve">tudents will demonstrate their understanding of algorithmic efficiency by selecting the correct computational approach for a </w:t>
      </w:r>
      <w:r w:rsidR="00E64A56">
        <w:rPr>
          <w:lang w:val="en-AU"/>
        </w:rPr>
        <w:t>software artefact; students will demonstrate their understanding of theoretical system security risks by designing and implementing a correct network security protocol.</w:t>
      </w:r>
    </w:p>
    <w:p w14:paraId="6BDBD709" w14:textId="26B72996" w:rsidR="00F93F09" w:rsidRDefault="00F93F09" w:rsidP="00F93F09">
      <w:pPr>
        <w:pStyle w:val="BodyTextIndent"/>
        <w:tabs>
          <w:tab w:val="clear" w:pos="851"/>
          <w:tab w:val="left" w:pos="1134"/>
        </w:tabs>
      </w:pPr>
      <w:r w:rsidRPr="00D904B3">
        <w:rPr>
          <w:b/>
        </w:rPr>
        <w:t>Assessment in group work</w:t>
      </w:r>
      <w:r w:rsidR="00955330" w:rsidRPr="00D904B3">
        <w:rPr>
          <w:b/>
        </w:rPr>
        <w:t xml:space="preserve"> and verification of authorship in project work</w:t>
      </w:r>
      <w:r w:rsidR="00D904B3">
        <w:t xml:space="preserve">: </w:t>
      </w:r>
      <w:r>
        <w:t>Group work skills are essential for all modern IT professionals. Group work also makes tractable increasingly large and complex project work as students progress through the degree. Therefore</w:t>
      </w:r>
      <w:r w:rsidR="000710E5">
        <w:t xml:space="preserve"> </w:t>
      </w:r>
      <w:r w:rsidR="00D6250E">
        <w:t>group work</w:t>
      </w:r>
      <w:r>
        <w:t xml:space="preserve"> play</w:t>
      </w:r>
      <w:r w:rsidR="00D6250E">
        <w:t>s</w:t>
      </w:r>
      <w:r>
        <w:t xml:space="preserve"> a large part in our assessments</w:t>
      </w:r>
      <w:r w:rsidR="000710E5">
        <w:t>.</w:t>
      </w:r>
      <w:r w:rsidR="00117F8C">
        <w:t xml:space="preserve"> To monitor group contribution, we use the tools and protocols that are used for this purpose in the industry. This includes, for example, stringent requirements for commit l</w:t>
      </w:r>
      <w:r w:rsidR="00956748">
        <w:t>ogs in software version control</w:t>
      </w:r>
      <w:r w:rsidR="00117F8C">
        <w:t>, Trello boards or equivalent tools for recording task assignment</w:t>
      </w:r>
      <w:r w:rsidR="00535178">
        <w:t xml:space="preserve">, </w:t>
      </w:r>
      <w:r w:rsidR="00117F8C">
        <w:t>and work journaling.</w:t>
      </w:r>
      <w:r w:rsidR="00535178">
        <w:t xml:space="preserve"> These</w:t>
      </w:r>
      <w:r w:rsidR="00117F8C">
        <w:t xml:space="preserve"> </w:t>
      </w:r>
      <w:r w:rsidR="00535178">
        <w:t>systems</w:t>
      </w:r>
      <w:r w:rsidR="002B08DD">
        <w:t xml:space="preserve"> document incrementally each group member's work, and so</w:t>
      </w:r>
      <w:r w:rsidR="00535178">
        <w:t xml:space="preserve"> provide tran</w:t>
      </w:r>
      <w:r w:rsidR="00810EF2">
        <w:t>sparency for individual contributions and evidence of authorship.</w:t>
      </w:r>
    </w:p>
    <w:p w14:paraId="6BD55839" w14:textId="185E2E10" w:rsidR="00992B53" w:rsidRDefault="009E2F48" w:rsidP="00F93F09">
      <w:pPr>
        <w:pStyle w:val="BodyTextIndent"/>
        <w:tabs>
          <w:tab w:val="clear" w:pos="851"/>
          <w:tab w:val="left" w:pos="1134"/>
        </w:tabs>
      </w:pPr>
      <w:r>
        <w:t xml:space="preserve">To insure that no student is penalised unduly by low performance of a group member, large assessments are based on a combination of group and individual metrics. For example, a student's mark in the 3rd Year Senior Project is comprised of a common group mark for the artefact(s) produced, an individual mark based on the student's own evidence portfolio </w:t>
      </w:r>
      <w:r w:rsidR="00683054">
        <w:t>in which the student</w:t>
      </w:r>
      <w:r>
        <w:t xml:space="preserve"> document</w:t>
      </w:r>
      <w:r w:rsidR="00683054">
        <w:t>s</w:t>
      </w:r>
      <w:r>
        <w:t xml:space="preserve"> his or her individual contribution and reflections upon that contribution, and an individual mark conferred by the supervising staff member.</w:t>
      </w:r>
    </w:p>
    <w:p w14:paraId="72A66888" w14:textId="77777777" w:rsidR="004B2BBC" w:rsidRPr="00E873BC" w:rsidRDefault="00D81218" w:rsidP="00DB0FDB">
      <w:pPr>
        <w:pStyle w:val="Heading2"/>
      </w:pPr>
      <w:bookmarkStart w:id="47" w:name="_Toc463945694"/>
      <w:r w:rsidRPr="00E873BC">
        <w:t>Internal Moderation</w:t>
      </w:r>
      <w:bookmarkEnd w:id="47"/>
    </w:p>
    <w:p w14:paraId="750523E9" w14:textId="6F0975E5" w:rsidR="00D81218" w:rsidRPr="0013747F" w:rsidRDefault="006E6CCF" w:rsidP="00D81218">
      <w:pPr>
        <w:pStyle w:val="BodyTextIndent"/>
      </w:pPr>
      <w:r>
        <w:t xml:space="preserve">Internal moderation is performed in topic "threads". That is, teaching staff from each primary topic area (programming, operations, networking, hardware and professional practice) work together to insure that curricula </w:t>
      </w:r>
      <w:r w:rsidR="00AE7D9F">
        <w:t xml:space="preserve">throughout the degree </w:t>
      </w:r>
      <w:r>
        <w:t>are aligned and that assessment material is correctly designed.</w:t>
      </w:r>
      <w:r w:rsidR="00C50A6C">
        <w:t xml:space="preserve"> Threads meet at regular intervals to discuss course content. Moderation of specific assessment items (theoretical examination and project/skills-based work) is performed within the group as requested.</w:t>
      </w:r>
      <w:r w:rsidR="00AE7D9F">
        <w:t xml:space="preserve"> </w:t>
      </w:r>
    </w:p>
    <w:p w14:paraId="613FA13F" w14:textId="77777777" w:rsidR="00D81218" w:rsidRPr="0013747F" w:rsidRDefault="00D81218" w:rsidP="00D81218">
      <w:pPr>
        <w:pStyle w:val="BodyTextIndent"/>
        <w:rPr>
          <w:u w:val="single"/>
        </w:rPr>
      </w:pPr>
      <w:r w:rsidRPr="0013747F">
        <w:rPr>
          <w:u w:val="single"/>
        </w:rPr>
        <w:lastRenderedPageBreak/>
        <w:t xml:space="preserve">Programme-Specific Moderation </w:t>
      </w:r>
      <w:commentRangeStart w:id="48"/>
      <w:r w:rsidRPr="0013747F">
        <w:rPr>
          <w:u w:val="single"/>
        </w:rPr>
        <w:t>Plan</w:t>
      </w:r>
      <w:commentRangeEnd w:id="48"/>
      <w:r w:rsidR="00853C5E">
        <w:rPr>
          <w:rStyle w:val="CommentReference"/>
        </w:rPr>
        <w:commentReference w:id="48"/>
      </w:r>
    </w:p>
    <w:p w14:paraId="6119D49D" w14:textId="77777777" w:rsidR="00D81218" w:rsidRPr="0013747F" w:rsidRDefault="00BC56EA" w:rsidP="005E5C80">
      <w:pPr>
        <w:pStyle w:val="BodyTextIndent"/>
      </w:pPr>
      <w:r w:rsidRPr="0013747F">
        <w:t xml:space="preserve">Refer to </w:t>
      </w:r>
      <w:r w:rsidR="0089272A" w:rsidRPr="0013747F">
        <w:rPr>
          <w:color w:val="0000FF"/>
          <w:u w:val="single"/>
        </w:rPr>
        <w:fldChar w:fldCharType="begin"/>
      </w:r>
      <w:r w:rsidRPr="0013747F">
        <w:rPr>
          <w:color w:val="0000FF"/>
          <w:u w:val="single"/>
        </w:rPr>
        <w:instrText xml:space="preserve"> REF _Ref414610201 \h \* Charformat  \* MERGEFORMAT </w:instrText>
      </w:r>
      <w:r w:rsidR="0089272A" w:rsidRPr="0013747F">
        <w:rPr>
          <w:color w:val="0000FF"/>
          <w:u w:val="single"/>
        </w:rPr>
      </w:r>
      <w:r w:rsidR="0089272A" w:rsidRPr="0013747F">
        <w:rPr>
          <w:color w:val="0000FF"/>
          <w:u w:val="single"/>
        </w:rPr>
        <w:fldChar w:fldCharType="separate"/>
      </w:r>
      <w:r w:rsidR="007E5BF9" w:rsidRPr="007E5BF9">
        <w:rPr>
          <w:color w:val="0000FF"/>
          <w:u w:val="single"/>
        </w:rPr>
        <w:t>Appendix 11.: Internal and External Moderation Plans</w:t>
      </w:r>
      <w:r w:rsidR="0089272A" w:rsidRPr="0013747F">
        <w:rPr>
          <w:color w:val="0000FF"/>
          <w:u w:val="single"/>
        </w:rPr>
        <w:fldChar w:fldCharType="end"/>
      </w:r>
      <w:r w:rsidRPr="0013747F">
        <w:t xml:space="preserve"> </w:t>
      </w:r>
      <w:r w:rsidR="00D81218" w:rsidRPr="0013747F">
        <w:t xml:space="preserve">for the programme’s internal and </w:t>
      </w:r>
      <w:r w:rsidR="00D81218" w:rsidRPr="0013747F">
        <w:rPr>
          <w:b/>
        </w:rPr>
        <w:t xml:space="preserve">external </w:t>
      </w:r>
      <w:r w:rsidR="00D81218" w:rsidRPr="004857A6">
        <w:t>m</w:t>
      </w:r>
      <w:r w:rsidR="00D81218" w:rsidRPr="0013747F">
        <w:t xml:space="preserve">oderation plans.  </w:t>
      </w:r>
    </w:p>
    <w:p w14:paraId="36FE6600" w14:textId="77777777" w:rsidR="00F90667" w:rsidRPr="0013747F" w:rsidRDefault="00F90667" w:rsidP="00DB0FDB">
      <w:pPr>
        <w:pStyle w:val="Heading2"/>
      </w:pPr>
      <w:bookmarkStart w:id="49" w:name="_Toc463945695"/>
      <w:r w:rsidRPr="0013747F">
        <w:t>External Moderation</w:t>
      </w:r>
      <w:bookmarkEnd w:id="49"/>
    </w:p>
    <w:p w14:paraId="589BD51B" w14:textId="654A15F5" w:rsidR="004D7F98" w:rsidRPr="00ED0E33" w:rsidRDefault="00A64466" w:rsidP="00BC56EA">
      <w:pPr>
        <w:pStyle w:val="BodyTextIndent"/>
        <w:rPr>
          <w:color w:val="FF0000"/>
          <w:highlight w:val="yellow"/>
        </w:rPr>
      </w:pPr>
      <w:r w:rsidRPr="00ED0E33">
        <w:rPr>
          <w:color w:val="FF0000"/>
        </w:rPr>
        <w:t xml:space="preserve">External moderation is conducted by qualified teaching staff from comparable New Zealand IT degrees. Papers are moderated on a three-year rolling </w:t>
      </w:r>
      <w:commentRangeStart w:id="50"/>
      <w:r w:rsidRPr="00ED0E33">
        <w:rPr>
          <w:color w:val="FF0000"/>
        </w:rPr>
        <w:t>cycle</w:t>
      </w:r>
      <w:commentRangeEnd w:id="50"/>
      <w:r w:rsidR="00ED0E33">
        <w:rPr>
          <w:rStyle w:val="CommentReference"/>
        </w:rPr>
        <w:commentReference w:id="50"/>
      </w:r>
      <w:r w:rsidR="00EF0EE7">
        <w:rPr>
          <w:color w:val="FF0000"/>
        </w:rPr>
        <w:t>….?</w:t>
      </w:r>
    </w:p>
    <w:p w14:paraId="6D4B551B" w14:textId="77777777" w:rsidR="004D7F98" w:rsidRPr="0013747F" w:rsidRDefault="004D7F98" w:rsidP="00F90667">
      <w:pPr>
        <w:pStyle w:val="BodyTextIndent"/>
        <w:rPr>
          <w:u w:val="single"/>
        </w:rPr>
      </w:pPr>
      <w:r w:rsidRPr="0013747F">
        <w:rPr>
          <w:u w:val="single"/>
        </w:rPr>
        <w:t>Supporting Documents</w:t>
      </w:r>
    </w:p>
    <w:p w14:paraId="7E0CE703" w14:textId="77777777" w:rsidR="00BC56EA" w:rsidRPr="0013747F" w:rsidRDefault="00127C09" w:rsidP="009672E6">
      <w:pPr>
        <w:pStyle w:val="BodyTextIndent"/>
      </w:pPr>
      <w:r w:rsidRPr="0013747F">
        <w:t>Institutional Moderation or Assessment policy (which covers both internal and external moderation) - r</w:t>
      </w:r>
      <w:r w:rsidR="00BC56EA" w:rsidRPr="0013747F">
        <w:t>efer to</w:t>
      </w:r>
      <w:r w:rsidR="00F90667" w:rsidRPr="0013747F">
        <w:t xml:space="preserve"> </w:t>
      </w:r>
      <w:r w:rsidR="0089272A" w:rsidRPr="0013747F">
        <w:rPr>
          <w:color w:val="0000FF"/>
          <w:u w:val="single"/>
        </w:rPr>
        <w:fldChar w:fldCharType="begin"/>
      </w:r>
      <w:r w:rsidR="00BC56EA" w:rsidRPr="0013747F">
        <w:rPr>
          <w:color w:val="0000FF"/>
          <w:u w:val="single"/>
        </w:rPr>
        <w:instrText xml:space="preserve"> REF _Ref414454133 \h</w:instrText>
      </w:r>
      <w:r w:rsidR="003975A3" w:rsidRPr="0013747F">
        <w:rPr>
          <w:color w:val="0000FF"/>
          <w:u w:val="single"/>
        </w:rPr>
        <w:instrText xml:space="preserve"> \* Charformat</w:instrText>
      </w:r>
      <w:r w:rsidR="00BC56EA" w:rsidRPr="0013747F">
        <w:rPr>
          <w:color w:val="0000FF"/>
          <w:u w:val="single"/>
        </w:rPr>
        <w:instrText xml:space="preserve"> </w:instrText>
      </w:r>
      <w:r w:rsidR="003975A3" w:rsidRPr="0013747F">
        <w:rPr>
          <w:color w:val="0000FF"/>
          <w:u w:val="single"/>
        </w:rPr>
        <w:instrText xml:space="preserve"> \* MERGEFORMAT </w:instrText>
      </w:r>
      <w:r w:rsidR="0089272A" w:rsidRPr="0013747F">
        <w:rPr>
          <w:color w:val="0000FF"/>
          <w:u w:val="single"/>
        </w:rPr>
      </w:r>
      <w:r w:rsidR="0089272A" w:rsidRPr="0013747F">
        <w:rPr>
          <w:color w:val="0000FF"/>
          <w:u w:val="single"/>
        </w:rPr>
        <w:fldChar w:fldCharType="separate"/>
      </w:r>
      <w:r w:rsidR="007E5BF9" w:rsidRPr="007E5BF9">
        <w:rPr>
          <w:color w:val="0000FF"/>
          <w:u w:val="single"/>
        </w:rPr>
        <w:t>Appendix 12.: AP0908.00 Moderation of Assessment</w:t>
      </w:r>
      <w:r w:rsidR="0089272A" w:rsidRPr="0013747F">
        <w:rPr>
          <w:color w:val="0000FF"/>
          <w:u w:val="single"/>
        </w:rPr>
        <w:fldChar w:fldCharType="end"/>
      </w:r>
      <w:r w:rsidR="003975A3" w:rsidRPr="0013747F">
        <w:t>.</w:t>
      </w:r>
    </w:p>
    <w:p w14:paraId="5007682F" w14:textId="77777777" w:rsidR="00487635" w:rsidRPr="0013747F" w:rsidRDefault="00487635" w:rsidP="00CB65C8">
      <w:pPr>
        <w:pStyle w:val="Heading2"/>
        <w:sectPr w:rsidR="00487635" w:rsidRPr="0013747F" w:rsidSect="00FE2CDA">
          <w:footnotePr>
            <w:pos w:val="beneathText"/>
          </w:footnotePr>
          <w:pgSz w:w="11907" w:h="16840" w:code="9"/>
          <w:pgMar w:top="1440" w:right="1247" w:bottom="1440" w:left="1701" w:header="720" w:footer="720" w:gutter="0"/>
          <w:cols w:space="720"/>
          <w:docGrid w:linePitch="360"/>
        </w:sectPr>
      </w:pPr>
    </w:p>
    <w:p w14:paraId="4734A3EC" w14:textId="77777777" w:rsidR="001A6906" w:rsidRPr="0013747F" w:rsidRDefault="00202AEE" w:rsidP="00BB345D">
      <w:pPr>
        <w:pStyle w:val="Heading1"/>
      </w:pPr>
      <w:bookmarkStart w:id="51" w:name="_Toc463945696"/>
      <w:r w:rsidRPr="0013747F">
        <w:lastRenderedPageBreak/>
        <w:t>R</w:t>
      </w:r>
      <w:r w:rsidR="00B461D9" w:rsidRPr="0013747F">
        <w:t>ESOURCES TO SUPPORT DELIVERY</w:t>
      </w:r>
      <w:bookmarkEnd w:id="51"/>
    </w:p>
    <w:p w14:paraId="49816E33" w14:textId="77777777" w:rsidR="00612F21" w:rsidRPr="006F5FE6" w:rsidRDefault="00BB345D" w:rsidP="00DB0FDB">
      <w:pPr>
        <w:pStyle w:val="Heading2"/>
      </w:pPr>
      <w:bookmarkStart w:id="52" w:name="_Toc463945697"/>
      <w:r w:rsidRPr="006F5FE6">
        <w:t>Teaching and Learning</w:t>
      </w:r>
      <w:r w:rsidR="004D7F98" w:rsidRPr="006F5FE6">
        <w:t xml:space="preserve"> Resources and Support Systems</w:t>
      </w:r>
      <w:r w:rsidRPr="006F5FE6">
        <w:t xml:space="preserve"> Available to the Learner</w:t>
      </w:r>
      <w:bookmarkEnd w:id="52"/>
    </w:p>
    <w:p w14:paraId="056D6FBA" w14:textId="60D84A85" w:rsidR="00E92A96" w:rsidRDefault="00E92A96" w:rsidP="00E76F6D">
      <w:pPr>
        <w:pStyle w:val="BodyTextIndent"/>
      </w:pPr>
      <w:r>
        <w:t>The BIT requires a sufficient number of student computer suites, and appropriate licensed software. The software requirements are updated at each course offering to reflect changes in the IT industry.</w:t>
      </w:r>
      <w:r w:rsidR="00FC336B">
        <w:t xml:space="preserve"> Student machines, </w:t>
      </w:r>
      <w:r w:rsidR="00640355">
        <w:t>and</w:t>
      </w:r>
      <w:r w:rsidR="00FC336B">
        <w:t xml:space="preserve"> their software image</w:t>
      </w:r>
      <w:r w:rsidR="00640355">
        <w:t>s</w:t>
      </w:r>
      <w:r w:rsidR="00FC336B">
        <w:t xml:space="preserve">, </w:t>
      </w:r>
      <w:r w:rsidR="00E00C8E">
        <w:t xml:space="preserve">are managed by the Otago </w:t>
      </w:r>
      <w:r w:rsidR="00BC7ACC">
        <w:t>Polytechnic</w:t>
      </w:r>
      <w:r w:rsidR="00E00C8E">
        <w:t xml:space="preserve"> ISS department</w:t>
      </w:r>
      <w:r w:rsidR="00FC336B">
        <w:t>.</w:t>
      </w:r>
      <w:r>
        <w:t xml:space="preserve"> </w:t>
      </w:r>
      <w:r w:rsidR="004D4A20">
        <w:t>ISS also provides remote server storage for each student.</w:t>
      </w:r>
    </w:p>
    <w:p w14:paraId="5263D3D6" w14:textId="68B6EF9C" w:rsidR="006B43A8" w:rsidRDefault="006B43A8" w:rsidP="00E76F6D">
      <w:pPr>
        <w:pStyle w:val="BodyTextIndent"/>
      </w:pPr>
      <w:r>
        <w:t>Special BIT</w:t>
      </w:r>
      <w:r w:rsidR="0079581C">
        <w:t xml:space="preserve"> software</w:t>
      </w:r>
      <w:r w:rsidR="00BC7ACC">
        <w:t xml:space="preserve"> tools (e.g. o</w:t>
      </w:r>
      <w:r>
        <w:t>ur GitBucket server</w:t>
      </w:r>
      <w:r w:rsidR="00BC7ACC">
        <w:t>)</w:t>
      </w:r>
      <w:bookmarkStart w:id="53" w:name="_GoBack"/>
      <w:bookmarkEnd w:id="53"/>
      <w:r>
        <w:t xml:space="preserve"> are provided using remote storage from Amazon Web Services (or equivalent cloud provider) and managed in-house by academic and technical staff. Special purpose hardware (e.g. our suite of mobile devices for student development</w:t>
      </w:r>
      <w:r w:rsidR="0079581C">
        <w:t xml:space="preserve">; materials for </w:t>
      </w:r>
      <w:r w:rsidR="00453058">
        <w:t xml:space="preserve">our </w:t>
      </w:r>
      <w:r w:rsidR="0079581C">
        <w:t>robotics</w:t>
      </w:r>
      <w:r w:rsidR="00453058">
        <w:t xml:space="preserve"> paper</w:t>
      </w:r>
      <w:r>
        <w:t>) are purchased from department funds and also managed in-house.</w:t>
      </w:r>
    </w:p>
    <w:p w14:paraId="5AC2AB75" w14:textId="77777777" w:rsidR="0094512B" w:rsidRDefault="0094512B" w:rsidP="00E76F6D">
      <w:pPr>
        <w:pStyle w:val="BodyTextIndent"/>
      </w:pPr>
      <w:r>
        <w:t xml:space="preserve">Textbooks are delivered almost exclusively through an online subscription service (at the time of writing, we use the Safari Online Catalogue). </w:t>
      </w:r>
      <w:r w:rsidR="00D6045E">
        <w:t>This eliminates the need for wasteful acquisition of physical books that rapidly become obsolete as technology changes.</w:t>
      </w:r>
    </w:p>
    <w:p w14:paraId="793884DD" w14:textId="77777777" w:rsidR="00E92A96" w:rsidRDefault="00E92A96" w:rsidP="00E76F6D">
      <w:pPr>
        <w:pStyle w:val="BodyTextIndent"/>
      </w:pPr>
    </w:p>
    <w:p w14:paraId="084DF891" w14:textId="77777777" w:rsidR="004D7F98" w:rsidRPr="0013747F" w:rsidRDefault="004D7F98" w:rsidP="00E76F6D">
      <w:pPr>
        <w:pStyle w:val="BodyTextIndent"/>
        <w:rPr>
          <w:u w:val="single"/>
        </w:rPr>
      </w:pPr>
      <w:r w:rsidRPr="0013747F">
        <w:rPr>
          <w:u w:val="single"/>
        </w:rPr>
        <w:t>Supporting Documents</w:t>
      </w:r>
    </w:p>
    <w:p w14:paraId="324583E8" w14:textId="77777777" w:rsidR="00F208C0" w:rsidRPr="0013747F" w:rsidRDefault="005E0EFA" w:rsidP="00F208C0">
      <w:pPr>
        <w:pStyle w:val="BodyTextIndent"/>
      </w:pPr>
      <w:r w:rsidRPr="0013747F">
        <w:t>R</w:t>
      </w:r>
      <w:r w:rsidR="00F208C0" w:rsidRPr="0013747F">
        <w:t xml:space="preserve">esource </w:t>
      </w:r>
      <w:r w:rsidRPr="0013747F">
        <w:t>V</w:t>
      </w:r>
      <w:r w:rsidR="00F208C0" w:rsidRPr="0013747F">
        <w:t>erification</w:t>
      </w:r>
      <w:r w:rsidRPr="0013747F">
        <w:t xml:space="preserve"> –</w:t>
      </w:r>
      <w:r w:rsidR="00596AF6" w:rsidRPr="0013747F">
        <w:t xml:space="preserve"> refer to</w:t>
      </w:r>
      <w:r w:rsidRPr="0013747F">
        <w:t xml:space="preserve"> </w:t>
      </w:r>
      <w:r w:rsidR="0089272A" w:rsidRPr="0013747F">
        <w:rPr>
          <w:color w:val="0000FF"/>
          <w:u w:val="single"/>
        </w:rPr>
        <w:fldChar w:fldCharType="begin"/>
      </w:r>
      <w:r w:rsidR="00E76F6D" w:rsidRPr="0013747F">
        <w:rPr>
          <w:color w:val="0000FF"/>
          <w:u w:val="single"/>
        </w:rPr>
        <w:instrText xml:space="preserve"> REF _Ref414455379 \h \* Charformat  \* MERGEFORMAT </w:instrText>
      </w:r>
      <w:r w:rsidR="0089272A" w:rsidRPr="0013747F">
        <w:rPr>
          <w:color w:val="0000FF"/>
          <w:u w:val="single"/>
        </w:rPr>
      </w:r>
      <w:r w:rsidR="0089272A" w:rsidRPr="0013747F">
        <w:rPr>
          <w:color w:val="0000FF"/>
          <w:u w:val="single"/>
        </w:rPr>
        <w:fldChar w:fldCharType="separate"/>
      </w:r>
      <w:r w:rsidR="007E5BF9" w:rsidRPr="007E5BF9">
        <w:rPr>
          <w:color w:val="0000FF"/>
          <w:u w:val="single"/>
        </w:rPr>
        <w:t>Appendix 13.: Resource Verification</w:t>
      </w:r>
      <w:r w:rsidR="0089272A" w:rsidRPr="0013747F">
        <w:rPr>
          <w:color w:val="0000FF"/>
          <w:u w:val="single"/>
        </w:rPr>
        <w:fldChar w:fldCharType="end"/>
      </w:r>
      <w:r w:rsidR="00E76F6D" w:rsidRPr="0013747F">
        <w:t>.</w:t>
      </w:r>
    </w:p>
    <w:p w14:paraId="2FE21BB9" w14:textId="77777777" w:rsidR="004D7F98" w:rsidRPr="0013747F" w:rsidRDefault="005E0EFA" w:rsidP="005E0EFA">
      <w:pPr>
        <w:pStyle w:val="BodyTextIndent"/>
      </w:pPr>
      <w:r w:rsidRPr="0013747F">
        <w:t>C</w:t>
      </w:r>
      <w:r w:rsidR="004D7F98" w:rsidRPr="0013747F">
        <w:t>ampus-</w:t>
      </w:r>
      <w:r w:rsidRPr="0013747F">
        <w:t>S</w:t>
      </w:r>
      <w:r w:rsidR="004D7F98" w:rsidRPr="0013747F">
        <w:t xml:space="preserve">pecific </w:t>
      </w:r>
      <w:r w:rsidRPr="0013747F">
        <w:t>R</w:t>
      </w:r>
      <w:r w:rsidR="004D7F98" w:rsidRPr="0013747F">
        <w:t>esources available to the learner</w:t>
      </w:r>
      <w:r w:rsidRPr="0013747F">
        <w:t xml:space="preserve"> – </w:t>
      </w:r>
      <w:r w:rsidR="00596AF6" w:rsidRPr="0013747F">
        <w:t xml:space="preserve">refer to </w:t>
      </w:r>
      <w:r w:rsidR="0089272A" w:rsidRPr="0013747F">
        <w:rPr>
          <w:color w:val="0000FF"/>
          <w:u w:val="single"/>
        </w:rPr>
        <w:fldChar w:fldCharType="begin"/>
      </w:r>
      <w:r w:rsidR="00596AF6" w:rsidRPr="0013747F">
        <w:rPr>
          <w:color w:val="0000FF"/>
          <w:u w:val="single"/>
        </w:rPr>
        <w:instrText xml:space="preserve"> REF _Ref414455451 \h</w:instrText>
      </w:r>
      <w:r w:rsidR="00870E83" w:rsidRPr="0013747F">
        <w:rPr>
          <w:color w:val="0000FF"/>
          <w:u w:val="single"/>
        </w:rPr>
        <w:instrText xml:space="preserve"> \* Charformat</w:instrText>
      </w:r>
      <w:r w:rsidR="00596AF6" w:rsidRPr="0013747F">
        <w:rPr>
          <w:color w:val="0000FF"/>
          <w:u w:val="single"/>
        </w:rPr>
        <w:instrText xml:space="preserve"> </w:instrText>
      </w:r>
      <w:r w:rsidR="00870E83" w:rsidRPr="0013747F">
        <w:rPr>
          <w:color w:val="0000FF"/>
          <w:u w:val="single"/>
        </w:rPr>
        <w:instrText xml:space="preserve"> \* MERGEFORMAT </w:instrText>
      </w:r>
      <w:r w:rsidR="0089272A" w:rsidRPr="0013747F">
        <w:rPr>
          <w:color w:val="0000FF"/>
          <w:u w:val="single"/>
        </w:rPr>
      </w:r>
      <w:r w:rsidR="0089272A" w:rsidRPr="0013747F">
        <w:rPr>
          <w:color w:val="0000FF"/>
          <w:u w:val="single"/>
        </w:rPr>
        <w:fldChar w:fldCharType="separate"/>
      </w:r>
      <w:r w:rsidR="007E5BF9" w:rsidRPr="007E5BF9">
        <w:rPr>
          <w:color w:val="0000FF"/>
          <w:u w:val="single"/>
        </w:rPr>
        <w:t>Appendix 14.: Campus Specific Resources Available</w:t>
      </w:r>
      <w:r w:rsidR="0089272A" w:rsidRPr="0013747F">
        <w:rPr>
          <w:color w:val="0000FF"/>
          <w:u w:val="single"/>
        </w:rPr>
        <w:fldChar w:fldCharType="end"/>
      </w:r>
      <w:r w:rsidR="00870E83" w:rsidRPr="0013747F">
        <w:t>.</w:t>
      </w:r>
    </w:p>
    <w:p w14:paraId="104E43C7" w14:textId="77777777" w:rsidR="00021AC4" w:rsidRPr="006F5FE6" w:rsidRDefault="00021AC4" w:rsidP="00DB0FDB">
      <w:pPr>
        <w:pStyle w:val="Heading2"/>
      </w:pPr>
      <w:bookmarkStart w:id="54" w:name="_Toc463945698"/>
      <w:r w:rsidRPr="006F5FE6">
        <w:t>Further Resources Needed/Planned</w:t>
      </w:r>
      <w:r w:rsidR="004D7F98" w:rsidRPr="006F5FE6">
        <w:t xml:space="preserve"> (optional)</w:t>
      </w:r>
      <w:bookmarkEnd w:id="54"/>
    </w:p>
    <w:p w14:paraId="258AEC48" w14:textId="77777777" w:rsidR="00B352F8" w:rsidRPr="006F5FE6" w:rsidRDefault="009F1C58" w:rsidP="00DB0FDB">
      <w:pPr>
        <w:pStyle w:val="Heading2"/>
      </w:pPr>
      <w:bookmarkStart w:id="55" w:name="_Toc463945699"/>
      <w:r w:rsidRPr="006F5FE6">
        <w:t xml:space="preserve">Staff Teaching on the </w:t>
      </w:r>
      <w:commentRangeStart w:id="56"/>
      <w:r w:rsidRPr="006F5FE6">
        <w:t>Programme</w:t>
      </w:r>
      <w:commentRangeEnd w:id="56"/>
      <w:r w:rsidR="00A87BB7">
        <w:rPr>
          <w:rStyle w:val="CommentReference"/>
          <w:b w:val="0"/>
          <w:iCs w:val="0"/>
          <w:u w:val="none"/>
          <w:lang w:val="en-NZ"/>
        </w:rPr>
        <w:commentReference w:id="56"/>
      </w:r>
      <w:bookmarkEnd w:id="55"/>
    </w:p>
    <w:p w14:paraId="5D974877" w14:textId="77777777" w:rsidR="004D7F98" w:rsidRPr="003351D0" w:rsidRDefault="004D7F98" w:rsidP="00700158">
      <w:pPr>
        <w:pStyle w:val="BodyTextIndent"/>
        <w:numPr>
          <w:ilvl w:val="0"/>
          <w:numId w:val="8"/>
        </w:numPr>
        <w:tabs>
          <w:tab w:val="clear" w:pos="851"/>
          <w:tab w:val="left" w:pos="1134"/>
        </w:tabs>
        <w:ind w:left="1134" w:hanging="283"/>
        <w:rPr>
          <w:color w:val="FF0000"/>
        </w:rPr>
      </w:pPr>
      <w:r w:rsidRPr="003351D0">
        <w:rPr>
          <w:color w:val="FF0000"/>
        </w:rPr>
        <w:t xml:space="preserve">If there are existing staff, include their </w:t>
      </w:r>
      <w:commentRangeStart w:id="57"/>
      <w:r w:rsidRPr="003351D0">
        <w:rPr>
          <w:color w:val="FF0000"/>
        </w:rPr>
        <w:t>CVs</w:t>
      </w:r>
      <w:commentRangeEnd w:id="57"/>
      <w:r w:rsidRPr="003351D0">
        <w:rPr>
          <w:rStyle w:val="CommentReference"/>
          <w:color w:val="FF0000"/>
        </w:rPr>
        <w:commentReference w:id="57"/>
      </w:r>
      <w:r w:rsidRPr="003351D0">
        <w:rPr>
          <w:color w:val="FF0000"/>
        </w:rPr>
        <w:t xml:space="preserve"> as appendices </w:t>
      </w:r>
    </w:p>
    <w:p w14:paraId="0FC3F3EC" w14:textId="77777777" w:rsidR="004D7F98" w:rsidRPr="003351D0" w:rsidRDefault="004D7F98" w:rsidP="00700158">
      <w:pPr>
        <w:pStyle w:val="BodyTextIndent"/>
        <w:numPr>
          <w:ilvl w:val="0"/>
          <w:numId w:val="8"/>
        </w:numPr>
        <w:tabs>
          <w:tab w:val="clear" w:pos="851"/>
          <w:tab w:val="left" w:pos="1134"/>
        </w:tabs>
        <w:ind w:left="1134" w:hanging="283"/>
        <w:rPr>
          <w:color w:val="FF0000"/>
        </w:rPr>
      </w:pPr>
      <w:r w:rsidRPr="003351D0">
        <w:rPr>
          <w:color w:val="FF0000"/>
        </w:rPr>
        <w:t xml:space="preserve">If there are no current staff, include position descriptions </w:t>
      </w:r>
    </w:p>
    <w:p w14:paraId="6B714D6B" w14:textId="77777777" w:rsidR="004D7F98" w:rsidRPr="003351D0" w:rsidRDefault="004D7F98" w:rsidP="00700158">
      <w:pPr>
        <w:pStyle w:val="BodyTextIndent"/>
        <w:numPr>
          <w:ilvl w:val="0"/>
          <w:numId w:val="8"/>
        </w:numPr>
        <w:tabs>
          <w:tab w:val="clear" w:pos="851"/>
          <w:tab w:val="left" w:pos="1134"/>
        </w:tabs>
        <w:spacing w:after="240"/>
        <w:ind w:left="1134" w:hanging="283"/>
        <w:rPr>
          <w:color w:val="FF0000"/>
        </w:rPr>
      </w:pPr>
      <w:r w:rsidRPr="003351D0">
        <w:rPr>
          <w:color w:val="FF0000"/>
        </w:rPr>
        <w:t>If there are some existing staff, but plans to hire more, include these details</w:t>
      </w:r>
    </w:p>
    <w:p w14:paraId="74B3F3E9" w14:textId="77777777" w:rsidR="004D7F98" w:rsidRPr="0013747F" w:rsidRDefault="004D7F98" w:rsidP="004D7F98">
      <w:pPr>
        <w:pStyle w:val="BodyTextIndent"/>
        <w:ind w:left="0"/>
        <w:rPr>
          <w:u w:val="single"/>
        </w:rPr>
      </w:pPr>
      <w:r w:rsidRPr="0013747F">
        <w:tab/>
      </w:r>
      <w:r w:rsidRPr="0013747F">
        <w:rPr>
          <w:u w:val="single"/>
        </w:rPr>
        <w:t>Supporting Documents Attached</w:t>
      </w:r>
    </w:p>
    <w:p w14:paraId="36A11D2B" w14:textId="77777777" w:rsidR="004D7F98" w:rsidRPr="0013747F" w:rsidRDefault="004D7F98" w:rsidP="00700158">
      <w:pPr>
        <w:pStyle w:val="BodyTextIndent"/>
        <w:numPr>
          <w:ilvl w:val="0"/>
          <w:numId w:val="8"/>
        </w:numPr>
        <w:tabs>
          <w:tab w:val="clear" w:pos="851"/>
          <w:tab w:val="left" w:pos="1134"/>
        </w:tabs>
        <w:ind w:left="1134" w:hanging="283"/>
      </w:pPr>
      <w:r w:rsidRPr="0013747F">
        <w:t xml:space="preserve">Staff CVs – </w:t>
      </w:r>
      <w:r w:rsidR="001F0A46" w:rsidRPr="0013747F">
        <w:t xml:space="preserve">refer to </w:t>
      </w:r>
      <w:r w:rsidR="0089272A" w:rsidRPr="0013747F">
        <w:rPr>
          <w:color w:val="0000FF"/>
          <w:u w:val="single"/>
        </w:rPr>
        <w:fldChar w:fldCharType="begin"/>
      </w:r>
      <w:r w:rsidR="001F0A46" w:rsidRPr="0013747F">
        <w:rPr>
          <w:color w:val="0000FF"/>
          <w:u w:val="single"/>
        </w:rPr>
        <w:instrText xml:space="preserve"> REF _Ref414455485 \h</w:instrText>
      </w:r>
      <w:r w:rsidR="00870E83" w:rsidRPr="0013747F">
        <w:rPr>
          <w:color w:val="0000FF"/>
          <w:u w:val="single"/>
        </w:rPr>
        <w:instrText xml:space="preserve"> \* Charformat</w:instrText>
      </w:r>
      <w:r w:rsidR="001F0A46" w:rsidRPr="0013747F">
        <w:rPr>
          <w:color w:val="0000FF"/>
          <w:u w:val="single"/>
        </w:rPr>
        <w:instrText xml:space="preserve"> </w:instrText>
      </w:r>
      <w:r w:rsidR="00D86660" w:rsidRPr="0013747F">
        <w:rPr>
          <w:color w:val="0000FF"/>
          <w:u w:val="single"/>
        </w:rPr>
        <w:instrText xml:space="preserve"> \* MERGEFORMAT </w:instrText>
      </w:r>
      <w:r w:rsidR="0089272A" w:rsidRPr="0013747F">
        <w:rPr>
          <w:color w:val="0000FF"/>
          <w:u w:val="single"/>
        </w:rPr>
      </w:r>
      <w:r w:rsidR="0089272A" w:rsidRPr="0013747F">
        <w:rPr>
          <w:color w:val="0000FF"/>
          <w:u w:val="single"/>
        </w:rPr>
        <w:fldChar w:fldCharType="separate"/>
      </w:r>
      <w:r w:rsidR="007E5BF9" w:rsidRPr="007E5BF9">
        <w:rPr>
          <w:color w:val="0000FF"/>
          <w:u w:val="single"/>
        </w:rPr>
        <w:t>Appendix 15.: Staff Curriculum Vitae</w:t>
      </w:r>
      <w:r w:rsidR="0089272A" w:rsidRPr="0013747F">
        <w:rPr>
          <w:color w:val="0000FF"/>
          <w:u w:val="single"/>
        </w:rPr>
        <w:fldChar w:fldCharType="end"/>
      </w:r>
      <w:r w:rsidR="001F0A46" w:rsidRPr="0013747F">
        <w:t>.</w:t>
      </w:r>
    </w:p>
    <w:p w14:paraId="5DE8C745" w14:textId="77777777" w:rsidR="004D7F98" w:rsidRPr="0013747F" w:rsidRDefault="004D7F98" w:rsidP="00700158">
      <w:pPr>
        <w:pStyle w:val="BodyTextIndent"/>
        <w:numPr>
          <w:ilvl w:val="0"/>
          <w:numId w:val="8"/>
        </w:numPr>
        <w:tabs>
          <w:tab w:val="clear" w:pos="851"/>
          <w:tab w:val="left" w:pos="1134"/>
        </w:tabs>
        <w:ind w:left="1134" w:hanging="283"/>
      </w:pPr>
      <w:r w:rsidRPr="0013747F">
        <w:t xml:space="preserve">Future </w:t>
      </w:r>
      <w:r w:rsidR="00CB23B7" w:rsidRPr="0013747F">
        <w:t>S</w:t>
      </w:r>
      <w:r w:rsidRPr="0013747F">
        <w:t xml:space="preserve">taff </w:t>
      </w:r>
      <w:r w:rsidR="00CB23B7" w:rsidRPr="0013747F">
        <w:t>P</w:t>
      </w:r>
      <w:r w:rsidRPr="0013747F">
        <w:t xml:space="preserve">osition </w:t>
      </w:r>
      <w:r w:rsidR="00CB23B7" w:rsidRPr="0013747F">
        <w:t>D</w:t>
      </w:r>
      <w:r w:rsidRPr="0013747F">
        <w:t xml:space="preserve">escriptions – </w:t>
      </w:r>
      <w:r w:rsidR="001F0A46" w:rsidRPr="0013747F">
        <w:t xml:space="preserve">refer to </w:t>
      </w:r>
      <w:r w:rsidR="0089272A" w:rsidRPr="0013747F">
        <w:rPr>
          <w:color w:val="0000FF"/>
          <w:u w:val="single"/>
        </w:rPr>
        <w:fldChar w:fldCharType="begin"/>
      </w:r>
      <w:r w:rsidR="001F0A46" w:rsidRPr="0013747F">
        <w:rPr>
          <w:color w:val="0000FF"/>
          <w:u w:val="single"/>
        </w:rPr>
        <w:instrText xml:space="preserve"> REF _Ref414455491 \h</w:instrText>
      </w:r>
      <w:r w:rsidR="00D86660" w:rsidRPr="0013747F">
        <w:rPr>
          <w:color w:val="0000FF"/>
          <w:u w:val="single"/>
        </w:rPr>
        <w:instrText xml:space="preserve"> \* Charformat</w:instrText>
      </w:r>
      <w:r w:rsidR="001F0A46" w:rsidRPr="0013747F">
        <w:rPr>
          <w:color w:val="0000FF"/>
          <w:u w:val="single"/>
        </w:rPr>
        <w:instrText xml:space="preserve"> </w:instrText>
      </w:r>
      <w:r w:rsidR="00D86660" w:rsidRPr="0013747F">
        <w:rPr>
          <w:color w:val="0000FF"/>
          <w:u w:val="single"/>
        </w:rPr>
        <w:instrText xml:space="preserve"> \* MERGEFORMAT </w:instrText>
      </w:r>
      <w:r w:rsidR="0089272A" w:rsidRPr="0013747F">
        <w:rPr>
          <w:color w:val="0000FF"/>
          <w:u w:val="single"/>
        </w:rPr>
      </w:r>
      <w:r w:rsidR="0089272A" w:rsidRPr="0013747F">
        <w:rPr>
          <w:color w:val="0000FF"/>
          <w:u w:val="single"/>
        </w:rPr>
        <w:fldChar w:fldCharType="separate"/>
      </w:r>
      <w:r w:rsidR="007E5BF9" w:rsidRPr="007E5BF9">
        <w:rPr>
          <w:color w:val="0000FF"/>
          <w:u w:val="single"/>
        </w:rPr>
        <w:t>Appendix 16.: Future Staff Position Descriptions</w:t>
      </w:r>
      <w:r w:rsidR="0089272A" w:rsidRPr="0013747F">
        <w:rPr>
          <w:color w:val="0000FF"/>
          <w:u w:val="single"/>
        </w:rPr>
        <w:fldChar w:fldCharType="end"/>
      </w:r>
      <w:r w:rsidRPr="0013747F">
        <w:t xml:space="preserve"> (as needed)</w:t>
      </w:r>
      <w:r w:rsidR="001F0A46" w:rsidRPr="0013747F">
        <w:t>.</w:t>
      </w:r>
    </w:p>
    <w:p w14:paraId="46319B4D" w14:textId="77777777" w:rsidR="004D7F98" w:rsidRPr="0013747F" w:rsidRDefault="004D7F98" w:rsidP="00700158">
      <w:pPr>
        <w:pStyle w:val="BodyTextIndent"/>
        <w:numPr>
          <w:ilvl w:val="0"/>
          <w:numId w:val="8"/>
        </w:numPr>
        <w:tabs>
          <w:tab w:val="clear" w:pos="851"/>
          <w:tab w:val="left" w:pos="1134"/>
        </w:tabs>
        <w:ind w:left="1134" w:hanging="283"/>
      </w:pPr>
      <w:r w:rsidRPr="0013747F">
        <w:t xml:space="preserve">Procurement </w:t>
      </w:r>
      <w:r w:rsidR="00CB23B7" w:rsidRPr="0013747F">
        <w:t>P</w:t>
      </w:r>
      <w:r w:rsidRPr="0013747F">
        <w:t xml:space="preserve">lan – </w:t>
      </w:r>
      <w:r w:rsidR="001F0A46" w:rsidRPr="0013747F">
        <w:t xml:space="preserve">refer to </w:t>
      </w:r>
      <w:r w:rsidR="0089272A" w:rsidRPr="0013747F">
        <w:rPr>
          <w:color w:val="0000FF"/>
          <w:u w:val="single"/>
        </w:rPr>
        <w:fldChar w:fldCharType="begin"/>
      </w:r>
      <w:r w:rsidR="001F0A46" w:rsidRPr="0013747F">
        <w:rPr>
          <w:color w:val="0000FF"/>
          <w:u w:val="single"/>
        </w:rPr>
        <w:instrText xml:space="preserve"> REF _Ref414455500 \h</w:instrText>
      </w:r>
      <w:r w:rsidR="00D86660" w:rsidRPr="0013747F">
        <w:rPr>
          <w:color w:val="0000FF"/>
          <w:u w:val="single"/>
        </w:rPr>
        <w:instrText xml:space="preserve"> \* Charformat</w:instrText>
      </w:r>
      <w:r w:rsidR="001F0A46" w:rsidRPr="0013747F">
        <w:rPr>
          <w:color w:val="0000FF"/>
          <w:u w:val="single"/>
        </w:rPr>
        <w:instrText xml:space="preserve"> </w:instrText>
      </w:r>
      <w:r w:rsidR="00D86660" w:rsidRPr="0013747F">
        <w:rPr>
          <w:color w:val="0000FF"/>
          <w:u w:val="single"/>
        </w:rPr>
        <w:instrText xml:space="preserve"> \* MERGEFORMAT </w:instrText>
      </w:r>
      <w:r w:rsidR="0089272A" w:rsidRPr="0013747F">
        <w:rPr>
          <w:color w:val="0000FF"/>
          <w:u w:val="single"/>
        </w:rPr>
      </w:r>
      <w:r w:rsidR="0089272A" w:rsidRPr="0013747F">
        <w:rPr>
          <w:color w:val="0000FF"/>
          <w:u w:val="single"/>
        </w:rPr>
        <w:fldChar w:fldCharType="separate"/>
      </w:r>
      <w:r w:rsidR="007E5BF9" w:rsidRPr="007E5BF9">
        <w:rPr>
          <w:color w:val="0000FF"/>
          <w:u w:val="single"/>
        </w:rPr>
        <w:t>Appendix 17.: Procurement Plan</w:t>
      </w:r>
      <w:r w:rsidR="0089272A" w:rsidRPr="0013747F">
        <w:rPr>
          <w:color w:val="0000FF"/>
          <w:u w:val="single"/>
        </w:rPr>
        <w:fldChar w:fldCharType="end"/>
      </w:r>
      <w:r w:rsidR="001F0A46" w:rsidRPr="0013747F">
        <w:t xml:space="preserve"> </w:t>
      </w:r>
      <w:r w:rsidRPr="0013747F">
        <w:t>(as needed)</w:t>
      </w:r>
      <w:r w:rsidR="001F0A46" w:rsidRPr="0013747F">
        <w:t>.</w:t>
      </w:r>
    </w:p>
    <w:p w14:paraId="781FAEC3" w14:textId="77777777" w:rsidR="007F16DB" w:rsidRPr="0013747F" w:rsidRDefault="007F16DB" w:rsidP="00DB0FDB">
      <w:pPr>
        <w:pStyle w:val="Heading2"/>
      </w:pPr>
      <w:bookmarkStart w:id="58" w:name="_Toc463945700"/>
      <w:commentRangeStart w:id="59"/>
      <w:r w:rsidRPr="0013747F">
        <w:t>Financial and Administrative Infrastructure</w:t>
      </w:r>
      <w:commentRangeEnd w:id="59"/>
      <w:r w:rsidR="004D7F98" w:rsidRPr="0013747F">
        <w:rPr>
          <w:rStyle w:val="CommentReference"/>
          <w:b w:val="0"/>
          <w:lang w:val="en-NZ"/>
        </w:rPr>
        <w:commentReference w:id="59"/>
      </w:r>
      <w:bookmarkEnd w:id="58"/>
    </w:p>
    <w:p w14:paraId="72806E37" w14:textId="77777777" w:rsidR="00B17B44" w:rsidRPr="0013747F" w:rsidRDefault="00B17B44" w:rsidP="00B17B44">
      <w:pPr>
        <w:spacing w:after="120"/>
        <w:ind w:left="850"/>
      </w:pPr>
      <w:bookmarkStart w:id="60" w:name="Text18"/>
      <w:r w:rsidRPr="0013747F">
        <w:t>Resource allocation from central services to academic areas is currently on the basis of budgeted and actual EFTS plus some other drivers for specific cost areas</w:t>
      </w:r>
      <w:r w:rsidR="00CD2A43" w:rsidRPr="0013747F">
        <w:t xml:space="preserve">. </w:t>
      </w:r>
      <w:r w:rsidR="008D23DD" w:rsidRPr="0013747F">
        <w:t xml:space="preserve"> </w:t>
      </w:r>
      <w:r w:rsidRPr="0013747F">
        <w:t>The internal resource allocation system is constantly under review, towards improvement</w:t>
      </w:r>
      <w:r w:rsidR="00CD2A43" w:rsidRPr="0013747F">
        <w:t xml:space="preserve">. </w:t>
      </w:r>
      <w:r w:rsidR="008D23DD" w:rsidRPr="0013747F">
        <w:t xml:space="preserve"> </w:t>
      </w:r>
      <w:r w:rsidRPr="0013747F">
        <w:t>The head of each academic area is responsible for preparing an annual budget, and resourcing programmes within the area</w:t>
      </w:r>
      <w:r w:rsidR="00CD2A43" w:rsidRPr="0013747F">
        <w:t>.</w:t>
      </w:r>
      <w:r w:rsidR="008D23DD" w:rsidRPr="0013747F">
        <w:t xml:space="preserve"> </w:t>
      </w:r>
      <w:r w:rsidR="00CD2A43" w:rsidRPr="0013747F">
        <w:t xml:space="preserve"> </w:t>
      </w:r>
      <w:r w:rsidRPr="0013747F">
        <w:t xml:space="preserve">The budget for each area is reviewed and adjusted by the budget manager as required in a formal forecast process in the second quarter of each year. </w:t>
      </w:r>
      <w:r w:rsidR="008D23DD" w:rsidRPr="0013747F">
        <w:t xml:space="preserve"> </w:t>
      </w:r>
      <w:r w:rsidRPr="0013747F">
        <w:t>This is undertaken in conjunction with their financial analyst and Leadership Team member, and then reviewed by Finance and the Chief Operating Officer before submission to Council for approval.</w:t>
      </w:r>
    </w:p>
    <w:p w14:paraId="44112C17" w14:textId="77777777" w:rsidR="00B17B44" w:rsidRPr="0013747F" w:rsidRDefault="00B17B44" w:rsidP="00B17B44">
      <w:pPr>
        <w:tabs>
          <w:tab w:val="left" w:pos="1418"/>
        </w:tabs>
        <w:spacing w:after="60"/>
        <w:ind w:left="1418" w:hanging="568"/>
      </w:pPr>
      <w:r w:rsidRPr="0013747F">
        <w:t>Specifically the following procedures are in place:</w:t>
      </w:r>
    </w:p>
    <w:p w14:paraId="61D54EC9" w14:textId="77777777" w:rsidR="00B17B44" w:rsidRPr="0013747F" w:rsidRDefault="00B17B44" w:rsidP="005B5DC5">
      <w:pPr>
        <w:numPr>
          <w:ilvl w:val="0"/>
          <w:numId w:val="5"/>
        </w:numPr>
        <w:tabs>
          <w:tab w:val="left" w:pos="1134"/>
        </w:tabs>
        <w:overflowPunct w:val="0"/>
        <w:autoSpaceDE w:val="0"/>
        <w:autoSpaceDN w:val="0"/>
        <w:adjustRightInd w:val="0"/>
        <w:spacing w:line="240" w:lineRule="auto"/>
        <w:ind w:left="1135" w:hanging="284"/>
        <w:jc w:val="both"/>
        <w:textAlignment w:val="baseline"/>
      </w:pPr>
      <w:r w:rsidRPr="0013747F">
        <w:lastRenderedPageBreak/>
        <w:t>Operating Income and expenditure plus capital expenditure is reported to and monitored in the central performance portal by the budget manager with oversight from their financial analyst each month</w:t>
      </w:r>
    </w:p>
    <w:p w14:paraId="4F3C6C74" w14:textId="77777777" w:rsidR="00B17B44" w:rsidRPr="0013747F" w:rsidRDefault="00B17B44" w:rsidP="005B5DC5">
      <w:pPr>
        <w:numPr>
          <w:ilvl w:val="0"/>
          <w:numId w:val="5"/>
        </w:numPr>
        <w:tabs>
          <w:tab w:val="left" w:pos="1134"/>
        </w:tabs>
        <w:overflowPunct w:val="0"/>
        <w:autoSpaceDE w:val="0"/>
        <w:autoSpaceDN w:val="0"/>
        <w:adjustRightInd w:val="0"/>
        <w:spacing w:line="240" w:lineRule="auto"/>
        <w:ind w:left="1135" w:hanging="284"/>
        <w:jc w:val="both"/>
        <w:textAlignment w:val="baseline"/>
      </w:pPr>
      <w:r w:rsidRPr="0013747F">
        <w:t>All new programme submissions must include details of resource requirements so that consideration can be given to the availability of adequate funding.</w:t>
      </w:r>
    </w:p>
    <w:p w14:paraId="5C198C82" w14:textId="77777777" w:rsidR="00B17B44" w:rsidRPr="0013747F" w:rsidRDefault="00B17B44" w:rsidP="005B5DC5">
      <w:pPr>
        <w:numPr>
          <w:ilvl w:val="0"/>
          <w:numId w:val="5"/>
        </w:numPr>
        <w:tabs>
          <w:tab w:val="left" w:pos="1134"/>
        </w:tabs>
        <w:overflowPunct w:val="0"/>
        <w:autoSpaceDE w:val="0"/>
        <w:autoSpaceDN w:val="0"/>
        <w:adjustRightInd w:val="0"/>
        <w:spacing w:line="240" w:lineRule="auto"/>
        <w:ind w:left="1135" w:hanging="284"/>
        <w:jc w:val="both"/>
        <w:textAlignment w:val="baseline"/>
      </w:pPr>
      <w:r w:rsidRPr="0013747F">
        <w:t>Computing facilities for all academic and service areas are updated and replaced by the ISS team on a cyclical basis.</w:t>
      </w:r>
    </w:p>
    <w:p w14:paraId="5B30466B" w14:textId="77777777" w:rsidR="00B17B44" w:rsidRPr="0013747F" w:rsidRDefault="00B17B44" w:rsidP="005B5DC5">
      <w:pPr>
        <w:numPr>
          <w:ilvl w:val="0"/>
          <w:numId w:val="5"/>
        </w:numPr>
        <w:tabs>
          <w:tab w:val="left" w:pos="1134"/>
        </w:tabs>
        <w:overflowPunct w:val="0"/>
        <w:autoSpaceDE w:val="0"/>
        <w:autoSpaceDN w:val="0"/>
        <w:adjustRightInd w:val="0"/>
        <w:spacing w:line="240" w:lineRule="auto"/>
        <w:ind w:left="1135" w:hanging="284"/>
        <w:jc w:val="both"/>
        <w:textAlignment w:val="baseline"/>
      </w:pPr>
      <w:r w:rsidRPr="0013747F">
        <w:t>All academic and service areas identify capital requirements annually, these are included in the budget and forecast processes</w:t>
      </w:r>
    </w:p>
    <w:p w14:paraId="660A65FD" w14:textId="77777777" w:rsidR="00B17B44" w:rsidRPr="0013747F" w:rsidRDefault="00B17B44" w:rsidP="005B5DC5">
      <w:pPr>
        <w:numPr>
          <w:ilvl w:val="0"/>
          <w:numId w:val="5"/>
        </w:numPr>
        <w:tabs>
          <w:tab w:val="left" w:pos="1134"/>
        </w:tabs>
        <w:overflowPunct w:val="0"/>
        <w:autoSpaceDE w:val="0"/>
        <w:autoSpaceDN w:val="0"/>
        <w:adjustRightInd w:val="0"/>
        <w:spacing w:line="240" w:lineRule="auto"/>
        <w:ind w:left="1135" w:hanging="284"/>
        <w:jc w:val="both"/>
        <w:textAlignment w:val="baseline"/>
      </w:pPr>
      <w:r w:rsidRPr="0013747F">
        <w:t>A process of maintenance identification is carried out every three years with necessary provisions being calculated on a 10-year depreciation cycle.</w:t>
      </w:r>
    </w:p>
    <w:bookmarkEnd w:id="60"/>
    <w:p w14:paraId="37F78310" w14:textId="77777777" w:rsidR="00105F63" w:rsidRPr="0013747F" w:rsidRDefault="00105F63" w:rsidP="00B352F8">
      <w:pPr>
        <w:pStyle w:val="BodyTextIndent"/>
        <w:sectPr w:rsidR="00105F63" w:rsidRPr="0013747F" w:rsidSect="00FE2CDA">
          <w:footnotePr>
            <w:pos w:val="beneathText"/>
          </w:footnotePr>
          <w:pgSz w:w="11907" w:h="16840" w:code="9"/>
          <w:pgMar w:top="1440" w:right="1247" w:bottom="1440" w:left="1701" w:header="720" w:footer="720" w:gutter="0"/>
          <w:cols w:space="720"/>
          <w:docGrid w:linePitch="360"/>
        </w:sectPr>
      </w:pPr>
    </w:p>
    <w:p w14:paraId="2D6BC2B9" w14:textId="77777777" w:rsidR="008456BF" w:rsidRPr="0013747F" w:rsidRDefault="008456BF" w:rsidP="00D46144">
      <w:pPr>
        <w:pStyle w:val="Heading1"/>
        <w:rPr>
          <w:highlight w:val="yellow"/>
        </w:rPr>
      </w:pPr>
      <w:bookmarkStart w:id="61" w:name="_Toc463945701"/>
      <w:r w:rsidRPr="0013747F">
        <w:rPr>
          <w:highlight w:val="yellow"/>
        </w:rPr>
        <w:lastRenderedPageBreak/>
        <w:t xml:space="preserve">ACCEPTABILITY OF THE PROGRAMME OF </w:t>
      </w:r>
      <w:commentRangeStart w:id="62"/>
      <w:r w:rsidRPr="0013747F">
        <w:rPr>
          <w:highlight w:val="yellow"/>
        </w:rPr>
        <w:t>STUDY</w:t>
      </w:r>
      <w:commentRangeEnd w:id="62"/>
      <w:r w:rsidR="00F5233A" w:rsidRPr="0013747F">
        <w:rPr>
          <w:rStyle w:val="CommentReference"/>
          <w:b w:val="0"/>
          <w:kern w:val="0"/>
        </w:rPr>
        <w:commentReference w:id="62"/>
      </w:r>
      <w:bookmarkEnd w:id="61"/>
    </w:p>
    <w:p w14:paraId="1A19F8BE" w14:textId="77777777" w:rsidR="005D6961" w:rsidRPr="0013747F" w:rsidRDefault="008456BF" w:rsidP="00DB0FDB">
      <w:pPr>
        <w:pStyle w:val="Heading2"/>
      </w:pPr>
      <w:bookmarkStart w:id="63" w:name="_Toc463945702"/>
      <w:r w:rsidRPr="0013747F">
        <w:t>Consultation</w:t>
      </w:r>
      <w:bookmarkEnd w:id="63"/>
      <w:r w:rsidRPr="0013747F">
        <w:t xml:space="preserve"> </w:t>
      </w:r>
    </w:p>
    <w:tbl>
      <w:tblPr>
        <w:tblW w:w="14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1668"/>
        <w:gridCol w:w="2551"/>
        <w:gridCol w:w="1985"/>
        <w:gridCol w:w="3402"/>
        <w:gridCol w:w="4536"/>
      </w:tblGrid>
      <w:tr w:rsidR="005D6961" w:rsidRPr="0013747F" w14:paraId="23DF93D5" w14:textId="77777777" w:rsidTr="00BA5346">
        <w:trPr>
          <w:trHeight w:val="1134"/>
          <w:tblHeader/>
        </w:trPr>
        <w:tc>
          <w:tcPr>
            <w:tcW w:w="1668" w:type="dxa"/>
            <w:tcBorders>
              <w:bottom w:val="single" w:sz="4" w:space="0" w:color="auto"/>
            </w:tcBorders>
            <w:vAlign w:val="center"/>
          </w:tcPr>
          <w:p w14:paraId="71685A13" w14:textId="77777777" w:rsidR="005D6961" w:rsidRPr="0013747F" w:rsidRDefault="005D6961" w:rsidP="006C5C7E">
            <w:pPr>
              <w:autoSpaceDE w:val="0"/>
              <w:autoSpaceDN w:val="0"/>
              <w:adjustRightInd w:val="0"/>
              <w:jc w:val="center"/>
              <w:rPr>
                <w:rFonts w:ascii="Arial Narrow" w:hAnsi="Arial Narrow" w:cs="Calibri"/>
                <w:b/>
                <w:lang w:eastAsia="en-NZ"/>
              </w:rPr>
            </w:pPr>
            <w:r w:rsidRPr="0013747F">
              <w:rPr>
                <w:rFonts w:ascii="Arial Narrow" w:hAnsi="Arial Narrow" w:cs="Calibri"/>
                <w:b/>
                <w:lang w:eastAsia="en-NZ"/>
              </w:rPr>
              <w:t>Stakeholder (person’s name and/or organisation)</w:t>
            </w:r>
          </w:p>
        </w:tc>
        <w:tc>
          <w:tcPr>
            <w:tcW w:w="2551" w:type="dxa"/>
            <w:tcBorders>
              <w:bottom w:val="single" w:sz="4" w:space="0" w:color="auto"/>
            </w:tcBorders>
            <w:shd w:val="clear" w:color="auto" w:fill="auto"/>
            <w:vAlign w:val="center"/>
          </w:tcPr>
          <w:p w14:paraId="4B548EED" w14:textId="77777777" w:rsidR="005D6961" w:rsidRPr="0013747F" w:rsidRDefault="005D6961" w:rsidP="006C5C7E">
            <w:pPr>
              <w:autoSpaceDE w:val="0"/>
              <w:autoSpaceDN w:val="0"/>
              <w:adjustRightInd w:val="0"/>
              <w:jc w:val="center"/>
              <w:rPr>
                <w:rFonts w:ascii="Arial Narrow" w:hAnsi="Arial Narrow" w:cs="Calibri"/>
                <w:b/>
                <w:lang w:eastAsia="en-NZ"/>
              </w:rPr>
            </w:pPr>
            <w:r w:rsidRPr="0013747F">
              <w:rPr>
                <w:rFonts w:ascii="Arial Narrow" w:hAnsi="Arial Narrow" w:cs="Calibri"/>
                <w:b/>
                <w:lang w:eastAsia="en-NZ"/>
              </w:rPr>
              <w:t>Why is this person/ organisation considered a stakeholder?</w:t>
            </w:r>
          </w:p>
        </w:tc>
        <w:tc>
          <w:tcPr>
            <w:tcW w:w="1985" w:type="dxa"/>
            <w:tcBorders>
              <w:bottom w:val="single" w:sz="4" w:space="0" w:color="auto"/>
            </w:tcBorders>
            <w:vAlign w:val="center"/>
          </w:tcPr>
          <w:p w14:paraId="05FBF60A" w14:textId="77777777" w:rsidR="005D6961" w:rsidRPr="0013747F" w:rsidRDefault="005D6961" w:rsidP="006C5C7E">
            <w:pPr>
              <w:autoSpaceDE w:val="0"/>
              <w:autoSpaceDN w:val="0"/>
              <w:adjustRightInd w:val="0"/>
              <w:jc w:val="center"/>
              <w:rPr>
                <w:rFonts w:ascii="Arial Narrow" w:hAnsi="Arial Narrow" w:cs="Calibri"/>
                <w:b/>
                <w:lang w:eastAsia="en-NZ"/>
              </w:rPr>
            </w:pPr>
            <w:r w:rsidRPr="0013747F">
              <w:rPr>
                <w:rFonts w:ascii="Arial Narrow" w:hAnsi="Arial Narrow" w:cs="Calibri"/>
                <w:b/>
                <w:lang w:eastAsia="en-NZ"/>
              </w:rPr>
              <w:t xml:space="preserve">At what stage of the development was this stakeholder consulted? </w:t>
            </w:r>
            <w:r w:rsidRPr="0013747F">
              <w:rPr>
                <w:rFonts w:ascii="Arial Narrow" w:hAnsi="Arial Narrow" w:cs="Calibri"/>
                <w:i/>
                <w:sz w:val="18"/>
                <w:lang w:eastAsia="en-NZ"/>
              </w:rPr>
              <w:t>(include meeting dates if possible)</w:t>
            </w:r>
          </w:p>
        </w:tc>
        <w:tc>
          <w:tcPr>
            <w:tcW w:w="3402" w:type="dxa"/>
            <w:tcBorders>
              <w:bottom w:val="single" w:sz="4" w:space="0" w:color="auto"/>
            </w:tcBorders>
            <w:vAlign w:val="center"/>
          </w:tcPr>
          <w:p w14:paraId="2E1A8C3D" w14:textId="77777777" w:rsidR="005D6961" w:rsidRPr="0013747F" w:rsidRDefault="005D6961" w:rsidP="006C5C7E">
            <w:pPr>
              <w:autoSpaceDE w:val="0"/>
              <w:autoSpaceDN w:val="0"/>
              <w:adjustRightInd w:val="0"/>
              <w:jc w:val="center"/>
              <w:rPr>
                <w:rFonts w:ascii="Arial Narrow" w:hAnsi="Arial Narrow" w:cs="Calibri"/>
                <w:b/>
                <w:lang w:eastAsia="en-NZ"/>
              </w:rPr>
            </w:pPr>
            <w:r w:rsidRPr="0013747F">
              <w:rPr>
                <w:rFonts w:ascii="Arial Narrow" w:hAnsi="Arial Narrow" w:cs="Calibri"/>
                <w:b/>
                <w:lang w:eastAsia="en-NZ"/>
              </w:rPr>
              <w:t>What were the key discussion points?</w:t>
            </w:r>
          </w:p>
          <w:p w14:paraId="4B82D940" w14:textId="77777777" w:rsidR="005D6961" w:rsidRPr="0013747F" w:rsidRDefault="005D6961" w:rsidP="006C5C7E">
            <w:pPr>
              <w:autoSpaceDE w:val="0"/>
              <w:autoSpaceDN w:val="0"/>
              <w:adjustRightInd w:val="0"/>
              <w:jc w:val="center"/>
              <w:rPr>
                <w:rFonts w:ascii="Arial Narrow" w:hAnsi="Arial Narrow" w:cs="Calibri"/>
                <w:b/>
                <w:lang w:eastAsia="en-NZ"/>
              </w:rPr>
            </w:pPr>
          </w:p>
          <w:p w14:paraId="75D544F6" w14:textId="77777777" w:rsidR="005D6961" w:rsidRPr="0013747F" w:rsidRDefault="005D6961" w:rsidP="006C5C7E">
            <w:pPr>
              <w:autoSpaceDE w:val="0"/>
              <w:autoSpaceDN w:val="0"/>
              <w:adjustRightInd w:val="0"/>
              <w:jc w:val="center"/>
              <w:rPr>
                <w:rFonts w:ascii="Arial Narrow" w:hAnsi="Arial Narrow" w:cs="Calibri"/>
                <w:i/>
                <w:iCs/>
                <w:lang w:eastAsia="en-NZ"/>
              </w:rPr>
            </w:pPr>
            <w:r w:rsidRPr="0013747F">
              <w:rPr>
                <w:rFonts w:ascii="Arial Narrow" w:hAnsi="Arial Narrow" w:cs="Calibri"/>
                <w:i/>
                <w:iCs/>
                <w:sz w:val="18"/>
                <w:lang w:eastAsia="en-NZ"/>
              </w:rPr>
              <w:t>NOTE: If minutes exist, please make note of this and attach.</w:t>
            </w:r>
          </w:p>
        </w:tc>
        <w:tc>
          <w:tcPr>
            <w:tcW w:w="4536" w:type="dxa"/>
            <w:tcBorders>
              <w:bottom w:val="single" w:sz="4" w:space="0" w:color="auto"/>
            </w:tcBorders>
            <w:vAlign w:val="center"/>
          </w:tcPr>
          <w:p w14:paraId="11C393F8" w14:textId="77777777" w:rsidR="005D6961" w:rsidRPr="0013747F" w:rsidRDefault="005D6961" w:rsidP="006C5C7E">
            <w:pPr>
              <w:autoSpaceDE w:val="0"/>
              <w:autoSpaceDN w:val="0"/>
              <w:adjustRightInd w:val="0"/>
              <w:jc w:val="center"/>
              <w:rPr>
                <w:rFonts w:ascii="Arial Narrow" w:hAnsi="Arial Narrow" w:cs="Calibri"/>
                <w:b/>
                <w:lang w:eastAsia="en-NZ"/>
              </w:rPr>
            </w:pPr>
            <w:r w:rsidRPr="0013747F">
              <w:rPr>
                <w:rFonts w:ascii="Arial Narrow" w:hAnsi="Arial Narrow" w:cs="Calibri"/>
                <w:b/>
                <w:lang w:eastAsia="en-NZ"/>
              </w:rPr>
              <w:t xml:space="preserve">What feedback was received? What was the response to this feedback? </w:t>
            </w:r>
          </w:p>
          <w:p w14:paraId="17105BA6" w14:textId="77777777" w:rsidR="005D6961" w:rsidRPr="0013747F" w:rsidRDefault="005D6961" w:rsidP="006C5C7E">
            <w:pPr>
              <w:autoSpaceDE w:val="0"/>
              <w:autoSpaceDN w:val="0"/>
              <w:adjustRightInd w:val="0"/>
              <w:jc w:val="center"/>
              <w:rPr>
                <w:rFonts w:ascii="Arial Narrow" w:hAnsi="Arial Narrow" w:cs="Calibri"/>
                <w:b/>
                <w:lang w:eastAsia="en-NZ"/>
              </w:rPr>
            </w:pPr>
            <w:r w:rsidRPr="0013747F">
              <w:rPr>
                <w:rFonts w:ascii="Arial Narrow" w:hAnsi="Arial Narrow" w:cs="Calibri"/>
                <w:b/>
                <w:lang w:eastAsia="en-NZ"/>
              </w:rPr>
              <w:t>Were changes made as a result?</w:t>
            </w:r>
          </w:p>
          <w:p w14:paraId="6998BEE0" w14:textId="77777777" w:rsidR="005D6961" w:rsidRPr="0013747F" w:rsidRDefault="005D6961" w:rsidP="006C5C7E">
            <w:pPr>
              <w:autoSpaceDE w:val="0"/>
              <w:autoSpaceDN w:val="0"/>
              <w:adjustRightInd w:val="0"/>
              <w:jc w:val="center"/>
              <w:rPr>
                <w:rFonts w:ascii="Arial Narrow" w:hAnsi="Arial Narrow" w:cs="Calibri"/>
                <w:b/>
                <w:lang w:eastAsia="en-NZ"/>
              </w:rPr>
            </w:pPr>
            <w:r w:rsidRPr="0013747F">
              <w:rPr>
                <w:rFonts w:ascii="Arial Narrow" w:hAnsi="Arial Narrow" w:cs="Calibri"/>
                <w:b/>
                <w:lang w:eastAsia="en-NZ"/>
              </w:rPr>
              <w:t>If not, why not?</w:t>
            </w:r>
          </w:p>
        </w:tc>
      </w:tr>
      <w:tr w:rsidR="005D6961" w:rsidRPr="0013747F" w14:paraId="7DAA6DD8" w14:textId="77777777" w:rsidTr="00BA5346">
        <w:trPr>
          <w:trHeight w:val="1062"/>
        </w:trPr>
        <w:tc>
          <w:tcPr>
            <w:tcW w:w="1668" w:type="dxa"/>
          </w:tcPr>
          <w:p w14:paraId="533720E7" w14:textId="77777777" w:rsidR="005D6961" w:rsidRPr="0013747F" w:rsidRDefault="005D6961" w:rsidP="006C5C7E">
            <w:pPr>
              <w:autoSpaceDE w:val="0"/>
              <w:autoSpaceDN w:val="0"/>
              <w:adjustRightInd w:val="0"/>
              <w:rPr>
                <w:rFonts w:ascii="Arial Narrow" w:hAnsi="Arial Narrow" w:cs="Calibri"/>
                <w:lang w:eastAsia="en-NZ"/>
              </w:rPr>
            </w:pPr>
            <w:r w:rsidRPr="0013747F">
              <w:rPr>
                <w:rFonts w:ascii="Arial Narrow" w:hAnsi="Arial Narrow" w:cs="Calibri"/>
                <w:lang w:eastAsia="en-NZ"/>
              </w:rPr>
              <w:t>Advisory Committee (required for degree level applications)</w:t>
            </w:r>
          </w:p>
        </w:tc>
        <w:tc>
          <w:tcPr>
            <w:tcW w:w="2551" w:type="dxa"/>
            <w:shd w:val="clear" w:color="auto" w:fill="auto"/>
          </w:tcPr>
          <w:p w14:paraId="04F6258C" w14:textId="77777777" w:rsidR="005D6961" w:rsidRPr="0013747F" w:rsidRDefault="005D6961" w:rsidP="006C5C7E">
            <w:pPr>
              <w:autoSpaceDE w:val="0"/>
              <w:autoSpaceDN w:val="0"/>
              <w:adjustRightInd w:val="0"/>
              <w:rPr>
                <w:rFonts w:ascii="Arial Narrow" w:hAnsi="Arial Narrow" w:cs="Calibri"/>
                <w:lang w:eastAsia="en-NZ"/>
              </w:rPr>
            </w:pPr>
          </w:p>
        </w:tc>
        <w:tc>
          <w:tcPr>
            <w:tcW w:w="1985" w:type="dxa"/>
          </w:tcPr>
          <w:p w14:paraId="720B275A" w14:textId="77777777" w:rsidR="005D6961" w:rsidRPr="0013747F" w:rsidRDefault="005D6961" w:rsidP="006C5C7E">
            <w:pPr>
              <w:autoSpaceDE w:val="0"/>
              <w:autoSpaceDN w:val="0"/>
              <w:adjustRightInd w:val="0"/>
              <w:rPr>
                <w:rFonts w:ascii="Arial Narrow" w:hAnsi="Arial Narrow" w:cs="Calibri"/>
                <w:lang w:eastAsia="en-NZ"/>
              </w:rPr>
            </w:pPr>
          </w:p>
        </w:tc>
        <w:tc>
          <w:tcPr>
            <w:tcW w:w="3402" w:type="dxa"/>
          </w:tcPr>
          <w:p w14:paraId="30F18A14" w14:textId="77777777" w:rsidR="005D6961" w:rsidRPr="0013747F" w:rsidRDefault="005D6961" w:rsidP="006C5C7E">
            <w:pPr>
              <w:autoSpaceDE w:val="0"/>
              <w:autoSpaceDN w:val="0"/>
              <w:adjustRightInd w:val="0"/>
              <w:rPr>
                <w:rFonts w:ascii="Arial Narrow" w:hAnsi="Arial Narrow" w:cs="Calibri"/>
                <w:lang w:eastAsia="en-NZ"/>
              </w:rPr>
            </w:pPr>
          </w:p>
        </w:tc>
        <w:tc>
          <w:tcPr>
            <w:tcW w:w="4536" w:type="dxa"/>
          </w:tcPr>
          <w:p w14:paraId="3D4AE7C6" w14:textId="77777777" w:rsidR="005D6961" w:rsidRPr="0013747F" w:rsidRDefault="005D6961" w:rsidP="006C5C7E">
            <w:pPr>
              <w:autoSpaceDE w:val="0"/>
              <w:autoSpaceDN w:val="0"/>
              <w:adjustRightInd w:val="0"/>
              <w:rPr>
                <w:rFonts w:ascii="Arial Narrow" w:hAnsi="Arial Narrow" w:cs="Calibri"/>
                <w:lang w:eastAsia="en-NZ"/>
              </w:rPr>
            </w:pPr>
          </w:p>
        </w:tc>
      </w:tr>
      <w:tr w:rsidR="005D6961" w:rsidRPr="0013747F" w14:paraId="45E8ACD4" w14:textId="77777777" w:rsidTr="00BA5346">
        <w:trPr>
          <w:trHeight w:val="1062"/>
        </w:trPr>
        <w:tc>
          <w:tcPr>
            <w:tcW w:w="1668" w:type="dxa"/>
          </w:tcPr>
          <w:p w14:paraId="0E44EC49" w14:textId="77777777" w:rsidR="005D6961" w:rsidRPr="0013747F" w:rsidRDefault="005D6961" w:rsidP="006C5C7E">
            <w:pPr>
              <w:autoSpaceDE w:val="0"/>
              <w:autoSpaceDN w:val="0"/>
              <w:adjustRightInd w:val="0"/>
              <w:rPr>
                <w:rFonts w:ascii="Arial Narrow" w:hAnsi="Arial Narrow" w:cs="Calibri"/>
                <w:lang w:eastAsia="en-NZ"/>
              </w:rPr>
            </w:pPr>
            <w:r w:rsidRPr="0013747F">
              <w:rPr>
                <w:rFonts w:ascii="Arial Narrow" w:hAnsi="Arial Narrow" w:cs="Calibri"/>
                <w:lang w:eastAsia="en-NZ"/>
              </w:rPr>
              <w:t>Monitor (required for degree level applications)</w:t>
            </w:r>
          </w:p>
        </w:tc>
        <w:tc>
          <w:tcPr>
            <w:tcW w:w="2551" w:type="dxa"/>
            <w:shd w:val="clear" w:color="auto" w:fill="auto"/>
          </w:tcPr>
          <w:p w14:paraId="052966E5" w14:textId="77777777" w:rsidR="005D6961" w:rsidRPr="0013747F" w:rsidRDefault="005D6961" w:rsidP="006C5C7E">
            <w:pPr>
              <w:autoSpaceDE w:val="0"/>
              <w:autoSpaceDN w:val="0"/>
              <w:adjustRightInd w:val="0"/>
              <w:rPr>
                <w:rFonts w:ascii="Arial Narrow" w:hAnsi="Arial Narrow" w:cs="Calibri"/>
                <w:lang w:eastAsia="en-NZ"/>
              </w:rPr>
            </w:pPr>
          </w:p>
        </w:tc>
        <w:tc>
          <w:tcPr>
            <w:tcW w:w="1985" w:type="dxa"/>
          </w:tcPr>
          <w:p w14:paraId="205CFF6A" w14:textId="77777777" w:rsidR="005D6961" w:rsidRPr="0013747F" w:rsidRDefault="005D6961" w:rsidP="006C5C7E">
            <w:pPr>
              <w:autoSpaceDE w:val="0"/>
              <w:autoSpaceDN w:val="0"/>
              <w:adjustRightInd w:val="0"/>
              <w:rPr>
                <w:rFonts w:ascii="Arial Narrow" w:hAnsi="Arial Narrow" w:cs="Calibri"/>
                <w:lang w:eastAsia="en-NZ"/>
              </w:rPr>
            </w:pPr>
          </w:p>
        </w:tc>
        <w:tc>
          <w:tcPr>
            <w:tcW w:w="3402" w:type="dxa"/>
          </w:tcPr>
          <w:p w14:paraId="2ABF3D08" w14:textId="77777777" w:rsidR="005D6961" w:rsidRPr="0013747F" w:rsidRDefault="005D6961" w:rsidP="006C5C7E">
            <w:pPr>
              <w:autoSpaceDE w:val="0"/>
              <w:autoSpaceDN w:val="0"/>
              <w:adjustRightInd w:val="0"/>
              <w:rPr>
                <w:rFonts w:ascii="Arial Narrow" w:hAnsi="Arial Narrow" w:cs="Calibri"/>
                <w:lang w:eastAsia="en-NZ"/>
              </w:rPr>
            </w:pPr>
          </w:p>
        </w:tc>
        <w:tc>
          <w:tcPr>
            <w:tcW w:w="4536" w:type="dxa"/>
          </w:tcPr>
          <w:p w14:paraId="0595263D" w14:textId="77777777" w:rsidR="005D6961" w:rsidRPr="0013747F" w:rsidRDefault="005D6961" w:rsidP="006C5C7E">
            <w:pPr>
              <w:autoSpaceDE w:val="0"/>
              <w:autoSpaceDN w:val="0"/>
              <w:adjustRightInd w:val="0"/>
              <w:rPr>
                <w:rFonts w:ascii="Arial Narrow" w:hAnsi="Arial Narrow" w:cs="Calibri"/>
                <w:lang w:eastAsia="en-NZ"/>
              </w:rPr>
            </w:pPr>
          </w:p>
        </w:tc>
      </w:tr>
      <w:tr w:rsidR="005D6961" w:rsidRPr="0013747F" w14:paraId="1F96B3FE" w14:textId="77777777" w:rsidTr="00BA5346">
        <w:trPr>
          <w:trHeight w:val="1062"/>
        </w:trPr>
        <w:tc>
          <w:tcPr>
            <w:tcW w:w="1668" w:type="dxa"/>
          </w:tcPr>
          <w:p w14:paraId="0A3B237A" w14:textId="77777777" w:rsidR="005D6961" w:rsidRPr="0013747F" w:rsidRDefault="005D6961" w:rsidP="006C5C7E">
            <w:pPr>
              <w:autoSpaceDE w:val="0"/>
              <w:autoSpaceDN w:val="0"/>
              <w:adjustRightInd w:val="0"/>
              <w:rPr>
                <w:rFonts w:ascii="Arial Narrow" w:hAnsi="Arial Narrow" w:cs="Calibri"/>
                <w:lang w:eastAsia="en-NZ"/>
              </w:rPr>
            </w:pPr>
          </w:p>
        </w:tc>
        <w:tc>
          <w:tcPr>
            <w:tcW w:w="2551" w:type="dxa"/>
            <w:shd w:val="clear" w:color="auto" w:fill="auto"/>
          </w:tcPr>
          <w:p w14:paraId="19CCA65C" w14:textId="77777777" w:rsidR="005D6961" w:rsidRPr="0013747F" w:rsidRDefault="005D6961" w:rsidP="006C5C7E">
            <w:pPr>
              <w:autoSpaceDE w:val="0"/>
              <w:autoSpaceDN w:val="0"/>
              <w:adjustRightInd w:val="0"/>
              <w:rPr>
                <w:rFonts w:ascii="Arial Narrow" w:hAnsi="Arial Narrow" w:cs="Calibri"/>
                <w:lang w:eastAsia="en-NZ"/>
              </w:rPr>
            </w:pPr>
          </w:p>
        </w:tc>
        <w:tc>
          <w:tcPr>
            <w:tcW w:w="1985" w:type="dxa"/>
          </w:tcPr>
          <w:p w14:paraId="5B16E33F" w14:textId="77777777" w:rsidR="005D6961" w:rsidRPr="0013747F" w:rsidRDefault="005D6961" w:rsidP="006C5C7E">
            <w:pPr>
              <w:autoSpaceDE w:val="0"/>
              <w:autoSpaceDN w:val="0"/>
              <w:adjustRightInd w:val="0"/>
              <w:rPr>
                <w:rFonts w:ascii="Arial Narrow" w:hAnsi="Arial Narrow" w:cs="Calibri"/>
                <w:lang w:eastAsia="en-NZ"/>
              </w:rPr>
            </w:pPr>
          </w:p>
        </w:tc>
        <w:tc>
          <w:tcPr>
            <w:tcW w:w="3402" w:type="dxa"/>
          </w:tcPr>
          <w:p w14:paraId="1818E133" w14:textId="77777777" w:rsidR="005D6961" w:rsidRPr="0013747F" w:rsidRDefault="005D6961" w:rsidP="006C5C7E">
            <w:pPr>
              <w:autoSpaceDE w:val="0"/>
              <w:autoSpaceDN w:val="0"/>
              <w:adjustRightInd w:val="0"/>
              <w:rPr>
                <w:rFonts w:ascii="Arial Narrow" w:hAnsi="Arial Narrow" w:cs="Calibri"/>
                <w:lang w:eastAsia="en-NZ"/>
              </w:rPr>
            </w:pPr>
          </w:p>
        </w:tc>
        <w:tc>
          <w:tcPr>
            <w:tcW w:w="4536" w:type="dxa"/>
          </w:tcPr>
          <w:p w14:paraId="0D8417EE" w14:textId="77777777" w:rsidR="005D6961" w:rsidRPr="0013747F" w:rsidRDefault="005D6961" w:rsidP="006C5C7E">
            <w:pPr>
              <w:autoSpaceDE w:val="0"/>
              <w:autoSpaceDN w:val="0"/>
              <w:adjustRightInd w:val="0"/>
              <w:rPr>
                <w:rFonts w:ascii="Arial Narrow" w:hAnsi="Arial Narrow" w:cs="Calibri"/>
                <w:lang w:eastAsia="en-NZ"/>
              </w:rPr>
            </w:pPr>
          </w:p>
        </w:tc>
      </w:tr>
      <w:tr w:rsidR="005D6961" w:rsidRPr="0013747F" w14:paraId="5470DDC4" w14:textId="77777777" w:rsidTr="00BA5346">
        <w:trPr>
          <w:trHeight w:val="1062"/>
        </w:trPr>
        <w:tc>
          <w:tcPr>
            <w:tcW w:w="1668" w:type="dxa"/>
          </w:tcPr>
          <w:p w14:paraId="7383E964" w14:textId="77777777" w:rsidR="005D6961" w:rsidRPr="0013747F" w:rsidRDefault="005D6961" w:rsidP="006C5C7E">
            <w:pPr>
              <w:autoSpaceDE w:val="0"/>
              <w:autoSpaceDN w:val="0"/>
              <w:adjustRightInd w:val="0"/>
              <w:rPr>
                <w:rFonts w:ascii="Arial Narrow" w:hAnsi="Arial Narrow" w:cs="Calibri"/>
                <w:lang w:eastAsia="en-NZ"/>
              </w:rPr>
            </w:pPr>
          </w:p>
        </w:tc>
        <w:tc>
          <w:tcPr>
            <w:tcW w:w="2551" w:type="dxa"/>
            <w:shd w:val="clear" w:color="auto" w:fill="auto"/>
          </w:tcPr>
          <w:p w14:paraId="269DA488" w14:textId="77777777" w:rsidR="005D6961" w:rsidRPr="0013747F" w:rsidRDefault="005D6961" w:rsidP="006C5C7E">
            <w:pPr>
              <w:autoSpaceDE w:val="0"/>
              <w:autoSpaceDN w:val="0"/>
              <w:adjustRightInd w:val="0"/>
              <w:rPr>
                <w:rFonts w:ascii="Arial Narrow" w:hAnsi="Arial Narrow" w:cs="Calibri"/>
                <w:lang w:eastAsia="en-NZ"/>
              </w:rPr>
            </w:pPr>
          </w:p>
        </w:tc>
        <w:tc>
          <w:tcPr>
            <w:tcW w:w="1985" w:type="dxa"/>
          </w:tcPr>
          <w:p w14:paraId="08BDAAFC" w14:textId="77777777" w:rsidR="005D6961" w:rsidRPr="0013747F" w:rsidRDefault="005D6961" w:rsidP="006C5C7E">
            <w:pPr>
              <w:autoSpaceDE w:val="0"/>
              <w:autoSpaceDN w:val="0"/>
              <w:adjustRightInd w:val="0"/>
              <w:rPr>
                <w:rFonts w:ascii="Arial Narrow" w:hAnsi="Arial Narrow" w:cs="Calibri"/>
                <w:lang w:eastAsia="en-NZ"/>
              </w:rPr>
            </w:pPr>
          </w:p>
        </w:tc>
        <w:tc>
          <w:tcPr>
            <w:tcW w:w="3402" w:type="dxa"/>
          </w:tcPr>
          <w:p w14:paraId="6F553426" w14:textId="77777777" w:rsidR="005D6961" w:rsidRPr="0013747F" w:rsidRDefault="005D6961" w:rsidP="006C5C7E">
            <w:pPr>
              <w:autoSpaceDE w:val="0"/>
              <w:autoSpaceDN w:val="0"/>
              <w:adjustRightInd w:val="0"/>
              <w:rPr>
                <w:rFonts w:ascii="Arial Narrow" w:hAnsi="Arial Narrow" w:cs="Calibri"/>
                <w:lang w:eastAsia="en-NZ"/>
              </w:rPr>
            </w:pPr>
          </w:p>
        </w:tc>
        <w:tc>
          <w:tcPr>
            <w:tcW w:w="4536" w:type="dxa"/>
          </w:tcPr>
          <w:p w14:paraId="32BE9542" w14:textId="77777777" w:rsidR="005D6961" w:rsidRPr="0013747F" w:rsidRDefault="005D6961" w:rsidP="006C5C7E">
            <w:pPr>
              <w:autoSpaceDE w:val="0"/>
              <w:autoSpaceDN w:val="0"/>
              <w:adjustRightInd w:val="0"/>
              <w:rPr>
                <w:rFonts w:ascii="Arial Narrow" w:hAnsi="Arial Narrow" w:cs="Calibri"/>
                <w:lang w:eastAsia="en-NZ"/>
              </w:rPr>
            </w:pPr>
          </w:p>
        </w:tc>
      </w:tr>
      <w:tr w:rsidR="005D6961" w:rsidRPr="0013747F" w14:paraId="3357F871" w14:textId="77777777" w:rsidTr="00BA5346">
        <w:trPr>
          <w:trHeight w:val="1062"/>
        </w:trPr>
        <w:tc>
          <w:tcPr>
            <w:tcW w:w="1668" w:type="dxa"/>
          </w:tcPr>
          <w:p w14:paraId="08F88B69" w14:textId="77777777" w:rsidR="005D6961" w:rsidRPr="0013747F" w:rsidRDefault="005D6961" w:rsidP="006C5C7E">
            <w:pPr>
              <w:autoSpaceDE w:val="0"/>
              <w:autoSpaceDN w:val="0"/>
              <w:adjustRightInd w:val="0"/>
              <w:rPr>
                <w:rFonts w:ascii="Arial Narrow" w:hAnsi="Arial Narrow" w:cs="Calibri"/>
                <w:lang w:eastAsia="en-NZ"/>
              </w:rPr>
            </w:pPr>
          </w:p>
        </w:tc>
        <w:tc>
          <w:tcPr>
            <w:tcW w:w="2551" w:type="dxa"/>
            <w:shd w:val="clear" w:color="auto" w:fill="auto"/>
          </w:tcPr>
          <w:p w14:paraId="42090181" w14:textId="77777777" w:rsidR="005D6961" w:rsidRPr="0013747F" w:rsidRDefault="005D6961" w:rsidP="006C5C7E">
            <w:pPr>
              <w:autoSpaceDE w:val="0"/>
              <w:autoSpaceDN w:val="0"/>
              <w:adjustRightInd w:val="0"/>
              <w:rPr>
                <w:rFonts w:ascii="Arial Narrow" w:hAnsi="Arial Narrow" w:cs="Calibri"/>
                <w:lang w:eastAsia="en-NZ"/>
              </w:rPr>
            </w:pPr>
          </w:p>
        </w:tc>
        <w:tc>
          <w:tcPr>
            <w:tcW w:w="1985" w:type="dxa"/>
          </w:tcPr>
          <w:p w14:paraId="6E8B7AD7" w14:textId="77777777" w:rsidR="005D6961" w:rsidRPr="0013747F" w:rsidRDefault="005D6961" w:rsidP="006C5C7E">
            <w:pPr>
              <w:autoSpaceDE w:val="0"/>
              <w:autoSpaceDN w:val="0"/>
              <w:adjustRightInd w:val="0"/>
              <w:rPr>
                <w:rFonts w:ascii="Arial Narrow" w:hAnsi="Arial Narrow" w:cs="Calibri"/>
                <w:lang w:eastAsia="en-NZ"/>
              </w:rPr>
            </w:pPr>
          </w:p>
        </w:tc>
        <w:tc>
          <w:tcPr>
            <w:tcW w:w="3402" w:type="dxa"/>
          </w:tcPr>
          <w:p w14:paraId="77F48728" w14:textId="77777777" w:rsidR="005D6961" w:rsidRPr="0013747F" w:rsidRDefault="005D6961" w:rsidP="006C5C7E">
            <w:pPr>
              <w:autoSpaceDE w:val="0"/>
              <w:autoSpaceDN w:val="0"/>
              <w:adjustRightInd w:val="0"/>
              <w:rPr>
                <w:rFonts w:ascii="Arial Narrow" w:hAnsi="Arial Narrow" w:cs="Calibri"/>
                <w:lang w:eastAsia="en-NZ"/>
              </w:rPr>
            </w:pPr>
          </w:p>
        </w:tc>
        <w:tc>
          <w:tcPr>
            <w:tcW w:w="4536" w:type="dxa"/>
          </w:tcPr>
          <w:p w14:paraId="7AF20FE0" w14:textId="77777777" w:rsidR="005D6961" w:rsidRPr="0013747F" w:rsidRDefault="005D6961" w:rsidP="006C5C7E">
            <w:pPr>
              <w:autoSpaceDE w:val="0"/>
              <w:autoSpaceDN w:val="0"/>
              <w:adjustRightInd w:val="0"/>
              <w:rPr>
                <w:rFonts w:ascii="Arial Narrow" w:hAnsi="Arial Narrow" w:cs="Calibri"/>
                <w:lang w:eastAsia="en-NZ"/>
              </w:rPr>
            </w:pPr>
          </w:p>
        </w:tc>
      </w:tr>
    </w:tbl>
    <w:p w14:paraId="50E2C876" w14:textId="77777777" w:rsidR="005D6961" w:rsidRPr="0013747F" w:rsidRDefault="005D6961" w:rsidP="005D6961">
      <w:pPr>
        <w:pStyle w:val="BodyTextIndent"/>
        <w:ind w:left="0"/>
        <w:sectPr w:rsidR="005D6961" w:rsidRPr="0013747F" w:rsidSect="00FE2CDA">
          <w:headerReference w:type="default" r:id="rId25"/>
          <w:footerReference w:type="default" r:id="rId26"/>
          <w:footnotePr>
            <w:pos w:val="beneathText"/>
          </w:footnotePr>
          <w:pgSz w:w="11907" w:h="16840" w:code="9"/>
          <w:pgMar w:top="1440" w:right="1247" w:bottom="1440" w:left="1701" w:header="720" w:footer="720" w:gutter="0"/>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668"/>
        <w:gridCol w:w="2551"/>
        <w:gridCol w:w="1976"/>
        <w:gridCol w:w="3434"/>
        <w:gridCol w:w="4513"/>
      </w:tblGrid>
      <w:tr w:rsidR="005D6961" w:rsidRPr="0013747F" w14:paraId="76A9B9FF" w14:textId="77777777" w:rsidTr="0013747F">
        <w:trPr>
          <w:trHeight w:val="1141"/>
          <w:tblHeader/>
        </w:trPr>
        <w:tc>
          <w:tcPr>
            <w:tcW w:w="1668" w:type="dxa"/>
            <w:tcBorders>
              <w:bottom w:val="single" w:sz="4" w:space="0" w:color="auto"/>
            </w:tcBorders>
            <w:vAlign w:val="center"/>
          </w:tcPr>
          <w:p w14:paraId="273146A9" w14:textId="77777777" w:rsidR="005D6961" w:rsidRPr="0013747F" w:rsidRDefault="005D6961" w:rsidP="006C5C7E">
            <w:pPr>
              <w:autoSpaceDE w:val="0"/>
              <w:autoSpaceDN w:val="0"/>
              <w:adjustRightInd w:val="0"/>
              <w:jc w:val="center"/>
              <w:rPr>
                <w:rFonts w:ascii="Arial Narrow" w:hAnsi="Arial Narrow" w:cs="Calibri"/>
                <w:b/>
                <w:lang w:eastAsia="en-NZ"/>
              </w:rPr>
            </w:pPr>
            <w:r w:rsidRPr="0013747F">
              <w:rPr>
                <w:rFonts w:ascii="Arial Narrow" w:hAnsi="Arial Narrow" w:cs="Calibri"/>
                <w:b/>
                <w:lang w:eastAsia="en-NZ"/>
              </w:rPr>
              <w:lastRenderedPageBreak/>
              <w:t>Stakeholder (person’s name and/or organisation)</w:t>
            </w:r>
          </w:p>
        </w:tc>
        <w:tc>
          <w:tcPr>
            <w:tcW w:w="2551" w:type="dxa"/>
            <w:tcBorders>
              <w:bottom w:val="single" w:sz="4" w:space="0" w:color="auto"/>
            </w:tcBorders>
            <w:shd w:val="clear" w:color="auto" w:fill="auto"/>
            <w:vAlign w:val="center"/>
          </w:tcPr>
          <w:p w14:paraId="28709B89" w14:textId="77777777" w:rsidR="005D6961" w:rsidRPr="0013747F" w:rsidRDefault="005D6961" w:rsidP="006C5C7E">
            <w:pPr>
              <w:autoSpaceDE w:val="0"/>
              <w:autoSpaceDN w:val="0"/>
              <w:adjustRightInd w:val="0"/>
              <w:jc w:val="center"/>
              <w:rPr>
                <w:rFonts w:ascii="Arial Narrow" w:hAnsi="Arial Narrow" w:cs="Calibri"/>
                <w:b/>
                <w:lang w:eastAsia="en-NZ"/>
              </w:rPr>
            </w:pPr>
            <w:r w:rsidRPr="0013747F">
              <w:rPr>
                <w:rFonts w:ascii="Arial Narrow" w:hAnsi="Arial Narrow" w:cs="Calibri"/>
                <w:b/>
                <w:lang w:eastAsia="en-NZ"/>
              </w:rPr>
              <w:t>Why is this person/ organisation considered a stakeholder?</w:t>
            </w:r>
          </w:p>
        </w:tc>
        <w:tc>
          <w:tcPr>
            <w:tcW w:w="1976" w:type="dxa"/>
            <w:tcBorders>
              <w:bottom w:val="single" w:sz="4" w:space="0" w:color="auto"/>
            </w:tcBorders>
            <w:vAlign w:val="center"/>
          </w:tcPr>
          <w:p w14:paraId="030B9DF5" w14:textId="77777777" w:rsidR="005D6961" w:rsidRPr="0013747F" w:rsidRDefault="005D6961" w:rsidP="006C5C7E">
            <w:pPr>
              <w:autoSpaceDE w:val="0"/>
              <w:autoSpaceDN w:val="0"/>
              <w:adjustRightInd w:val="0"/>
              <w:jc w:val="center"/>
              <w:rPr>
                <w:rFonts w:ascii="Arial Narrow" w:hAnsi="Arial Narrow" w:cs="Calibri"/>
                <w:b/>
                <w:lang w:eastAsia="en-NZ"/>
              </w:rPr>
            </w:pPr>
            <w:r w:rsidRPr="0013747F">
              <w:rPr>
                <w:rFonts w:ascii="Arial Narrow" w:hAnsi="Arial Narrow" w:cs="Calibri"/>
                <w:b/>
                <w:lang w:eastAsia="en-NZ"/>
              </w:rPr>
              <w:t xml:space="preserve">At what stage of the development was this stakeholder consulted? </w:t>
            </w:r>
            <w:r w:rsidRPr="0013747F">
              <w:rPr>
                <w:rFonts w:ascii="Arial Narrow" w:hAnsi="Arial Narrow" w:cs="Calibri"/>
                <w:i/>
                <w:sz w:val="18"/>
                <w:lang w:eastAsia="en-NZ"/>
              </w:rPr>
              <w:t>(include meeting dates if possible)</w:t>
            </w:r>
          </w:p>
        </w:tc>
        <w:tc>
          <w:tcPr>
            <w:tcW w:w="3434" w:type="dxa"/>
            <w:tcBorders>
              <w:bottom w:val="single" w:sz="4" w:space="0" w:color="auto"/>
            </w:tcBorders>
            <w:vAlign w:val="center"/>
          </w:tcPr>
          <w:p w14:paraId="6FB7628B" w14:textId="77777777" w:rsidR="005D6961" w:rsidRPr="0013747F" w:rsidRDefault="005D6961" w:rsidP="006C5C7E">
            <w:pPr>
              <w:autoSpaceDE w:val="0"/>
              <w:autoSpaceDN w:val="0"/>
              <w:adjustRightInd w:val="0"/>
              <w:jc w:val="center"/>
              <w:rPr>
                <w:rFonts w:ascii="Arial Narrow" w:hAnsi="Arial Narrow" w:cs="Calibri"/>
                <w:b/>
                <w:lang w:eastAsia="en-NZ"/>
              </w:rPr>
            </w:pPr>
            <w:r w:rsidRPr="0013747F">
              <w:rPr>
                <w:rFonts w:ascii="Arial Narrow" w:hAnsi="Arial Narrow" w:cs="Calibri"/>
                <w:b/>
                <w:lang w:eastAsia="en-NZ"/>
              </w:rPr>
              <w:t>What were the key discussion points?</w:t>
            </w:r>
          </w:p>
          <w:p w14:paraId="694C6495" w14:textId="77777777" w:rsidR="005D6961" w:rsidRPr="0013747F" w:rsidRDefault="005D6961" w:rsidP="006C5C7E">
            <w:pPr>
              <w:autoSpaceDE w:val="0"/>
              <w:autoSpaceDN w:val="0"/>
              <w:adjustRightInd w:val="0"/>
              <w:jc w:val="center"/>
              <w:rPr>
                <w:rFonts w:ascii="Arial Narrow" w:hAnsi="Arial Narrow" w:cs="Calibri"/>
                <w:b/>
                <w:lang w:eastAsia="en-NZ"/>
              </w:rPr>
            </w:pPr>
          </w:p>
          <w:p w14:paraId="32BBA33D" w14:textId="77777777" w:rsidR="005D6961" w:rsidRPr="0013747F" w:rsidRDefault="005D6961" w:rsidP="006C5C7E">
            <w:pPr>
              <w:autoSpaceDE w:val="0"/>
              <w:autoSpaceDN w:val="0"/>
              <w:adjustRightInd w:val="0"/>
              <w:jc w:val="center"/>
              <w:rPr>
                <w:rFonts w:ascii="Arial Narrow" w:hAnsi="Arial Narrow" w:cs="Calibri"/>
                <w:i/>
                <w:iCs/>
                <w:lang w:eastAsia="en-NZ"/>
              </w:rPr>
            </w:pPr>
            <w:r w:rsidRPr="0013747F">
              <w:rPr>
                <w:rFonts w:ascii="Arial Narrow" w:hAnsi="Arial Narrow" w:cs="Calibri"/>
                <w:i/>
                <w:iCs/>
                <w:sz w:val="18"/>
                <w:lang w:eastAsia="en-NZ"/>
              </w:rPr>
              <w:t>NOTE: If minutes exist, please make note of this and attach.</w:t>
            </w:r>
          </w:p>
        </w:tc>
        <w:tc>
          <w:tcPr>
            <w:tcW w:w="4513" w:type="dxa"/>
            <w:tcBorders>
              <w:bottom w:val="single" w:sz="4" w:space="0" w:color="auto"/>
            </w:tcBorders>
            <w:vAlign w:val="center"/>
          </w:tcPr>
          <w:p w14:paraId="63721F58" w14:textId="77777777" w:rsidR="005D6961" w:rsidRPr="0013747F" w:rsidRDefault="005D6961" w:rsidP="006C5C7E">
            <w:pPr>
              <w:autoSpaceDE w:val="0"/>
              <w:autoSpaceDN w:val="0"/>
              <w:adjustRightInd w:val="0"/>
              <w:jc w:val="center"/>
              <w:rPr>
                <w:rFonts w:ascii="Arial Narrow" w:hAnsi="Arial Narrow" w:cs="Calibri"/>
                <w:b/>
                <w:lang w:eastAsia="en-NZ"/>
              </w:rPr>
            </w:pPr>
            <w:r w:rsidRPr="0013747F">
              <w:rPr>
                <w:rFonts w:ascii="Arial Narrow" w:hAnsi="Arial Narrow" w:cs="Calibri"/>
                <w:b/>
                <w:lang w:eastAsia="en-NZ"/>
              </w:rPr>
              <w:t xml:space="preserve">What feedback was received? What was the response to this feedback? </w:t>
            </w:r>
          </w:p>
          <w:p w14:paraId="2C29580C" w14:textId="77777777" w:rsidR="005D6961" w:rsidRPr="0013747F" w:rsidRDefault="005D6961" w:rsidP="006C5C7E">
            <w:pPr>
              <w:autoSpaceDE w:val="0"/>
              <w:autoSpaceDN w:val="0"/>
              <w:adjustRightInd w:val="0"/>
              <w:jc w:val="center"/>
              <w:rPr>
                <w:rFonts w:ascii="Arial Narrow" w:hAnsi="Arial Narrow" w:cs="Calibri"/>
                <w:b/>
                <w:lang w:eastAsia="en-NZ"/>
              </w:rPr>
            </w:pPr>
            <w:r w:rsidRPr="0013747F">
              <w:rPr>
                <w:rFonts w:ascii="Arial Narrow" w:hAnsi="Arial Narrow" w:cs="Calibri"/>
                <w:b/>
                <w:lang w:eastAsia="en-NZ"/>
              </w:rPr>
              <w:t>Were changes made as a result?</w:t>
            </w:r>
          </w:p>
          <w:p w14:paraId="49239F79" w14:textId="77777777" w:rsidR="005D6961" w:rsidRPr="0013747F" w:rsidRDefault="005D6961" w:rsidP="006C5C7E">
            <w:pPr>
              <w:autoSpaceDE w:val="0"/>
              <w:autoSpaceDN w:val="0"/>
              <w:adjustRightInd w:val="0"/>
              <w:jc w:val="center"/>
              <w:rPr>
                <w:rFonts w:ascii="Arial Narrow" w:hAnsi="Arial Narrow" w:cs="Calibri"/>
                <w:b/>
                <w:lang w:eastAsia="en-NZ"/>
              </w:rPr>
            </w:pPr>
            <w:r w:rsidRPr="0013747F">
              <w:rPr>
                <w:rFonts w:ascii="Arial Narrow" w:hAnsi="Arial Narrow" w:cs="Calibri"/>
                <w:b/>
                <w:lang w:eastAsia="en-NZ"/>
              </w:rPr>
              <w:t>If not, why not?</w:t>
            </w:r>
          </w:p>
        </w:tc>
      </w:tr>
      <w:tr w:rsidR="005D6961" w:rsidRPr="0013747F" w14:paraId="257A0F06" w14:textId="77777777" w:rsidTr="0013747F">
        <w:trPr>
          <w:trHeight w:val="1298"/>
        </w:trPr>
        <w:tc>
          <w:tcPr>
            <w:tcW w:w="1668" w:type="dxa"/>
          </w:tcPr>
          <w:p w14:paraId="6851720E" w14:textId="77777777" w:rsidR="005D6961" w:rsidRPr="0013747F" w:rsidRDefault="005D6961" w:rsidP="006C5C7E">
            <w:pPr>
              <w:autoSpaceDE w:val="0"/>
              <w:autoSpaceDN w:val="0"/>
              <w:adjustRightInd w:val="0"/>
              <w:rPr>
                <w:rFonts w:ascii="Arial Narrow" w:hAnsi="Arial Narrow" w:cs="Calibri"/>
                <w:lang w:eastAsia="en-NZ"/>
              </w:rPr>
            </w:pPr>
          </w:p>
        </w:tc>
        <w:tc>
          <w:tcPr>
            <w:tcW w:w="2551" w:type="dxa"/>
            <w:shd w:val="clear" w:color="auto" w:fill="auto"/>
          </w:tcPr>
          <w:p w14:paraId="17917E32" w14:textId="77777777" w:rsidR="005D6961" w:rsidRPr="0013747F" w:rsidRDefault="005D6961" w:rsidP="006C5C7E">
            <w:pPr>
              <w:autoSpaceDE w:val="0"/>
              <w:autoSpaceDN w:val="0"/>
              <w:adjustRightInd w:val="0"/>
              <w:rPr>
                <w:rFonts w:ascii="Arial Narrow" w:hAnsi="Arial Narrow" w:cs="Calibri"/>
                <w:lang w:eastAsia="en-NZ"/>
              </w:rPr>
            </w:pPr>
          </w:p>
        </w:tc>
        <w:tc>
          <w:tcPr>
            <w:tcW w:w="1976" w:type="dxa"/>
          </w:tcPr>
          <w:p w14:paraId="43A30859" w14:textId="77777777" w:rsidR="005D6961" w:rsidRPr="0013747F" w:rsidRDefault="005D6961" w:rsidP="006C5C7E">
            <w:pPr>
              <w:autoSpaceDE w:val="0"/>
              <w:autoSpaceDN w:val="0"/>
              <w:adjustRightInd w:val="0"/>
              <w:rPr>
                <w:rFonts w:ascii="Arial Narrow" w:hAnsi="Arial Narrow" w:cs="Calibri"/>
                <w:lang w:eastAsia="en-NZ"/>
              </w:rPr>
            </w:pPr>
          </w:p>
        </w:tc>
        <w:tc>
          <w:tcPr>
            <w:tcW w:w="3434" w:type="dxa"/>
          </w:tcPr>
          <w:p w14:paraId="60842369" w14:textId="77777777" w:rsidR="005D6961" w:rsidRPr="0013747F" w:rsidRDefault="005D6961" w:rsidP="006C5C7E">
            <w:pPr>
              <w:autoSpaceDE w:val="0"/>
              <w:autoSpaceDN w:val="0"/>
              <w:adjustRightInd w:val="0"/>
              <w:rPr>
                <w:rFonts w:ascii="Arial Narrow" w:hAnsi="Arial Narrow" w:cs="Calibri"/>
                <w:lang w:eastAsia="en-NZ"/>
              </w:rPr>
            </w:pPr>
          </w:p>
        </w:tc>
        <w:tc>
          <w:tcPr>
            <w:tcW w:w="4513" w:type="dxa"/>
          </w:tcPr>
          <w:p w14:paraId="484F4E42" w14:textId="77777777" w:rsidR="005D6961" w:rsidRPr="0013747F" w:rsidRDefault="005D6961" w:rsidP="006C5C7E">
            <w:pPr>
              <w:autoSpaceDE w:val="0"/>
              <w:autoSpaceDN w:val="0"/>
              <w:adjustRightInd w:val="0"/>
              <w:rPr>
                <w:rFonts w:ascii="Arial Narrow" w:hAnsi="Arial Narrow" w:cs="Calibri"/>
                <w:lang w:eastAsia="en-NZ"/>
              </w:rPr>
            </w:pPr>
          </w:p>
        </w:tc>
      </w:tr>
      <w:tr w:rsidR="005D6961" w:rsidRPr="0013747F" w14:paraId="173DBDC6" w14:textId="77777777" w:rsidTr="0013747F">
        <w:trPr>
          <w:trHeight w:val="1298"/>
        </w:trPr>
        <w:tc>
          <w:tcPr>
            <w:tcW w:w="1668" w:type="dxa"/>
          </w:tcPr>
          <w:p w14:paraId="569F12E0" w14:textId="77777777" w:rsidR="005D6961" w:rsidRPr="0013747F" w:rsidRDefault="005D6961" w:rsidP="006C5C7E">
            <w:pPr>
              <w:autoSpaceDE w:val="0"/>
              <w:autoSpaceDN w:val="0"/>
              <w:adjustRightInd w:val="0"/>
              <w:rPr>
                <w:rFonts w:ascii="Arial Narrow" w:hAnsi="Arial Narrow" w:cs="Calibri"/>
                <w:lang w:eastAsia="en-NZ"/>
              </w:rPr>
            </w:pPr>
          </w:p>
        </w:tc>
        <w:tc>
          <w:tcPr>
            <w:tcW w:w="2551" w:type="dxa"/>
            <w:shd w:val="clear" w:color="auto" w:fill="auto"/>
          </w:tcPr>
          <w:p w14:paraId="2FA3EFF8" w14:textId="77777777" w:rsidR="005D6961" w:rsidRPr="0013747F" w:rsidRDefault="005D6961" w:rsidP="006C5C7E">
            <w:pPr>
              <w:autoSpaceDE w:val="0"/>
              <w:autoSpaceDN w:val="0"/>
              <w:adjustRightInd w:val="0"/>
              <w:rPr>
                <w:rFonts w:ascii="Arial Narrow" w:hAnsi="Arial Narrow" w:cs="Calibri"/>
                <w:lang w:eastAsia="en-NZ"/>
              </w:rPr>
            </w:pPr>
          </w:p>
        </w:tc>
        <w:tc>
          <w:tcPr>
            <w:tcW w:w="1976" w:type="dxa"/>
          </w:tcPr>
          <w:p w14:paraId="3F39D9B5" w14:textId="77777777" w:rsidR="005D6961" w:rsidRPr="0013747F" w:rsidRDefault="005D6961" w:rsidP="006C5C7E">
            <w:pPr>
              <w:autoSpaceDE w:val="0"/>
              <w:autoSpaceDN w:val="0"/>
              <w:adjustRightInd w:val="0"/>
              <w:rPr>
                <w:rFonts w:ascii="Arial Narrow" w:hAnsi="Arial Narrow" w:cs="Calibri"/>
                <w:lang w:eastAsia="en-NZ"/>
              </w:rPr>
            </w:pPr>
          </w:p>
        </w:tc>
        <w:tc>
          <w:tcPr>
            <w:tcW w:w="3434" w:type="dxa"/>
          </w:tcPr>
          <w:p w14:paraId="2961BBB6" w14:textId="77777777" w:rsidR="005D6961" w:rsidRPr="0013747F" w:rsidRDefault="005D6961" w:rsidP="006C5C7E">
            <w:pPr>
              <w:autoSpaceDE w:val="0"/>
              <w:autoSpaceDN w:val="0"/>
              <w:adjustRightInd w:val="0"/>
              <w:rPr>
                <w:rFonts w:ascii="Arial Narrow" w:hAnsi="Arial Narrow" w:cs="Calibri"/>
                <w:lang w:eastAsia="en-NZ"/>
              </w:rPr>
            </w:pPr>
          </w:p>
        </w:tc>
        <w:tc>
          <w:tcPr>
            <w:tcW w:w="4513" w:type="dxa"/>
          </w:tcPr>
          <w:p w14:paraId="256B0F7C" w14:textId="77777777" w:rsidR="005D6961" w:rsidRPr="0013747F" w:rsidRDefault="005D6961" w:rsidP="006C5C7E">
            <w:pPr>
              <w:autoSpaceDE w:val="0"/>
              <w:autoSpaceDN w:val="0"/>
              <w:adjustRightInd w:val="0"/>
              <w:rPr>
                <w:rFonts w:ascii="Arial Narrow" w:hAnsi="Arial Narrow" w:cs="Calibri"/>
                <w:lang w:eastAsia="en-NZ"/>
              </w:rPr>
            </w:pPr>
          </w:p>
        </w:tc>
      </w:tr>
      <w:tr w:rsidR="005D6961" w:rsidRPr="0013747F" w14:paraId="3A43BCF7" w14:textId="77777777" w:rsidTr="0013747F">
        <w:trPr>
          <w:trHeight w:val="1298"/>
        </w:trPr>
        <w:tc>
          <w:tcPr>
            <w:tcW w:w="1668" w:type="dxa"/>
          </w:tcPr>
          <w:p w14:paraId="36A61179" w14:textId="77777777" w:rsidR="005D6961" w:rsidRPr="0013747F" w:rsidRDefault="005D6961" w:rsidP="006C5C7E">
            <w:pPr>
              <w:autoSpaceDE w:val="0"/>
              <w:autoSpaceDN w:val="0"/>
              <w:adjustRightInd w:val="0"/>
              <w:rPr>
                <w:rFonts w:ascii="Arial Narrow" w:hAnsi="Arial Narrow" w:cs="Calibri"/>
                <w:lang w:eastAsia="en-NZ"/>
              </w:rPr>
            </w:pPr>
          </w:p>
        </w:tc>
        <w:tc>
          <w:tcPr>
            <w:tcW w:w="2551" w:type="dxa"/>
            <w:shd w:val="clear" w:color="auto" w:fill="auto"/>
          </w:tcPr>
          <w:p w14:paraId="1BF91FCF" w14:textId="77777777" w:rsidR="005D6961" w:rsidRPr="0013747F" w:rsidRDefault="005D6961" w:rsidP="006C5C7E">
            <w:pPr>
              <w:autoSpaceDE w:val="0"/>
              <w:autoSpaceDN w:val="0"/>
              <w:adjustRightInd w:val="0"/>
              <w:rPr>
                <w:rFonts w:ascii="Arial Narrow" w:hAnsi="Arial Narrow" w:cs="Calibri"/>
                <w:lang w:eastAsia="en-NZ"/>
              </w:rPr>
            </w:pPr>
          </w:p>
        </w:tc>
        <w:tc>
          <w:tcPr>
            <w:tcW w:w="1976" w:type="dxa"/>
          </w:tcPr>
          <w:p w14:paraId="3F45FB4D" w14:textId="77777777" w:rsidR="005D6961" w:rsidRPr="0013747F" w:rsidRDefault="005D6961" w:rsidP="006C5C7E">
            <w:pPr>
              <w:autoSpaceDE w:val="0"/>
              <w:autoSpaceDN w:val="0"/>
              <w:adjustRightInd w:val="0"/>
              <w:rPr>
                <w:rFonts w:ascii="Arial Narrow" w:hAnsi="Arial Narrow" w:cs="Calibri"/>
                <w:lang w:eastAsia="en-NZ"/>
              </w:rPr>
            </w:pPr>
          </w:p>
        </w:tc>
        <w:tc>
          <w:tcPr>
            <w:tcW w:w="3434" w:type="dxa"/>
          </w:tcPr>
          <w:p w14:paraId="7AC68E2A" w14:textId="77777777" w:rsidR="005D6961" w:rsidRPr="0013747F" w:rsidRDefault="005D6961" w:rsidP="006C5C7E">
            <w:pPr>
              <w:autoSpaceDE w:val="0"/>
              <w:autoSpaceDN w:val="0"/>
              <w:adjustRightInd w:val="0"/>
              <w:rPr>
                <w:rFonts w:ascii="Arial Narrow" w:hAnsi="Arial Narrow" w:cs="Calibri"/>
                <w:lang w:eastAsia="en-NZ"/>
              </w:rPr>
            </w:pPr>
          </w:p>
        </w:tc>
        <w:tc>
          <w:tcPr>
            <w:tcW w:w="4513" w:type="dxa"/>
          </w:tcPr>
          <w:p w14:paraId="2E48CF41" w14:textId="77777777" w:rsidR="005D6961" w:rsidRPr="0013747F" w:rsidRDefault="005D6961" w:rsidP="006C5C7E">
            <w:pPr>
              <w:autoSpaceDE w:val="0"/>
              <w:autoSpaceDN w:val="0"/>
              <w:adjustRightInd w:val="0"/>
              <w:rPr>
                <w:rFonts w:ascii="Arial Narrow" w:hAnsi="Arial Narrow" w:cs="Calibri"/>
                <w:lang w:eastAsia="en-NZ"/>
              </w:rPr>
            </w:pPr>
          </w:p>
        </w:tc>
      </w:tr>
      <w:tr w:rsidR="005D6961" w:rsidRPr="0013747F" w14:paraId="049FD1A5" w14:textId="77777777" w:rsidTr="0013747F">
        <w:trPr>
          <w:trHeight w:val="1298"/>
        </w:trPr>
        <w:tc>
          <w:tcPr>
            <w:tcW w:w="1668" w:type="dxa"/>
          </w:tcPr>
          <w:p w14:paraId="53B52D17" w14:textId="77777777" w:rsidR="005D6961" w:rsidRPr="0013747F" w:rsidRDefault="005D6961" w:rsidP="006C5C7E">
            <w:pPr>
              <w:autoSpaceDE w:val="0"/>
              <w:autoSpaceDN w:val="0"/>
              <w:adjustRightInd w:val="0"/>
              <w:rPr>
                <w:rFonts w:ascii="Arial Narrow" w:hAnsi="Arial Narrow" w:cs="Calibri"/>
                <w:lang w:eastAsia="en-NZ"/>
              </w:rPr>
            </w:pPr>
          </w:p>
        </w:tc>
        <w:tc>
          <w:tcPr>
            <w:tcW w:w="2551" w:type="dxa"/>
            <w:shd w:val="clear" w:color="auto" w:fill="auto"/>
          </w:tcPr>
          <w:p w14:paraId="688FB1A1" w14:textId="77777777" w:rsidR="005D6961" w:rsidRPr="0013747F" w:rsidRDefault="005D6961" w:rsidP="006C5C7E">
            <w:pPr>
              <w:autoSpaceDE w:val="0"/>
              <w:autoSpaceDN w:val="0"/>
              <w:adjustRightInd w:val="0"/>
              <w:rPr>
                <w:rFonts w:ascii="Arial Narrow" w:hAnsi="Arial Narrow" w:cs="Calibri"/>
                <w:lang w:eastAsia="en-NZ"/>
              </w:rPr>
            </w:pPr>
          </w:p>
        </w:tc>
        <w:tc>
          <w:tcPr>
            <w:tcW w:w="1976" w:type="dxa"/>
          </w:tcPr>
          <w:p w14:paraId="6B9E6B5E" w14:textId="77777777" w:rsidR="005D6961" w:rsidRPr="0013747F" w:rsidRDefault="005D6961" w:rsidP="006C5C7E">
            <w:pPr>
              <w:autoSpaceDE w:val="0"/>
              <w:autoSpaceDN w:val="0"/>
              <w:adjustRightInd w:val="0"/>
              <w:rPr>
                <w:rFonts w:ascii="Arial Narrow" w:hAnsi="Arial Narrow" w:cs="Calibri"/>
                <w:lang w:eastAsia="en-NZ"/>
              </w:rPr>
            </w:pPr>
          </w:p>
        </w:tc>
        <w:tc>
          <w:tcPr>
            <w:tcW w:w="3434" w:type="dxa"/>
          </w:tcPr>
          <w:p w14:paraId="3789D4FC" w14:textId="77777777" w:rsidR="005D6961" w:rsidRPr="0013747F" w:rsidRDefault="005D6961" w:rsidP="006C5C7E">
            <w:pPr>
              <w:autoSpaceDE w:val="0"/>
              <w:autoSpaceDN w:val="0"/>
              <w:adjustRightInd w:val="0"/>
              <w:rPr>
                <w:rFonts w:ascii="Arial Narrow" w:hAnsi="Arial Narrow" w:cs="Calibri"/>
                <w:lang w:eastAsia="en-NZ"/>
              </w:rPr>
            </w:pPr>
          </w:p>
        </w:tc>
        <w:tc>
          <w:tcPr>
            <w:tcW w:w="4513" w:type="dxa"/>
          </w:tcPr>
          <w:p w14:paraId="3DBC8750" w14:textId="77777777" w:rsidR="005D6961" w:rsidRPr="0013747F" w:rsidRDefault="005D6961" w:rsidP="006C5C7E">
            <w:pPr>
              <w:autoSpaceDE w:val="0"/>
              <w:autoSpaceDN w:val="0"/>
              <w:adjustRightInd w:val="0"/>
              <w:rPr>
                <w:rFonts w:ascii="Arial Narrow" w:hAnsi="Arial Narrow" w:cs="Calibri"/>
                <w:lang w:eastAsia="en-NZ"/>
              </w:rPr>
            </w:pPr>
          </w:p>
        </w:tc>
      </w:tr>
      <w:tr w:rsidR="005D6961" w:rsidRPr="0013747F" w14:paraId="61D8E2B8" w14:textId="77777777" w:rsidTr="0013747F">
        <w:trPr>
          <w:trHeight w:val="1298"/>
        </w:trPr>
        <w:tc>
          <w:tcPr>
            <w:tcW w:w="1668" w:type="dxa"/>
          </w:tcPr>
          <w:p w14:paraId="023A68A8" w14:textId="77777777" w:rsidR="005D6961" w:rsidRPr="0013747F" w:rsidRDefault="005D6961" w:rsidP="006C5C7E">
            <w:pPr>
              <w:autoSpaceDE w:val="0"/>
              <w:autoSpaceDN w:val="0"/>
              <w:adjustRightInd w:val="0"/>
              <w:rPr>
                <w:rFonts w:ascii="Arial Narrow" w:hAnsi="Arial Narrow" w:cs="Calibri"/>
                <w:lang w:eastAsia="en-NZ"/>
              </w:rPr>
            </w:pPr>
          </w:p>
        </w:tc>
        <w:tc>
          <w:tcPr>
            <w:tcW w:w="2551" w:type="dxa"/>
            <w:shd w:val="clear" w:color="auto" w:fill="auto"/>
          </w:tcPr>
          <w:p w14:paraId="15CDB3F9" w14:textId="77777777" w:rsidR="005D6961" w:rsidRPr="0013747F" w:rsidRDefault="005D6961" w:rsidP="006C5C7E">
            <w:pPr>
              <w:autoSpaceDE w:val="0"/>
              <w:autoSpaceDN w:val="0"/>
              <w:adjustRightInd w:val="0"/>
              <w:rPr>
                <w:rFonts w:ascii="Arial Narrow" w:hAnsi="Arial Narrow" w:cs="Calibri"/>
                <w:lang w:eastAsia="en-NZ"/>
              </w:rPr>
            </w:pPr>
          </w:p>
        </w:tc>
        <w:tc>
          <w:tcPr>
            <w:tcW w:w="1976" w:type="dxa"/>
          </w:tcPr>
          <w:p w14:paraId="0F7E211E" w14:textId="77777777" w:rsidR="005D6961" w:rsidRPr="0013747F" w:rsidRDefault="005D6961" w:rsidP="006C5C7E">
            <w:pPr>
              <w:autoSpaceDE w:val="0"/>
              <w:autoSpaceDN w:val="0"/>
              <w:adjustRightInd w:val="0"/>
              <w:rPr>
                <w:rFonts w:ascii="Arial Narrow" w:hAnsi="Arial Narrow" w:cs="Calibri"/>
                <w:lang w:eastAsia="en-NZ"/>
              </w:rPr>
            </w:pPr>
          </w:p>
        </w:tc>
        <w:tc>
          <w:tcPr>
            <w:tcW w:w="3434" w:type="dxa"/>
          </w:tcPr>
          <w:p w14:paraId="74C93537" w14:textId="77777777" w:rsidR="005D6961" w:rsidRPr="0013747F" w:rsidRDefault="005D6961" w:rsidP="006C5C7E">
            <w:pPr>
              <w:autoSpaceDE w:val="0"/>
              <w:autoSpaceDN w:val="0"/>
              <w:adjustRightInd w:val="0"/>
              <w:rPr>
                <w:rFonts w:ascii="Arial Narrow" w:hAnsi="Arial Narrow" w:cs="Calibri"/>
                <w:lang w:eastAsia="en-NZ"/>
              </w:rPr>
            </w:pPr>
          </w:p>
        </w:tc>
        <w:tc>
          <w:tcPr>
            <w:tcW w:w="4513" w:type="dxa"/>
          </w:tcPr>
          <w:p w14:paraId="660B7D75" w14:textId="77777777" w:rsidR="005D6961" w:rsidRPr="0013747F" w:rsidRDefault="005D6961" w:rsidP="006C5C7E">
            <w:pPr>
              <w:autoSpaceDE w:val="0"/>
              <w:autoSpaceDN w:val="0"/>
              <w:adjustRightInd w:val="0"/>
              <w:rPr>
                <w:rFonts w:ascii="Arial Narrow" w:hAnsi="Arial Narrow" w:cs="Calibri"/>
                <w:lang w:eastAsia="en-NZ"/>
              </w:rPr>
            </w:pPr>
          </w:p>
        </w:tc>
      </w:tr>
    </w:tbl>
    <w:p w14:paraId="587E984A" w14:textId="77777777" w:rsidR="00105F63" w:rsidRPr="0013747F" w:rsidRDefault="00105F63" w:rsidP="00105F63">
      <w:pPr>
        <w:autoSpaceDE w:val="0"/>
        <w:autoSpaceDN w:val="0"/>
        <w:adjustRightInd w:val="0"/>
        <w:rPr>
          <w:rFonts w:cs="Calibri"/>
          <w:b/>
          <w:lang w:eastAsia="en-NZ"/>
        </w:rPr>
        <w:sectPr w:rsidR="00105F63" w:rsidRPr="0013747F" w:rsidSect="00FE2CDA">
          <w:footnotePr>
            <w:pos w:val="beneathText"/>
          </w:footnotePr>
          <w:pgSz w:w="11907" w:h="16840" w:code="9"/>
          <w:pgMar w:top="1440" w:right="1247" w:bottom="1440" w:left="1701" w:header="720" w:footer="720" w:gutter="0"/>
          <w:cols w:space="720"/>
          <w:docGrid w:linePitch="360"/>
        </w:sectPr>
      </w:pPr>
    </w:p>
    <w:p w14:paraId="0BA53ADC" w14:textId="77777777" w:rsidR="00CA1185" w:rsidRPr="0013747F" w:rsidRDefault="00CA1185" w:rsidP="008456BF">
      <w:pPr>
        <w:pStyle w:val="Heading1"/>
      </w:pPr>
      <w:bookmarkStart w:id="64" w:name="_Toc463945703"/>
      <w:commentRangeStart w:id="65"/>
      <w:r w:rsidRPr="0013747F">
        <w:lastRenderedPageBreak/>
        <w:t>RESEARCH AND THE CURRICULUM</w:t>
      </w:r>
      <w:commentRangeEnd w:id="65"/>
      <w:r w:rsidR="00EA0A0F">
        <w:rPr>
          <w:rStyle w:val="CommentReference"/>
          <w:b w:val="0"/>
          <w:kern w:val="0"/>
        </w:rPr>
        <w:commentReference w:id="65"/>
      </w:r>
      <w:bookmarkEnd w:id="64"/>
    </w:p>
    <w:p w14:paraId="5CCFB395" w14:textId="77777777" w:rsidR="00CA1185" w:rsidRPr="006F5FE6" w:rsidRDefault="00CA1185" w:rsidP="00DB0FDB">
      <w:pPr>
        <w:pStyle w:val="Heading2"/>
      </w:pPr>
      <w:bookmarkStart w:id="66" w:name="_Toc463945704"/>
      <w:r w:rsidRPr="006F5FE6">
        <w:t>Research Components in the Programme</w:t>
      </w:r>
      <w:bookmarkEnd w:id="66"/>
    </w:p>
    <w:tbl>
      <w:tblPr>
        <w:tblW w:w="0" w:type="auto"/>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5494"/>
        <w:gridCol w:w="1417"/>
      </w:tblGrid>
      <w:tr w:rsidR="00E31C43" w:rsidRPr="0013747F" w14:paraId="25389408" w14:textId="77777777" w:rsidTr="00BA5346">
        <w:tc>
          <w:tcPr>
            <w:tcW w:w="5494" w:type="dxa"/>
            <w:shd w:val="clear" w:color="auto" w:fill="auto"/>
          </w:tcPr>
          <w:p w14:paraId="272934AC" w14:textId="77777777" w:rsidR="00E31C43" w:rsidRPr="0013747F" w:rsidRDefault="00E31C43" w:rsidP="002A0E47">
            <w:pPr>
              <w:pStyle w:val="BodyTextIndent"/>
              <w:spacing w:after="0" w:line="240" w:lineRule="auto"/>
              <w:ind w:left="0"/>
              <w:jc w:val="center"/>
              <w:rPr>
                <w:b/>
                <w:bCs/>
              </w:rPr>
            </w:pPr>
            <w:r w:rsidRPr="0013747F">
              <w:rPr>
                <w:b/>
                <w:bCs/>
              </w:rPr>
              <w:t>Course Name</w:t>
            </w:r>
          </w:p>
        </w:tc>
        <w:tc>
          <w:tcPr>
            <w:tcW w:w="1417" w:type="dxa"/>
            <w:shd w:val="clear" w:color="auto" w:fill="auto"/>
          </w:tcPr>
          <w:p w14:paraId="72D66048" w14:textId="77777777" w:rsidR="00E31C43" w:rsidRPr="0013747F" w:rsidRDefault="00E31C43" w:rsidP="002A0E47">
            <w:pPr>
              <w:pStyle w:val="BodyTextIndent"/>
              <w:spacing w:after="0" w:line="240" w:lineRule="auto"/>
              <w:ind w:left="0"/>
              <w:jc w:val="center"/>
              <w:rPr>
                <w:b/>
                <w:bCs/>
              </w:rPr>
            </w:pPr>
            <w:r w:rsidRPr="0013747F">
              <w:rPr>
                <w:b/>
                <w:bCs/>
              </w:rPr>
              <w:t>Credit Value</w:t>
            </w:r>
          </w:p>
        </w:tc>
      </w:tr>
      <w:tr w:rsidR="00E31C43" w:rsidRPr="0013747F" w14:paraId="26A57CDD" w14:textId="77777777" w:rsidTr="00BA5346">
        <w:tc>
          <w:tcPr>
            <w:tcW w:w="5494" w:type="dxa"/>
            <w:shd w:val="clear" w:color="auto" w:fill="auto"/>
          </w:tcPr>
          <w:p w14:paraId="0693C3B6" w14:textId="77777777" w:rsidR="00E31C43" w:rsidRPr="001116C9" w:rsidRDefault="001116C9" w:rsidP="002A0E47">
            <w:pPr>
              <w:pStyle w:val="BodyTextIndent"/>
              <w:spacing w:after="0" w:line="240" w:lineRule="auto"/>
              <w:ind w:left="0"/>
              <w:rPr>
                <w:color w:val="FF0000"/>
              </w:rPr>
            </w:pPr>
            <w:r w:rsidRPr="001116C9">
              <w:rPr>
                <w:color w:val="FF0000"/>
              </w:rPr>
              <w:t>IN700 Project 1</w:t>
            </w:r>
          </w:p>
        </w:tc>
        <w:tc>
          <w:tcPr>
            <w:tcW w:w="1417" w:type="dxa"/>
            <w:shd w:val="clear" w:color="auto" w:fill="auto"/>
          </w:tcPr>
          <w:p w14:paraId="6DC7D78F" w14:textId="77777777" w:rsidR="00E31C43" w:rsidRPr="0013747F" w:rsidRDefault="001116C9" w:rsidP="002A0E47">
            <w:pPr>
              <w:pStyle w:val="BodyTextIndent"/>
              <w:spacing w:after="0" w:line="240" w:lineRule="auto"/>
              <w:ind w:left="0"/>
            </w:pPr>
            <w:r>
              <w:t>15</w:t>
            </w:r>
          </w:p>
        </w:tc>
      </w:tr>
      <w:tr w:rsidR="00E31C43" w:rsidRPr="0013747F" w14:paraId="1B176A00" w14:textId="77777777" w:rsidTr="00BA5346">
        <w:tc>
          <w:tcPr>
            <w:tcW w:w="5494" w:type="dxa"/>
            <w:shd w:val="clear" w:color="auto" w:fill="auto"/>
          </w:tcPr>
          <w:p w14:paraId="35B40420" w14:textId="77777777" w:rsidR="00E31C43" w:rsidRPr="001116C9" w:rsidRDefault="001116C9" w:rsidP="002A0E47">
            <w:pPr>
              <w:pStyle w:val="BodyTextIndent"/>
              <w:spacing w:after="0" w:line="240" w:lineRule="auto"/>
              <w:ind w:left="0"/>
              <w:rPr>
                <w:color w:val="FF0000"/>
              </w:rPr>
            </w:pPr>
            <w:r w:rsidRPr="001116C9">
              <w:rPr>
                <w:color w:val="FF0000"/>
              </w:rPr>
              <w:t>IN700 Project 2</w:t>
            </w:r>
          </w:p>
        </w:tc>
        <w:tc>
          <w:tcPr>
            <w:tcW w:w="1417" w:type="dxa"/>
            <w:shd w:val="clear" w:color="auto" w:fill="auto"/>
          </w:tcPr>
          <w:p w14:paraId="560F114C" w14:textId="77777777" w:rsidR="00E31C43" w:rsidRPr="0013747F" w:rsidRDefault="001116C9" w:rsidP="002A0E47">
            <w:pPr>
              <w:pStyle w:val="BodyTextIndent"/>
              <w:spacing w:after="0" w:line="240" w:lineRule="auto"/>
              <w:ind w:left="0"/>
            </w:pPr>
            <w:r>
              <w:t>30</w:t>
            </w:r>
          </w:p>
        </w:tc>
      </w:tr>
      <w:tr w:rsidR="00E31C43" w:rsidRPr="0013747F" w14:paraId="35CB46B5" w14:textId="77777777" w:rsidTr="00BA5346">
        <w:tc>
          <w:tcPr>
            <w:tcW w:w="5494" w:type="dxa"/>
            <w:shd w:val="clear" w:color="auto" w:fill="auto"/>
          </w:tcPr>
          <w:p w14:paraId="6C4A5039" w14:textId="77777777" w:rsidR="00E31C43" w:rsidRPr="0013747F" w:rsidRDefault="00E31C43" w:rsidP="002A0E47">
            <w:pPr>
              <w:pStyle w:val="BodyTextIndent"/>
              <w:spacing w:after="0" w:line="240" w:lineRule="auto"/>
              <w:ind w:left="0"/>
            </w:pPr>
          </w:p>
        </w:tc>
        <w:tc>
          <w:tcPr>
            <w:tcW w:w="1417" w:type="dxa"/>
            <w:shd w:val="clear" w:color="auto" w:fill="auto"/>
          </w:tcPr>
          <w:p w14:paraId="79F48CD2" w14:textId="77777777" w:rsidR="00E31C43" w:rsidRPr="0013747F" w:rsidRDefault="00E31C43" w:rsidP="002A0E47">
            <w:pPr>
              <w:pStyle w:val="BodyTextIndent"/>
              <w:spacing w:after="0" w:line="240" w:lineRule="auto"/>
              <w:ind w:left="0"/>
            </w:pPr>
          </w:p>
        </w:tc>
      </w:tr>
      <w:tr w:rsidR="00E31C43" w:rsidRPr="0013747F" w14:paraId="586F16A4" w14:textId="77777777" w:rsidTr="00BA5346">
        <w:tc>
          <w:tcPr>
            <w:tcW w:w="5494" w:type="dxa"/>
            <w:shd w:val="clear" w:color="auto" w:fill="auto"/>
          </w:tcPr>
          <w:p w14:paraId="52644F51" w14:textId="77777777" w:rsidR="00E31C43" w:rsidRPr="0013747F" w:rsidRDefault="00E31C43" w:rsidP="002A0E47">
            <w:pPr>
              <w:pStyle w:val="BodyTextIndent"/>
              <w:spacing w:after="0" w:line="240" w:lineRule="auto"/>
              <w:ind w:left="0"/>
            </w:pPr>
          </w:p>
        </w:tc>
        <w:tc>
          <w:tcPr>
            <w:tcW w:w="1417" w:type="dxa"/>
            <w:shd w:val="clear" w:color="auto" w:fill="auto"/>
          </w:tcPr>
          <w:p w14:paraId="6D43ADCA" w14:textId="77777777" w:rsidR="00E31C43" w:rsidRPr="0013747F" w:rsidRDefault="00E31C43" w:rsidP="002A0E47">
            <w:pPr>
              <w:pStyle w:val="BodyTextIndent"/>
              <w:spacing w:after="0" w:line="240" w:lineRule="auto"/>
              <w:ind w:left="0"/>
            </w:pPr>
          </w:p>
        </w:tc>
      </w:tr>
      <w:tr w:rsidR="00E31C43" w:rsidRPr="0013747F" w14:paraId="2E8D38EE" w14:textId="77777777" w:rsidTr="00BA5346">
        <w:tc>
          <w:tcPr>
            <w:tcW w:w="5494" w:type="dxa"/>
            <w:shd w:val="clear" w:color="auto" w:fill="auto"/>
          </w:tcPr>
          <w:p w14:paraId="38C47FF3" w14:textId="77777777" w:rsidR="00E31C43" w:rsidRPr="0013747F" w:rsidRDefault="00E31C43" w:rsidP="002A0E47">
            <w:pPr>
              <w:pStyle w:val="BodyTextIndent"/>
              <w:spacing w:after="0" w:line="240" w:lineRule="auto"/>
              <w:ind w:left="0"/>
            </w:pPr>
          </w:p>
        </w:tc>
        <w:tc>
          <w:tcPr>
            <w:tcW w:w="1417" w:type="dxa"/>
            <w:shd w:val="clear" w:color="auto" w:fill="auto"/>
          </w:tcPr>
          <w:p w14:paraId="656D561B" w14:textId="77777777" w:rsidR="00E31C43" w:rsidRPr="0013747F" w:rsidRDefault="00E31C43" w:rsidP="002A0E47">
            <w:pPr>
              <w:pStyle w:val="BodyTextIndent"/>
              <w:spacing w:after="0" w:line="240" w:lineRule="auto"/>
              <w:ind w:left="0"/>
            </w:pPr>
          </w:p>
        </w:tc>
      </w:tr>
      <w:tr w:rsidR="00E31C43" w:rsidRPr="0013747F" w14:paraId="55439780" w14:textId="77777777" w:rsidTr="00BA5346">
        <w:tc>
          <w:tcPr>
            <w:tcW w:w="5494" w:type="dxa"/>
            <w:shd w:val="clear" w:color="auto" w:fill="auto"/>
          </w:tcPr>
          <w:p w14:paraId="7ACDC43F" w14:textId="77777777" w:rsidR="00E31C43" w:rsidRPr="0013747F" w:rsidRDefault="00E31C43" w:rsidP="002A0E47">
            <w:pPr>
              <w:pStyle w:val="BodyTextIndent"/>
              <w:spacing w:after="0" w:line="240" w:lineRule="auto"/>
              <w:ind w:left="0"/>
            </w:pPr>
          </w:p>
        </w:tc>
        <w:tc>
          <w:tcPr>
            <w:tcW w:w="1417" w:type="dxa"/>
            <w:shd w:val="clear" w:color="auto" w:fill="auto"/>
          </w:tcPr>
          <w:p w14:paraId="42EE9129" w14:textId="77777777" w:rsidR="00E31C43" w:rsidRPr="0013747F" w:rsidRDefault="00E31C43" w:rsidP="002A0E47">
            <w:pPr>
              <w:pStyle w:val="BodyTextIndent"/>
              <w:spacing w:after="0" w:line="240" w:lineRule="auto"/>
              <w:ind w:left="0"/>
            </w:pPr>
          </w:p>
        </w:tc>
      </w:tr>
      <w:tr w:rsidR="00E31C43" w:rsidRPr="0013747F" w14:paraId="4021DF87" w14:textId="77777777" w:rsidTr="00BA5346">
        <w:tc>
          <w:tcPr>
            <w:tcW w:w="5494" w:type="dxa"/>
            <w:shd w:val="clear" w:color="auto" w:fill="auto"/>
          </w:tcPr>
          <w:p w14:paraId="1D17FFE4" w14:textId="77777777" w:rsidR="00E31C43" w:rsidRPr="0013747F" w:rsidRDefault="00E31C43" w:rsidP="002A0E47">
            <w:pPr>
              <w:pStyle w:val="BodyTextIndent"/>
              <w:spacing w:after="0" w:line="240" w:lineRule="auto"/>
              <w:ind w:left="0"/>
            </w:pPr>
          </w:p>
        </w:tc>
        <w:tc>
          <w:tcPr>
            <w:tcW w:w="1417" w:type="dxa"/>
            <w:shd w:val="clear" w:color="auto" w:fill="auto"/>
          </w:tcPr>
          <w:p w14:paraId="3CC08101" w14:textId="77777777" w:rsidR="00E31C43" w:rsidRPr="0013747F" w:rsidRDefault="00E31C43" w:rsidP="002A0E47">
            <w:pPr>
              <w:pStyle w:val="BodyTextIndent"/>
              <w:spacing w:after="0" w:line="240" w:lineRule="auto"/>
              <w:ind w:left="0"/>
            </w:pPr>
          </w:p>
        </w:tc>
      </w:tr>
    </w:tbl>
    <w:p w14:paraId="6E89018D" w14:textId="77777777" w:rsidR="004E36C5" w:rsidRPr="0013747F" w:rsidRDefault="004E36C5" w:rsidP="004E36C5">
      <w:pPr>
        <w:pStyle w:val="BodyTextIndent"/>
      </w:pPr>
    </w:p>
    <w:p w14:paraId="190D7151" w14:textId="77777777" w:rsidR="00CA1185" w:rsidRDefault="00CA1185" w:rsidP="00DB0FDB">
      <w:pPr>
        <w:pStyle w:val="Heading2"/>
      </w:pPr>
      <w:bookmarkStart w:id="67" w:name="_Toc463945705"/>
      <w:r w:rsidRPr="006F5FE6">
        <w:t>Research Projects</w:t>
      </w:r>
      <w:bookmarkEnd w:id="67"/>
    </w:p>
    <w:p w14:paraId="33C0E3E7" w14:textId="77777777" w:rsidR="001116C9" w:rsidRDefault="001116C9" w:rsidP="001116C9">
      <w:pPr>
        <w:pStyle w:val="BodyTextIndent"/>
        <w:rPr>
          <w:lang w:val="en-AU"/>
        </w:rPr>
      </w:pPr>
      <w:r>
        <w:rPr>
          <w:lang w:val="en-AU"/>
        </w:rPr>
        <w:t>General research support is avai</w:t>
      </w:r>
      <w:r w:rsidR="003F015C">
        <w:rPr>
          <w:lang w:val="en-AU"/>
        </w:rPr>
        <w:t xml:space="preserve">lable to all staff </w:t>
      </w:r>
      <w:r>
        <w:rPr>
          <w:lang w:val="en-AU"/>
        </w:rPr>
        <w:t>from the departmental Research Coordinator. The RC provides assistance with methodological and statistical issues</w:t>
      </w:r>
      <w:r w:rsidR="00157771">
        <w:rPr>
          <w:lang w:val="en-AU"/>
        </w:rPr>
        <w:t>,</w:t>
      </w:r>
      <w:r>
        <w:rPr>
          <w:lang w:val="en-AU"/>
        </w:rPr>
        <w:t xml:space="preserve"> and manuscript preparation</w:t>
      </w:r>
      <w:r w:rsidR="000B7EA9">
        <w:rPr>
          <w:lang w:val="en-AU"/>
        </w:rPr>
        <w:t>, submission and revision.</w:t>
      </w:r>
    </w:p>
    <w:p w14:paraId="09F3E698" w14:textId="77777777" w:rsidR="0033255C" w:rsidRPr="001116C9" w:rsidRDefault="0033255C" w:rsidP="001116C9">
      <w:pPr>
        <w:pStyle w:val="BodyTextIndent"/>
        <w:rPr>
          <w:lang w:val="en-AU"/>
        </w:rPr>
      </w:pPr>
      <w:r>
        <w:rPr>
          <w:lang w:val="en-AU"/>
        </w:rPr>
        <w:t>Student research support is provided generally by all staff, and specifically by the staff supervisor assigned to each project cluster in the 3rd Year Project.</w:t>
      </w:r>
    </w:p>
    <w:p w14:paraId="6CE2083E" w14:textId="77777777" w:rsidR="001116C9" w:rsidRDefault="001116C9" w:rsidP="001116C9">
      <w:pPr>
        <w:pStyle w:val="Heading2"/>
        <w:numPr>
          <w:ilvl w:val="0"/>
          <w:numId w:val="0"/>
        </w:numPr>
      </w:pPr>
    </w:p>
    <w:p w14:paraId="3663271D" w14:textId="77777777" w:rsidR="00CA1185" w:rsidRPr="006F5FE6" w:rsidRDefault="00CA1185" w:rsidP="00DB0FDB">
      <w:pPr>
        <w:pStyle w:val="Heading2"/>
      </w:pPr>
      <w:bookmarkStart w:id="68" w:name="_Toc463945706"/>
      <w:r w:rsidRPr="006F5FE6">
        <w:t>Supervisors</w:t>
      </w:r>
      <w:r w:rsidR="00CC66C4" w:rsidRPr="006F5FE6">
        <w:t>/Facilitators/Academic Mentors/Consultants</w:t>
      </w:r>
      <w:bookmarkEnd w:id="68"/>
    </w:p>
    <w:p w14:paraId="14E04F4A" w14:textId="77777777" w:rsidR="00CA1185" w:rsidRPr="00882FC8" w:rsidRDefault="00CA1185" w:rsidP="00700158">
      <w:pPr>
        <w:pStyle w:val="BodyTextIndent"/>
        <w:numPr>
          <w:ilvl w:val="0"/>
          <w:numId w:val="9"/>
        </w:numPr>
        <w:tabs>
          <w:tab w:val="clear" w:pos="851"/>
        </w:tabs>
        <w:ind w:left="1134" w:hanging="283"/>
        <w:jc w:val="both"/>
        <w:rPr>
          <w:color w:val="FF0000"/>
        </w:rPr>
      </w:pPr>
      <w:r w:rsidRPr="00882FC8">
        <w:rPr>
          <w:color w:val="FF0000"/>
        </w:rPr>
        <w:t>Criteria and procedures for appointing qualified and experienced supervisors</w:t>
      </w:r>
      <w:r w:rsidR="00A871DA" w:rsidRPr="00882FC8">
        <w:rPr>
          <w:color w:val="FF0000"/>
        </w:rPr>
        <w:t>/</w:t>
      </w:r>
      <w:commentRangeStart w:id="69"/>
      <w:r w:rsidR="00A871DA" w:rsidRPr="00882FC8">
        <w:rPr>
          <w:color w:val="FF0000"/>
        </w:rPr>
        <w:t>academic</w:t>
      </w:r>
      <w:commentRangeEnd w:id="69"/>
      <w:r w:rsidR="002728CA">
        <w:rPr>
          <w:rStyle w:val="CommentReference"/>
        </w:rPr>
        <w:commentReference w:id="69"/>
      </w:r>
      <w:r w:rsidR="00A871DA" w:rsidRPr="00882FC8">
        <w:rPr>
          <w:color w:val="FF0000"/>
        </w:rPr>
        <w:t xml:space="preserve"> mentors</w:t>
      </w:r>
    </w:p>
    <w:p w14:paraId="7C4E95DB" w14:textId="77777777" w:rsidR="00CA1185" w:rsidRPr="00882FC8" w:rsidRDefault="00CA1185" w:rsidP="00700158">
      <w:pPr>
        <w:pStyle w:val="BodyTextIndent"/>
        <w:numPr>
          <w:ilvl w:val="0"/>
          <w:numId w:val="9"/>
        </w:numPr>
        <w:tabs>
          <w:tab w:val="clear" w:pos="851"/>
        </w:tabs>
        <w:ind w:left="1134" w:hanging="283"/>
        <w:jc w:val="both"/>
        <w:rPr>
          <w:color w:val="FF0000"/>
        </w:rPr>
      </w:pPr>
      <w:r w:rsidRPr="00882FC8">
        <w:rPr>
          <w:color w:val="FF0000"/>
        </w:rPr>
        <w:t>Guidelines/Code of Conduct for researchers and research supervisors</w:t>
      </w:r>
    </w:p>
    <w:p w14:paraId="6DD7F9CD" w14:textId="77777777" w:rsidR="00CA1185" w:rsidRPr="006F5FE6" w:rsidRDefault="00CA1185" w:rsidP="00DB0FDB">
      <w:pPr>
        <w:pStyle w:val="Heading2"/>
      </w:pPr>
      <w:bookmarkStart w:id="70" w:name="_Toc463945707"/>
      <w:r w:rsidRPr="006F5FE6">
        <w:t>Assessment of Research/Examination of Thesis</w:t>
      </w:r>
      <w:bookmarkEnd w:id="70"/>
    </w:p>
    <w:p w14:paraId="1197286F" w14:textId="77777777" w:rsidR="00CA1185" w:rsidRPr="0013747F" w:rsidRDefault="00C6630F" w:rsidP="00700158">
      <w:pPr>
        <w:pStyle w:val="BodyTextIndent"/>
        <w:numPr>
          <w:ilvl w:val="0"/>
          <w:numId w:val="10"/>
        </w:numPr>
        <w:tabs>
          <w:tab w:val="clear" w:pos="851"/>
        </w:tabs>
        <w:ind w:left="1134" w:hanging="283"/>
        <w:jc w:val="both"/>
        <w:rPr>
          <w:bCs/>
        </w:rPr>
      </w:pPr>
      <w:r>
        <w:t>N/A</w:t>
      </w:r>
    </w:p>
    <w:p w14:paraId="6EF6E0A5" w14:textId="77777777" w:rsidR="0040279C" w:rsidRPr="0013747F" w:rsidRDefault="0040279C" w:rsidP="0040279C">
      <w:pPr>
        <w:pStyle w:val="BodyTextIndent"/>
      </w:pPr>
    </w:p>
    <w:p w14:paraId="10150E3C" w14:textId="77777777" w:rsidR="00D037F1" w:rsidRPr="0013747F" w:rsidRDefault="00D037F1" w:rsidP="0040279C">
      <w:pPr>
        <w:pStyle w:val="BodyTextIndent"/>
        <w:sectPr w:rsidR="00D037F1" w:rsidRPr="0013747F" w:rsidSect="00FE2CDA">
          <w:headerReference w:type="default" r:id="rId27"/>
          <w:footerReference w:type="default" r:id="rId28"/>
          <w:footnotePr>
            <w:pos w:val="beneathText"/>
          </w:footnotePr>
          <w:pgSz w:w="11907" w:h="16840" w:code="9"/>
          <w:pgMar w:top="1440" w:right="1247" w:bottom="1440" w:left="1701" w:header="720" w:footer="720" w:gutter="0"/>
          <w:cols w:space="720"/>
          <w:docGrid w:linePitch="360"/>
        </w:sectPr>
      </w:pPr>
    </w:p>
    <w:p w14:paraId="12CFC3AE" w14:textId="77777777" w:rsidR="0040279C" w:rsidRPr="0013747F" w:rsidRDefault="0040279C" w:rsidP="008456BF">
      <w:pPr>
        <w:pStyle w:val="Heading1"/>
      </w:pPr>
      <w:bookmarkStart w:id="71" w:name="_Toc463945708"/>
      <w:commentRangeStart w:id="72"/>
      <w:r w:rsidRPr="0013747F">
        <w:lastRenderedPageBreak/>
        <w:t>RESEARCH AND STAFFING</w:t>
      </w:r>
      <w:commentRangeEnd w:id="72"/>
      <w:r w:rsidR="00EA0A0F">
        <w:rPr>
          <w:rStyle w:val="CommentReference"/>
          <w:b w:val="0"/>
          <w:kern w:val="0"/>
        </w:rPr>
        <w:commentReference w:id="72"/>
      </w:r>
      <w:bookmarkEnd w:id="71"/>
    </w:p>
    <w:p w14:paraId="4792A04F" w14:textId="77777777" w:rsidR="0040279C" w:rsidRDefault="00BE26B0" w:rsidP="00DB0FDB">
      <w:pPr>
        <w:pStyle w:val="Heading2"/>
      </w:pPr>
      <w:bookmarkStart w:id="73" w:name="_Toc463945709"/>
      <w:r w:rsidRPr="006F5FE6">
        <w:t>Staff Research Outputs</w:t>
      </w:r>
      <w:bookmarkEnd w:id="73"/>
    </w:p>
    <w:p w14:paraId="5F1CD615" w14:textId="77777777" w:rsidR="003C0F43" w:rsidRPr="003C0F43" w:rsidRDefault="003C0F43" w:rsidP="003C0F43">
      <w:pPr>
        <w:pStyle w:val="BodyTextIndent"/>
        <w:rPr>
          <w:lang w:val="en-AU"/>
        </w:rPr>
      </w:pPr>
      <w:r>
        <w:rPr>
          <w:lang w:val="en-AU"/>
        </w:rPr>
        <w:t>Please see section 1.2.4 above, for details of the department's current research programmes and the way</w:t>
      </w:r>
      <w:r w:rsidR="00632DE5">
        <w:rPr>
          <w:lang w:val="en-AU"/>
        </w:rPr>
        <w:t>s</w:t>
      </w:r>
      <w:r>
        <w:rPr>
          <w:lang w:val="en-AU"/>
        </w:rPr>
        <w:t xml:space="preserve"> in which research practice informs the curriculums.</w:t>
      </w:r>
    </w:p>
    <w:p w14:paraId="704DC63B" w14:textId="77777777" w:rsidR="00CE394F" w:rsidRPr="0013747F" w:rsidRDefault="00CE394F" w:rsidP="00700158">
      <w:pPr>
        <w:pStyle w:val="BodyTextIndent"/>
        <w:numPr>
          <w:ilvl w:val="0"/>
          <w:numId w:val="6"/>
        </w:numPr>
        <w:tabs>
          <w:tab w:val="clear" w:pos="851"/>
          <w:tab w:val="left" w:pos="1134"/>
        </w:tabs>
        <w:ind w:left="1134" w:hanging="283"/>
      </w:pPr>
      <w:r w:rsidRPr="0013747F">
        <w:t xml:space="preserve">Include School research outputs or link back to staff CVs if research outputs </w:t>
      </w:r>
      <w:commentRangeStart w:id="74"/>
      <w:r w:rsidRPr="0013747F">
        <w:t>listed</w:t>
      </w:r>
      <w:commentRangeEnd w:id="74"/>
      <w:r w:rsidR="00632DE5">
        <w:rPr>
          <w:rStyle w:val="CommentReference"/>
        </w:rPr>
        <w:commentReference w:id="74"/>
      </w:r>
    </w:p>
    <w:p w14:paraId="72BAC722" w14:textId="77777777" w:rsidR="007962B4" w:rsidRPr="0013747F" w:rsidRDefault="007962B4" w:rsidP="007962B4">
      <w:pPr>
        <w:pStyle w:val="BodyTextIndent"/>
        <w:tabs>
          <w:tab w:val="clear" w:pos="851"/>
          <w:tab w:val="left" w:pos="1134"/>
        </w:tabs>
      </w:pPr>
    </w:p>
    <w:p w14:paraId="02764D61" w14:textId="77777777" w:rsidR="007962B4" w:rsidRPr="0013747F" w:rsidRDefault="007962B4" w:rsidP="007962B4">
      <w:pPr>
        <w:pStyle w:val="BodyTextIndent"/>
        <w:tabs>
          <w:tab w:val="clear" w:pos="851"/>
          <w:tab w:val="left" w:pos="1134"/>
        </w:tabs>
        <w:rPr>
          <w:u w:val="single"/>
        </w:rPr>
      </w:pPr>
      <w:r w:rsidRPr="0013747F">
        <w:rPr>
          <w:u w:val="single"/>
        </w:rPr>
        <w:t>Supporting Documents</w:t>
      </w:r>
    </w:p>
    <w:p w14:paraId="0F83369E" w14:textId="77777777" w:rsidR="007962B4" w:rsidRPr="0013747F" w:rsidRDefault="007962B4" w:rsidP="007962B4">
      <w:pPr>
        <w:pStyle w:val="BodyTextIndent"/>
        <w:tabs>
          <w:tab w:val="clear" w:pos="851"/>
          <w:tab w:val="left" w:pos="1134"/>
        </w:tabs>
      </w:pPr>
      <w:r w:rsidRPr="0013747F">
        <w:t xml:space="preserve">School Research Plan and Priorities – refer to </w:t>
      </w:r>
      <w:r w:rsidR="0089272A" w:rsidRPr="0013747F">
        <w:rPr>
          <w:color w:val="0000FF"/>
          <w:u w:val="single"/>
        </w:rPr>
        <w:fldChar w:fldCharType="begin"/>
      </w:r>
      <w:r w:rsidR="00477739" w:rsidRPr="0013747F">
        <w:rPr>
          <w:color w:val="0000FF"/>
          <w:u w:val="single"/>
        </w:rPr>
        <w:instrText xml:space="preserve"> REF _Ref414625747 \h \* Charformat  \* MERGEFORMAT </w:instrText>
      </w:r>
      <w:r w:rsidR="0089272A" w:rsidRPr="0013747F">
        <w:rPr>
          <w:color w:val="0000FF"/>
          <w:u w:val="single"/>
        </w:rPr>
      </w:r>
      <w:r w:rsidR="0089272A" w:rsidRPr="0013747F">
        <w:rPr>
          <w:color w:val="0000FF"/>
          <w:u w:val="single"/>
        </w:rPr>
        <w:fldChar w:fldCharType="separate"/>
      </w:r>
      <w:r w:rsidR="007E5BF9" w:rsidRPr="007E5BF9">
        <w:rPr>
          <w:color w:val="0000FF"/>
          <w:u w:val="single"/>
        </w:rPr>
        <w:t>Appendix 18.: Research Plan and Priorities</w:t>
      </w:r>
      <w:r w:rsidR="0089272A" w:rsidRPr="0013747F">
        <w:rPr>
          <w:color w:val="0000FF"/>
          <w:u w:val="single"/>
        </w:rPr>
        <w:fldChar w:fldCharType="end"/>
      </w:r>
      <w:r w:rsidR="00477739" w:rsidRPr="0013747F">
        <w:t>.</w:t>
      </w:r>
    </w:p>
    <w:p w14:paraId="37D2FD9B" w14:textId="77777777" w:rsidR="0094297B" w:rsidRPr="006F5FE6" w:rsidRDefault="0094297B" w:rsidP="00DB0FDB">
      <w:pPr>
        <w:pStyle w:val="Heading2"/>
      </w:pPr>
      <w:bookmarkStart w:id="75" w:name="_Toc463945710"/>
      <w:r w:rsidRPr="006F5FE6">
        <w:t>Recruitment and Development of Staff</w:t>
      </w:r>
      <w:bookmarkEnd w:id="75"/>
    </w:p>
    <w:p w14:paraId="3457E240" w14:textId="77777777" w:rsidR="0094297B" w:rsidRPr="0013747F" w:rsidRDefault="0094297B" w:rsidP="00700158">
      <w:pPr>
        <w:pStyle w:val="BodyTextIndent"/>
        <w:numPr>
          <w:ilvl w:val="0"/>
          <w:numId w:val="6"/>
        </w:numPr>
        <w:tabs>
          <w:tab w:val="clear" w:pos="851"/>
          <w:tab w:val="left" w:pos="1134"/>
        </w:tabs>
        <w:ind w:left="1134" w:hanging="283"/>
      </w:pPr>
      <w:r w:rsidRPr="0013747F">
        <w:t xml:space="preserve">How does the School ensure appropriately qualified staff are </w:t>
      </w:r>
      <w:commentRangeStart w:id="76"/>
      <w:r w:rsidRPr="0013747F">
        <w:t>recruited</w:t>
      </w:r>
      <w:commentRangeEnd w:id="76"/>
      <w:r w:rsidR="007D1128">
        <w:rPr>
          <w:rStyle w:val="CommentReference"/>
        </w:rPr>
        <w:commentReference w:id="76"/>
      </w:r>
      <w:r w:rsidRPr="0013747F">
        <w:t>?</w:t>
      </w:r>
    </w:p>
    <w:p w14:paraId="2A8F7AE8" w14:textId="77777777" w:rsidR="0094297B" w:rsidRPr="0013747F" w:rsidRDefault="00415874" w:rsidP="00700158">
      <w:pPr>
        <w:pStyle w:val="BodyTextIndent"/>
        <w:numPr>
          <w:ilvl w:val="0"/>
          <w:numId w:val="6"/>
        </w:numPr>
        <w:tabs>
          <w:tab w:val="clear" w:pos="851"/>
          <w:tab w:val="left" w:pos="1134"/>
        </w:tabs>
        <w:ind w:left="1134" w:hanging="283"/>
      </w:pPr>
      <w:r w:rsidRPr="0013747F">
        <w:t xml:space="preserve">How does the School support the development of its staff as researchers and/or supervisors? </w:t>
      </w:r>
    </w:p>
    <w:p w14:paraId="5D6ADEF6" w14:textId="77777777" w:rsidR="0040279C" w:rsidRPr="0013747F" w:rsidRDefault="0040279C" w:rsidP="0040279C">
      <w:pPr>
        <w:pStyle w:val="BodyTextIndent"/>
      </w:pPr>
    </w:p>
    <w:p w14:paraId="67F8648C" w14:textId="77777777" w:rsidR="00CE394F" w:rsidRPr="0013747F" w:rsidRDefault="00CE394F" w:rsidP="00CE394F">
      <w:pPr>
        <w:pStyle w:val="BodyTextIndent"/>
        <w:rPr>
          <w:u w:val="single"/>
        </w:rPr>
      </w:pPr>
      <w:r w:rsidRPr="0013747F">
        <w:rPr>
          <w:u w:val="single"/>
        </w:rPr>
        <w:t>Supporting Documents</w:t>
      </w:r>
    </w:p>
    <w:p w14:paraId="3F363F41" w14:textId="77777777" w:rsidR="0040279C" w:rsidRPr="0013747F" w:rsidRDefault="00CE394F" w:rsidP="0040279C">
      <w:pPr>
        <w:pStyle w:val="BodyTextIndent"/>
      </w:pPr>
      <w:r w:rsidRPr="0013747F">
        <w:t xml:space="preserve">Institutional </w:t>
      </w:r>
      <w:r w:rsidR="00E6351A" w:rsidRPr="0013747F">
        <w:t>R</w:t>
      </w:r>
      <w:r w:rsidRPr="0013747F">
        <w:t xml:space="preserve">esearch and </w:t>
      </w:r>
      <w:r w:rsidR="00F65922" w:rsidRPr="0013747F">
        <w:t>S</w:t>
      </w:r>
      <w:r w:rsidRPr="0013747F">
        <w:t xml:space="preserve">taffing </w:t>
      </w:r>
      <w:r w:rsidR="00E6351A" w:rsidRPr="0013747F">
        <w:t xml:space="preserve">policy </w:t>
      </w:r>
      <w:r w:rsidRPr="0013747F">
        <w:t xml:space="preserve">– </w:t>
      </w:r>
      <w:r w:rsidR="00E6351A" w:rsidRPr="0013747F">
        <w:t xml:space="preserve">refer to </w:t>
      </w:r>
      <w:r w:rsidR="0089272A" w:rsidRPr="0013747F">
        <w:rPr>
          <w:color w:val="0000FF"/>
          <w:u w:val="single"/>
        </w:rPr>
        <w:fldChar w:fldCharType="begin"/>
      </w:r>
      <w:r w:rsidR="002113BE" w:rsidRPr="0013747F">
        <w:rPr>
          <w:color w:val="0000FF"/>
          <w:u w:val="single"/>
        </w:rPr>
        <w:instrText xml:space="preserve"> REF _Ref414625104 \h \* Charformat  \* MERGEFORMAT </w:instrText>
      </w:r>
      <w:r w:rsidR="0089272A" w:rsidRPr="0013747F">
        <w:rPr>
          <w:color w:val="0000FF"/>
          <w:u w:val="single"/>
        </w:rPr>
      </w:r>
      <w:r w:rsidR="0089272A" w:rsidRPr="0013747F">
        <w:rPr>
          <w:color w:val="0000FF"/>
          <w:u w:val="single"/>
        </w:rPr>
        <w:fldChar w:fldCharType="separate"/>
      </w:r>
      <w:r w:rsidR="007E5BF9" w:rsidRPr="007E5BF9">
        <w:rPr>
          <w:color w:val="0000FF"/>
          <w:u w:val="single"/>
        </w:rPr>
        <w:t>Appendix 19.: policy number here Research and Staffing Policy</w:t>
      </w:r>
      <w:r w:rsidR="0089272A" w:rsidRPr="0013747F">
        <w:rPr>
          <w:color w:val="0000FF"/>
          <w:u w:val="single"/>
        </w:rPr>
        <w:fldChar w:fldCharType="end"/>
      </w:r>
      <w:r w:rsidR="002113BE" w:rsidRPr="0013747F">
        <w:t>.</w:t>
      </w:r>
    </w:p>
    <w:p w14:paraId="1F2565C6" w14:textId="77777777" w:rsidR="0040279C" w:rsidRPr="0013747F" w:rsidRDefault="005E1D5D" w:rsidP="0040279C">
      <w:pPr>
        <w:pStyle w:val="BodyTextIndent"/>
      </w:pPr>
      <w:r w:rsidRPr="003C3CB9">
        <w:t xml:space="preserve">MP460 Performance </w:t>
      </w:r>
      <w:commentRangeStart w:id="77"/>
      <w:r w:rsidRPr="003C3CB9">
        <w:t>Review</w:t>
      </w:r>
      <w:commentRangeEnd w:id="77"/>
      <w:r>
        <w:rPr>
          <w:rStyle w:val="CommentReference"/>
        </w:rPr>
        <w:commentReference w:id="77"/>
      </w:r>
    </w:p>
    <w:p w14:paraId="78BE2981" w14:textId="77777777" w:rsidR="0040279C" w:rsidRPr="0013747F" w:rsidRDefault="0040279C" w:rsidP="0040279C">
      <w:pPr>
        <w:pStyle w:val="BodyTextIndent"/>
      </w:pPr>
    </w:p>
    <w:p w14:paraId="324B2C21" w14:textId="77777777" w:rsidR="00D037F1" w:rsidRPr="0013747F" w:rsidRDefault="00D037F1" w:rsidP="0040279C">
      <w:pPr>
        <w:pStyle w:val="BodyTextIndent"/>
        <w:sectPr w:rsidR="00D037F1" w:rsidRPr="0013747F" w:rsidSect="00FE2CDA">
          <w:footnotePr>
            <w:pos w:val="beneathText"/>
          </w:footnotePr>
          <w:pgSz w:w="11907" w:h="16840" w:code="9"/>
          <w:pgMar w:top="1440" w:right="1247" w:bottom="1440" w:left="1701" w:header="720" w:footer="720" w:gutter="0"/>
          <w:cols w:space="720"/>
          <w:docGrid w:linePitch="360"/>
        </w:sectPr>
      </w:pPr>
    </w:p>
    <w:p w14:paraId="08E8C7FB" w14:textId="77777777" w:rsidR="00A67A70" w:rsidRPr="0013747F" w:rsidRDefault="00A67A70" w:rsidP="00A67A70">
      <w:pPr>
        <w:pStyle w:val="BodyTextIndent"/>
      </w:pPr>
    </w:p>
    <w:p w14:paraId="654CA16D" w14:textId="77777777" w:rsidR="00A67A70" w:rsidRPr="0013747F" w:rsidRDefault="00A67A70" w:rsidP="00A67A70">
      <w:pPr>
        <w:pStyle w:val="BodyTextIndent"/>
      </w:pPr>
    </w:p>
    <w:p w14:paraId="47D9CA1C" w14:textId="77777777" w:rsidR="00A67A70" w:rsidRPr="0013747F" w:rsidRDefault="00A67A70" w:rsidP="00A67A70">
      <w:pPr>
        <w:pStyle w:val="BodyTextIndent"/>
      </w:pPr>
    </w:p>
    <w:p w14:paraId="092B6326" w14:textId="77777777" w:rsidR="00A67A70" w:rsidRPr="0013747F" w:rsidRDefault="00A67A70" w:rsidP="00A67A70">
      <w:pPr>
        <w:pStyle w:val="BodyTextIndent"/>
      </w:pPr>
    </w:p>
    <w:p w14:paraId="60876D83" w14:textId="77777777" w:rsidR="00A67A70" w:rsidRPr="0013747F" w:rsidRDefault="00A67A70" w:rsidP="00A67A70">
      <w:pPr>
        <w:pStyle w:val="BodyTextIndent"/>
      </w:pPr>
    </w:p>
    <w:p w14:paraId="46812A15" w14:textId="77777777" w:rsidR="00A67A70" w:rsidRPr="0013747F" w:rsidRDefault="00A67A70" w:rsidP="00A67A70">
      <w:pPr>
        <w:pStyle w:val="BodyTextIndent"/>
      </w:pPr>
    </w:p>
    <w:p w14:paraId="64384C41" w14:textId="77777777" w:rsidR="00A67A70" w:rsidRPr="0013747F" w:rsidRDefault="00A67A70" w:rsidP="00A67A70">
      <w:pPr>
        <w:pStyle w:val="BodyTextIndent"/>
      </w:pPr>
    </w:p>
    <w:p w14:paraId="5ED257A4" w14:textId="77777777" w:rsidR="00D037F1" w:rsidRPr="0013747F" w:rsidRDefault="00D037F1" w:rsidP="00A67A70">
      <w:pPr>
        <w:pStyle w:val="BodyTextIndent"/>
        <w:sectPr w:rsidR="00D037F1" w:rsidRPr="0013747F" w:rsidSect="00FE2CDA">
          <w:footnotePr>
            <w:pos w:val="beneathText"/>
          </w:footnotePr>
          <w:pgSz w:w="11907" w:h="16840" w:code="9"/>
          <w:pgMar w:top="1440" w:right="1247" w:bottom="1440" w:left="1701" w:header="720" w:footer="720" w:gutter="0"/>
          <w:cols w:space="720"/>
          <w:docGrid w:linePitch="360"/>
        </w:sectPr>
      </w:pPr>
    </w:p>
    <w:p w14:paraId="46791C59" w14:textId="77777777" w:rsidR="00052C1B" w:rsidRPr="00EA0A0F" w:rsidRDefault="00052C1B" w:rsidP="008456BF">
      <w:pPr>
        <w:pStyle w:val="Heading1"/>
      </w:pPr>
      <w:bookmarkStart w:id="78" w:name="_Toc463945711"/>
      <w:r w:rsidRPr="00EA0A0F">
        <w:lastRenderedPageBreak/>
        <w:t>SELF-ASSESSMENT AND EXTERNAL EVALUATION</w:t>
      </w:r>
      <w:bookmarkEnd w:id="78"/>
    </w:p>
    <w:p w14:paraId="2F416025" w14:textId="77777777" w:rsidR="00672DB7" w:rsidRPr="0013747F" w:rsidRDefault="00672DB7" w:rsidP="00DB0FDB">
      <w:pPr>
        <w:pStyle w:val="Heading2"/>
      </w:pPr>
      <w:bookmarkStart w:id="79" w:name="_Toc463945712"/>
      <w:r w:rsidRPr="0013747F">
        <w:t>Annual Programme Evaluation Report (APR)</w:t>
      </w:r>
      <w:bookmarkEnd w:id="79"/>
    </w:p>
    <w:p w14:paraId="7A122ECC" w14:textId="77777777" w:rsidR="00D50AF7" w:rsidRPr="008E6746" w:rsidRDefault="00D50AF7" w:rsidP="00700158">
      <w:pPr>
        <w:pStyle w:val="BodyTextIndent"/>
        <w:numPr>
          <w:ilvl w:val="0"/>
          <w:numId w:val="11"/>
        </w:numPr>
        <w:tabs>
          <w:tab w:val="clear" w:pos="851"/>
          <w:tab w:val="left" w:pos="1134"/>
        </w:tabs>
        <w:ind w:left="1134" w:hanging="283"/>
      </w:pPr>
      <w:r w:rsidRPr="008E6746">
        <w:t>Describe programme specific evaluation and review processes and recent outcomes</w:t>
      </w:r>
    </w:p>
    <w:p w14:paraId="269A53A1" w14:textId="77777777" w:rsidR="00D50AF7" w:rsidRPr="0013747F" w:rsidRDefault="00D50AF7" w:rsidP="00672DB7">
      <w:pPr>
        <w:pStyle w:val="BodyTextIndent"/>
      </w:pPr>
    </w:p>
    <w:p w14:paraId="0987035C" w14:textId="77777777" w:rsidR="00D50AF7" w:rsidRPr="0013747F" w:rsidRDefault="00D50AF7" w:rsidP="00672DB7">
      <w:pPr>
        <w:pStyle w:val="BodyTextIndent"/>
        <w:rPr>
          <w:u w:val="single"/>
        </w:rPr>
      </w:pPr>
      <w:commentRangeStart w:id="80"/>
      <w:r w:rsidRPr="0013747F">
        <w:rPr>
          <w:u w:val="single"/>
        </w:rPr>
        <w:t>Institutional Expectations</w:t>
      </w:r>
      <w:commentRangeEnd w:id="80"/>
      <w:r w:rsidR="008E6746">
        <w:rPr>
          <w:rStyle w:val="CommentReference"/>
        </w:rPr>
        <w:commentReference w:id="80"/>
      </w:r>
    </w:p>
    <w:p w14:paraId="1B9898EC" w14:textId="77777777" w:rsidR="005E613B" w:rsidRPr="0013747F" w:rsidRDefault="00672DB7" w:rsidP="00685D1C">
      <w:pPr>
        <w:pStyle w:val="BodyTextIndent"/>
        <w:rPr>
          <w:rFonts w:cs="Arial"/>
        </w:rPr>
      </w:pPr>
      <w:r w:rsidRPr="0013747F">
        <w:t xml:space="preserve">All programmes are required to participate in an </w:t>
      </w:r>
      <w:r w:rsidR="00685D1C" w:rsidRPr="0013747F">
        <w:t>annual internal evaluative process, the Annual Programme Evaluation Report,</w:t>
      </w:r>
      <w:r w:rsidRPr="0013747F">
        <w:t xml:space="preserve"> to report on the on-going quality of the delivery including graduate outcomes, student feedback, staff feedback, completion and retention rates, external stakeholder feedback, research outputs, and proposed changes to the programme. </w:t>
      </w:r>
      <w:r w:rsidR="00B72628" w:rsidRPr="0013747F">
        <w:t xml:space="preserve"> </w:t>
      </w:r>
      <w:r w:rsidR="00685D1C" w:rsidRPr="0013747F">
        <w:rPr>
          <w:rFonts w:cs="Arial"/>
        </w:rPr>
        <w:t xml:space="preserve">Schools are also evaluated against the implementation of the Polytechnic’s four Strategic Frameworks: Teaching and Learning, Māori, Sustainability, and Research and Enterprise. </w:t>
      </w:r>
      <w:r w:rsidR="00B72628" w:rsidRPr="0013747F">
        <w:rPr>
          <w:rFonts w:cs="Arial"/>
        </w:rPr>
        <w:t xml:space="preserve"> </w:t>
      </w:r>
    </w:p>
    <w:p w14:paraId="482F4790" w14:textId="77777777" w:rsidR="00672DB7" w:rsidRPr="0013747F" w:rsidRDefault="00672DB7" w:rsidP="00685D1C">
      <w:pPr>
        <w:pStyle w:val="BodyTextIndent"/>
      </w:pPr>
      <w:r w:rsidRPr="0013747F">
        <w:t xml:space="preserve">A meeting of Head of College/School and College/School staff with senior managers is held to consider the programme’s development over the past year and to identify an action plan for improvement for the following year. </w:t>
      </w:r>
      <w:r w:rsidR="00B72628" w:rsidRPr="0013747F">
        <w:t xml:space="preserve"> </w:t>
      </w:r>
      <w:r w:rsidRPr="0013747F">
        <w:t>The final report from this process is intended to meet three requirements</w:t>
      </w:r>
      <w:r w:rsidR="00685D1C" w:rsidRPr="0013747F">
        <w:t>:</w:t>
      </w:r>
      <w:r w:rsidRPr="0013747F">
        <w:t xml:space="preserve"> evidence of evaluative self-assessment, an action plan, and to meet QAB (Quality Assurance Body) reporting requirements for degrees and postgraduate programmes. </w:t>
      </w:r>
      <w:r w:rsidR="00B72628" w:rsidRPr="0013747F">
        <w:t xml:space="preserve"> </w:t>
      </w:r>
      <w:r w:rsidR="00685D1C" w:rsidRPr="0013747F">
        <w:rPr>
          <w:rFonts w:cs="Arial"/>
        </w:rPr>
        <w:t>Each year each programme area is required to provide a self evaluative report to the Polytechnic’s Leadership Team, who review the report, and provide feedback, ratings against criteria, and recommendations.</w:t>
      </w:r>
    </w:p>
    <w:p w14:paraId="58D93122" w14:textId="77777777" w:rsidR="004C28EC" w:rsidRPr="0013747F" w:rsidRDefault="009E28B3" w:rsidP="00DB0FDB">
      <w:pPr>
        <w:pStyle w:val="Heading2"/>
      </w:pPr>
      <w:bookmarkStart w:id="81" w:name="_Toc463945713"/>
      <w:commentRangeStart w:id="82"/>
      <w:r w:rsidRPr="0013747F">
        <w:t>Online Student Feedback</w:t>
      </w:r>
      <w:commentRangeEnd w:id="82"/>
      <w:r w:rsidR="00CA12B9">
        <w:rPr>
          <w:rStyle w:val="CommentReference"/>
          <w:b w:val="0"/>
          <w:iCs w:val="0"/>
          <w:u w:val="none"/>
          <w:lang w:val="en-NZ"/>
        </w:rPr>
        <w:commentReference w:id="82"/>
      </w:r>
      <w:bookmarkEnd w:id="81"/>
    </w:p>
    <w:p w14:paraId="1F3ECCAE" w14:textId="77777777" w:rsidR="00AB09AF" w:rsidRPr="0013747F" w:rsidRDefault="00AB09AF" w:rsidP="00AB09AF">
      <w:pPr>
        <w:pStyle w:val="BodyTextIndent"/>
      </w:pPr>
      <w:r w:rsidRPr="0013747F">
        <w:t xml:space="preserve">Within OP programmes, students will learn in part through online activities where they exercise some control over time, pace, and place of study, and potentially over their own learning pathway. </w:t>
      </w:r>
      <w:r w:rsidR="00B72628" w:rsidRPr="0013747F">
        <w:t xml:space="preserve"> </w:t>
      </w:r>
      <w:r w:rsidRPr="0013747F">
        <w:t>Students will also learn in part through face-to-face experiences</w:t>
      </w:r>
      <w:r w:rsidR="00C2154B">
        <w:t xml:space="preserve"> and authentic work experiences,</w:t>
      </w:r>
      <w:r w:rsidRPr="0013747F">
        <w:t xml:space="preserve"> which will provide opportunities for learners to participate actively in social </w:t>
      </w:r>
      <w:r w:rsidR="00C2154B">
        <w:t xml:space="preserve">and work </w:t>
      </w:r>
      <w:r w:rsidRPr="0013747F">
        <w:t>setting</w:t>
      </w:r>
      <w:r w:rsidR="00C2154B">
        <w:t>s</w:t>
      </w:r>
      <w:r w:rsidRPr="0013747F">
        <w:t>.</w:t>
      </w:r>
    </w:p>
    <w:p w14:paraId="473EF532" w14:textId="77777777" w:rsidR="00AB09AF" w:rsidRPr="0013747F" w:rsidRDefault="00AB09AF" w:rsidP="00AB09AF">
      <w:pPr>
        <w:pStyle w:val="BodyTextIndent"/>
      </w:pPr>
      <w:r w:rsidRPr="0013747F">
        <w:t xml:space="preserve">On each course's website, there are several opportunities for students to provide feedback to the </w:t>
      </w:r>
      <w:r w:rsidR="00A871DA">
        <w:t>course coordinator and wider teaching team</w:t>
      </w:r>
      <w:r w:rsidRPr="0013747F">
        <w:t xml:space="preserve">. </w:t>
      </w:r>
      <w:r w:rsidR="00CA5081" w:rsidRPr="0013747F">
        <w:t xml:space="preserve"> </w:t>
      </w:r>
      <w:r w:rsidRPr="0013747F">
        <w:t xml:space="preserve">Each learning module offers the student an opportunity to evaluate the module, and there is also an anonymous suggestion box on the home page of each course. </w:t>
      </w:r>
      <w:r w:rsidR="00CA5081" w:rsidRPr="0013747F">
        <w:t xml:space="preserve"> </w:t>
      </w:r>
      <w:r w:rsidRPr="0013747F">
        <w:t xml:space="preserve">These evaluations are in addition to the formal evaluation done at the end of each course. </w:t>
      </w:r>
      <w:r w:rsidR="00CA5081" w:rsidRPr="0013747F">
        <w:t xml:space="preserve"> </w:t>
      </w:r>
      <w:r w:rsidRPr="0013747F">
        <w:t>Also, to support understanding, each assessment comes with its on Q&amp;A forum, and there is also a General Q&amp;A forum on the home page of each course.</w:t>
      </w:r>
    </w:p>
    <w:p w14:paraId="55514BAA" w14:textId="77777777" w:rsidR="00052C1B" w:rsidRDefault="00293CBE" w:rsidP="00DB0FDB">
      <w:pPr>
        <w:pStyle w:val="Heading2"/>
      </w:pPr>
      <w:bookmarkStart w:id="83" w:name="_Toc463945714"/>
      <w:r w:rsidRPr="00CA12B9">
        <w:t>Registration/</w:t>
      </w:r>
      <w:r w:rsidR="004C28EC" w:rsidRPr="00CA12B9">
        <w:t xml:space="preserve">External body review </w:t>
      </w:r>
      <w:commentRangeStart w:id="84"/>
      <w:r w:rsidR="004C28EC" w:rsidRPr="00CA12B9">
        <w:t>processes</w:t>
      </w:r>
      <w:commentRangeEnd w:id="84"/>
      <w:r w:rsidR="004C28EC" w:rsidRPr="00CA12B9">
        <w:rPr>
          <w:rStyle w:val="CommentReference"/>
          <w:b w:val="0"/>
          <w:lang w:val="en-NZ"/>
        </w:rPr>
        <w:commentReference w:id="84"/>
      </w:r>
      <w:bookmarkEnd w:id="83"/>
    </w:p>
    <w:p w14:paraId="2AD0A40F" w14:textId="77777777" w:rsidR="00DC076E" w:rsidRPr="00DC076E" w:rsidRDefault="00DC076E" w:rsidP="00DC076E">
      <w:pPr>
        <w:pStyle w:val="BodyTextIndent"/>
        <w:rPr>
          <w:lang w:val="en-AU"/>
        </w:rPr>
      </w:pPr>
      <w:r>
        <w:rPr>
          <w:lang w:val="en-AU"/>
        </w:rPr>
        <w:t>N/A</w:t>
      </w:r>
    </w:p>
    <w:p w14:paraId="21328B20" w14:textId="77777777" w:rsidR="00672DB7" w:rsidRPr="0013747F" w:rsidRDefault="00672DB7" w:rsidP="00672DB7">
      <w:pPr>
        <w:pStyle w:val="BodyTextIndent"/>
        <w:rPr>
          <w:highlight w:val="yellow"/>
        </w:rPr>
      </w:pPr>
    </w:p>
    <w:p w14:paraId="2B0FFC87" w14:textId="77777777" w:rsidR="00052C1B" w:rsidRPr="0013747F" w:rsidRDefault="00052C1B" w:rsidP="00DB0FDB">
      <w:pPr>
        <w:pStyle w:val="Heading2"/>
      </w:pPr>
      <w:bookmarkStart w:id="85" w:name="_Toc463945715"/>
      <w:r w:rsidRPr="0013747F">
        <w:t>Degree monitoring</w:t>
      </w:r>
      <w:bookmarkEnd w:id="85"/>
    </w:p>
    <w:p w14:paraId="1F579FD6" w14:textId="77777777" w:rsidR="00672DB7" w:rsidRPr="00CA12B9" w:rsidRDefault="004C28EC" w:rsidP="00700158">
      <w:pPr>
        <w:pStyle w:val="BodyTextIndent"/>
        <w:numPr>
          <w:ilvl w:val="0"/>
          <w:numId w:val="11"/>
        </w:numPr>
        <w:tabs>
          <w:tab w:val="clear" w:pos="851"/>
          <w:tab w:val="left" w:pos="1134"/>
        </w:tabs>
        <w:ind w:left="1134" w:hanging="283"/>
      </w:pPr>
      <w:r w:rsidRPr="00CA12B9">
        <w:t xml:space="preserve">Describe current monitor and recent monitoring outcomes, where </w:t>
      </w:r>
      <w:commentRangeStart w:id="86"/>
      <w:r w:rsidRPr="00CA12B9">
        <w:t>applicable</w:t>
      </w:r>
      <w:commentRangeEnd w:id="86"/>
      <w:r w:rsidR="00FB7B60">
        <w:rPr>
          <w:rStyle w:val="CommentReference"/>
        </w:rPr>
        <w:commentReference w:id="86"/>
      </w:r>
    </w:p>
    <w:p w14:paraId="7F9B9195" w14:textId="77777777" w:rsidR="00672DB7" w:rsidRPr="0013747F" w:rsidRDefault="00672DB7" w:rsidP="00672DB7">
      <w:pPr>
        <w:pStyle w:val="BodyTextIndent"/>
        <w:rPr>
          <w:u w:val="single"/>
        </w:rPr>
      </w:pPr>
    </w:p>
    <w:p w14:paraId="0E2CEDDA" w14:textId="77777777" w:rsidR="00672DB7" w:rsidRPr="0013747F" w:rsidRDefault="00672DB7" w:rsidP="00672DB7">
      <w:pPr>
        <w:pStyle w:val="BodyTextIndent"/>
        <w:rPr>
          <w:u w:val="single"/>
        </w:rPr>
      </w:pPr>
      <w:r w:rsidRPr="0013747F">
        <w:rPr>
          <w:u w:val="single"/>
        </w:rPr>
        <w:t>Supporting Documents</w:t>
      </w:r>
    </w:p>
    <w:p w14:paraId="6CAD8D3F" w14:textId="77777777" w:rsidR="00672DB7" w:rsidRPr="0013747F" w:rsidRDefault="00CA5081" w:rsidP="00672DB7">
      <w:pPr>
        <w:pStyle w:val="BodyTextIndent"/>
      </w:pPr>
      <w:r w:rsidRPr="0013747F">
        <w:t>Institutional M</w:t>
      </w:r>
      <w:r w:rsidR="00672DB7" w:rsidRPr="0013747F">
        <w:t xml:space="preserve">onitoring policy – </w:t>
      </w:r>
      <w:r w:rsidRPr="0013747F">
        <w:t xml:space="preserve">refer to </w:t>
      </w:r>
      <w:r w:rsidR="0089272A" w:rsidRPr="0013747F">
        <w:rPr>
          <w:color w:val="0000FF"/>
          <w:u w:val="single"/>
        </w:rPr>
        <w:fldChar w:fldCharType="begin"/>
      </w:r>
      <w:r w:rsidR="0060084D" w:rsidRPr="0013747F">
        <w:rPr>
          <w:color w:val="0000FF"/>
          <w:u w:val="single"/>
        </w:rPr>
        <w:instrText xml:space="preserve"> REF _Ref414625355 \h \* Charformat  \* MERGEFORMAT </w:instrText>
      </w:r>
      <w:r w:rsidR="0089272A" w:rsidRPr="0013747F">
        <w:rPr>
          <w:color w:val="0000FF"/>
          <w:u w:val="single"/>
        </w:rPr>
      </w:r>
      <w:r w:rsidR="0089272A" w:rsidRPr="0013747F">
        <w:rPr>
          <w:color w:val="0000FF"/>
          <w:u w:val="single"/>
        </w:rPr>
        <w:fldChar w:fldCharType="separate"/>
      </w:r>
      <w:r w:rsidR="007E5BF9" w:rsidRPr="007E5BF9">
        <w:rPr>
          <w:color w:val="0000FF"/>
          <w:u w:val="single"/>
        </w:rPr>
        <w:t>Appendix 20.: AP0707.04 Monitoring of Degree and Postgraduate Qualifications</w:t>
      </w:r>
      <w:r w:rsidR="0089272A" w:rsidRPr="0013747F">
        <w:rPr>
          <w:color w:val="0000FF"/>
          <w:u w:val="single"/>
        </w:rPr>
        <w:fldChar w:fldCharType="end"/>
      </w:r>
      <w:r w:rsidR="0060084D" w:rsidRPr="0013747F">
        <w:t>.</w:t>
      </w:r>
    </w:p>
    <w:p w14:paraId="5910ADE9" w14:textId="77777777" w:rsidR="002B38E8" w:rsidRPr="0013747F" w:rsidRDefault="002B38E8" w:rsidP="00672DB7">
      <w:pPr>
        <w:pStyle w:val="BodyTextIndent"/>
      </w:pPr>
    </w:p>
    <w:p w14:paraId="6FEC9F94" w14:textId="77777777" w:rsidR="002B38E8" w:rsidRPr="0013747F" w:rsidRDefault="002B38E8" w:rsidP="00DB0FDB">
      <w:pPr>
        <w:pStyle w:val="Heading2"/>
      </w:pPr>
      <w:bookmarkStart w:id="87" w:name="_Toc463945716"/>
      <w:commentRangeStart w:id="88"/>
      <w:r w:rsidRPr="0013747F">
        <w:lastRenderedPageBreak/>
        <w:t>Quality Management System</w:t>
      </w:r>
      <w:commentRangeEnd w:id="88"/>
      <w:r w:rsidR="00CA12B9">
        <w:rPr>
          <w:rStyle w:val="CommentReference"/>
          <w:b w:val="0"/>
          <w:iCs w:val="0"/>
          <w:u w:val="none"/>
          <w:lang w:val="en-NZ"/>
        </w:rPr>
        <w:commentReference w:id="88"/>
      </w:r>
      <w:bookmarkEnd w:id="87"/>
    </w:p>
    <w:p w14:paraId="63B2EC19" w14:textId="77777777" w:rsidR="00B843B8" w:rsidRPr="003C3CB9" w:rsidRDefault="00B843B8" w:rsidP="00826C04">
      <w:pPr>
        <w:ind w:left="851"/>
      </w:pPr>
      <w:r w:rsidRPr="003C3CB9">
        <w:t xml:space="preserve">Otago Polytechnic’s Quality Management System is outlined in the Academic Quality Management Manual (AQMM).  The Chief Executive is responsible for ensuring that the integrated quality management system is maintained, reviewed and implemented throughout the institution.  The Manager, </w:t>
      </w:r>
      <w:r>
        <w:t xml:space="preserve">Quality </w:t>
      </w:r>
      <w:r w:rsidRPr="003C3CB9">
        <w:t xml:space="preserve">holds delegated authority for the AQMM at operational level.  </w:t>
      </w:r>
      <w:r w:rsidRPr="00CA12B9">
        <w:t xml:space="preserve">The AQMM is </w:t>
      </w:r>
      <w:r w:rsidR="00826C04">
        <w:t xml:space="preserve">available upon request. </w:t>
      </w:r>
    </w:p>
    <w:p w14:paraId="62185452" w14:textId="77777777" w:rsidR="00052C1B" w:rsidRPr="0013747F" w:rsidRDefault="00052C1B" w:rsidP="00052C1B">
      <w:pPr>
        <w:pStyle w:val="BodyTextIndent"/>
      </w:pPr>
    </w:p>
    <w:p w14:paraId="5A67B471" w14:textId="77777777" w:rsidR="00D037F1" w:rsidRPr="0013747F" w:rsidRDefault="00D037F1" w:rsidP="00052C1B">
      <w:pPr>
        <w:pStyle w:val="BodyTextIndent"/>
        <w:sectPr w:rsidR="00D037F1" w:rsidRPr="0013747F" w:rsidSect="00FE2CDA">
          <w:footnotePr>
            <w:pos w:val="beneathText"/>
          </w:footnotePr>
          <w:pgSz w:w="11907" w:h="16840" w:code="9"/>
          <w:pgMar w:top="1440" w:right="1247" w:bottom="1440" w:left="1701" w:header="720" w:footer="720" w:gutter="0"/>
          <w:cols w:space="720"/>
          <w:docGrid w:linePitch="360"/>
        </w:sectPr>
      </w:pPr>
    </w:p>
    <w:p w14:paraId="5782270B" w14:textId="77777777" w:rsidR="00D46144" w:rsidRPr="00EA0A0F" w:rsidRDefault="00E8313D" w:rsidP="001A4060">
      <w:pPr>
        <w:pStyle w:val="Heading1"/>
      </w:pPr>
      <w:bookmarkStart w:id="89" w:name="_Ref426635839"/>
      <w:bookmarkStart w:id="90" w:name="_Toc463945717"/>
      <w:r w:rsidRPr="00EA0A0F">
        <w:lastRenderedPageBreak/>
        <w:t xml:space="preserve">Course </w:t>
      </w:r>
      <w:bookmarkStart w:id="91" w:name="_Toc125793061"/>
      <w:bookmarkEnd w:id="91"/>
      <w:r w:rsidR="001A4060">
        <w:t>Summaries</w:t>
      </w:r>
      <w:bookmarkEnd w:id="89"/>
      <w:bookmarkEnd w:id="90"/>
    </w:p>
    <w:commentRangeStart w:id="92"/>
    <w:p w14:paraId="3720C297" w14:textId="77777777" w:rsidR="004F14EE" w:rsidRPr="003C080B" w:rsidRDefault="0089272A" w:rsidP="00DB0FDB">
      <w:pPr>
        <w:pStyle w:val="Heading2"/>
      </w:pPr>
      <w:r w:rsidRPr="003C080B">
        <w:fldChar w:fldCharType="begin">
          <w:ffData>
            <w:name w:val="Text96"/>
            <w:enabled/>
            <w:calcOnExit w:val="0"/>
            <w:textInput/>
          </w:ffData>
        </w:fldChar>
      </w:r>
      <w:bookmarkStart w:id="93" w:name="Text96"/>
      <w:r w:rsidR="004F14EE" w:rsidRPr="003C080B">
        <w:instrText xml:space="preserve"> FORMTEXT </w:instrText>
      </w:r>
      <w:r w:rsidRPr="003C080B">
        <w:fldChar w:fldCharType="separate"/>
      </w:r>
      <w:bookmarkStart w:id="94" w:name="_Toc159659882"/>
      <w:bookmarkStart w:id="95" w:name="_Toc438044187"/>
      <w:bookmarkStart w:id="96" w:name="_Toc463945718"/>
      <w:r w:rsidR="004F14EE" w:rsidRPr="003C080B">
        <w:rPr>
          <w:noProof/>
        </w:rPr>
        <w:t> </w:t>
      </w:r>
      <w:r w:rsidR="004F14EE" w:rsidRPr="003C080B">
        <w:rPr>
          <w:noProof/>
        </w:rPr>
        <w:t> </w:t>
      </w:r>
      <w:r w:rsidR="004F14EE" w:rsidRPr="003C080B">
        <w:rPr>
          <w:noProof/>
        </w:rPr>
        <w:t> </w:t>
      </w:r>
      <w:r w:rsidR="004F14EE" w:rsidRPr="003C080B">
        <w:rPr>
          <w:noProof/>
        </w:rPr>
        <w:t> </w:t>
      </w:r>
      <w:r w:rsidR="004F14EE" w:rsidRPr="003C080B">
        <w:rPr>
          <w:noProof/>
        </w:rPr>
        <w:t> </w:t>
      </w:r>
      <w:r w:rsidRPr="003C080B">
        <w:fldChar w:fldCharType="end"/>
      </w:r>
      <w:bookmarkEnd w:id="93"/>
      <w:bookmarkEnd w:id="94"/>
      <w:commentRangeEnd w:id="92"/>
      <w:r w:rsidR="004F14EE" w:rsidRPr="003C080B">
        <w:rPr>
          <w:rStyle w:val="CommentReference"/>
          <w:rFonts w:cs="Arial"/>
          <w:b w:val="0"/>
          <w:i/>
          <w:szCs w:val="24"/>
        </w:rPr>
        <w:commentReference w:id="92"/>
      </w:r>
      <w:bookmarkEnd w:id="95"/>
      <w:bookmarkEnd w:id="96"/>
      <w:r w:rsidR="004F14EE">
        <w:t xml:space="preserve"> </w:t>
      </w:r>
    </w:p>
    <w:tbl>
      <w:tblPr>
        <w:tblW w:w="0" w:type="auto"/>
        <w:tblLayout w:type="fixed"/>
        <w:tblCellMar>
          <w:top w:w="57" w:type="dxa"/>
          <w:left w:w="57" w:type="dxa"/>
          <w:bottom w:w="57" w:type="dxa"/>
          <w:right w:w="57" w:type="dxa"/>
        </w:tblCellMar>
        <w:tblLook w:val="0000" w:firstRow="0" w:lastRow="0" w:firstColumn="0" w:lastColumn="0" w:noHBand="0" w:noVBand="0"/>
      </w:tblPr>
      <w:tblGrid>
        <w:gridCol w:w="1548"/>
        <w:gridCol w:w="1440"/>
        <w:gridCol w:w="3873"/>
        <w:gridCol w:w="1229"/>
      </w:tblGrid>
      <w:tr w:rsidR="004F14EE" w:rsidRPr="003C080B" w14:paraId="5AB3D21D" w14:textId="77777777" w:rsidTr="00EE5AC3">
        <w:trPr>
          <w:cantSplit/>
        </w:trPr>
        <w:tc>
          <w:tcPr>
            <w:tcW w:w="1548" w:type="dxa"/>
            <w:tcBorders>
              <w:top w:val="single" w:sz="1" w:space="0" w:color="000000"/>
              <w:left w:val="single" w:sz="1" w:space="0" w:color="000000"/>
              <w:bottom w:val="single" w:sz="1" w:space="0" w:color="000000"/>
            </w:tcBorders>
            <w:vAlign w:val="center"/>
          </w:tcPr>
          <w:p w14:paraId="7ED5DC6A" w14:textId="77777777" w:rsidR="004F14EE" w:rsidRPr="003C080B" w:rsidRDefault="004F14EE" w:rsidP="00AA6A57">
            <w:pPr>
              <w:pStyle w:val="BodyTextIndent"/>
              <w:tabs>
                <w:tab w:val="clear" w:pos="851"/>
              </w:tabs>
              <w:spacing w:after="0"/>
              <w:ind w:left="0"/>
              <w:rPr>
                <w:rFonts w:cs="Arial"/>
                <w:i/>
              </w:rPr>
            </w:pPr>
            <w:r w:rsidRPr="003C080B">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vAlign w:val="center"/>
          </w:tcPr>
          <w:p w14:paraId="6D75CC3C" w14:textId="77777777" w:rsidR="004F14EE" w:rsidRPr="003C080B" w:rsidRDefault="0089272A" w:rsidP="00AA6A57">
            <w:pPr>
              <w:pStyle w:val="BodyTextIndent"/>
              <w:tabs>
                <w:tab w:val="clear" w:pos="851"/>
              </w:tabs>
              <w:spacing w:after="0"/>
              <w:ind w:left="0"/>
              <w:rPr>
                <w:rFonts w:cs="Arial"/>
                <w:i/>
              </w:rPr>
            </w:pPr>
            <w:r w:rsidRPr="003C080B">
              <w:rPr>
                <w:rFonts w:cs="Arial"/>
              </w:rPr>
              <w:fldChar w:fldCharType="begin">
                <w:ffData>
                  <w:name w:val="Text97"/>
                  <w:enabled/>
                  <w:calcOnExit w:val="0"/>
                  <w:textInput/>
                </w:ffData>
              </w:fldChar>
            </w:r>
            <w:bookmarkStart w:id="97" w:name="Text97"/>
            <w:r w:rsidR="004F14EE" w:rsidRPr="003C080B">
              <w:rPr>
                <w:rFonts w:cs="Arial"/>
              </w:rPr>
              <w:instrText xml:space="preserve"> FORMTEXT </w:instrText>
            </w:r>
            <w:r w:rsidRPr="003C080B">
              <w:rPr>
                <w:rFonts w:cs="Arial"/>
              </w:rPr>
            </w:r>
            <w:r w:rsidRPr="003C080B">
              <w:rPr>
                <w:rFonts w:cs="Arial"/>
              </w:rPr>
              <w:fldChar w:fldCharType="separate"/>
            </w:r>
            <w:r w:rsidR="004F14EE" w:rsidRPr="003C080B">
              <w:rPr>
                <w:rFonts w:cs="Arial"/>
                <w:noProof/>
              </w:rPr>
              <w:t> </w:t>
            </w:r>
            <w:r w:rsidR="004F14EE" w:rsidRPr="003C080B">
              <w:rPr>
                <w:rFonts w:cs="Arial"/>
                <w:noProof/>
              </w:rPr>
              <w:t> </w:t>
            </w:r>
            <w:r w:rsidR="004F14EE" w:rsidRPr="003C080B">
              <w:rPr>
                <w:rFonts w:cs="Arial"/>
                <w:noProof/>
              </w:rPr>
              <w:t> </w:t>
            </w:r>
            <w:r w:rsidR="004F14EE" w:rsidRPr="003C080B">
              <w:rPr>
                <w:rFonts w:cs="Arial"/>
                <w:noProof/>
              </w:rPr>
              <w:t> </w:t>
            </w:r>
            <w:r w:rsidR="004F14EE" w:rsidRPr="003C080B">
              <w:rPr>
                <w:rFonts w:cs="Arial"/>
                <w:noProof/>
              </w:rPr>
              <w:t> </w:t>
            </w:r>
            <w:r w:rsidRPr="003C080B">
              <w:rPr>
                <w:rFonts w:cs="Arial"/>
              </w:rPr>
              <w:fldChar w:fldCharType="end"/>
            </w:r>
            <w:bookmarkEnd w:id="97"/>
          </w:p>
        </w:tc>
        <w:tc>
          <w:tcPr>
            <w:tcW w:w="3873" w:type="dxa"/>
            <w:tcBorders>
              <w:top w:val="single" w:sz="1" w:space="0" w:color="000000"/>
              <w:left w:val="single" w:sz="1" w:space="0" w:color="000000"/>
              <w:bottom w:val="single" w:sz="1" w:space="0" w:color="000000"/>
              <w:right w:val="single" w:sz="1" w:space="0" w:color="000000"/>
            </w:tcBorders>
            <w:vAlign w:val="center"/>
          </w:tcPr>
          <w:p w14:paraId="5B291235" w14:textId="77777777" w:rsidR="004F14EE" w:rsidRPr="003C080B" w:rsidRDefault="004F14EE" w:rsidP="00AA6A57">
            <w:pPr>
              <w:pStyle w:val="BodyTextIndent"/>
              <w:tabs>
                <w:tab w:val="clear" w:pos="851"/>
              </w:tabs>
              <w:spacing w:after="0"/>
              <w:ind w:left="0"/>
              <w:rPr>
                <w:rFonts w:cs="Arial"/>
                <w:i/>
              </w:rPr>
            </w:pPr>
            <w:r>
              <w:rPr>
                <w:rFonts w:cs="Arial"/>
                <w:i/>
              </w:rPr>
              <w:t>Teacher-directed l</w:t>
            </w:r>
            <w:r w:rsidRPr="003C080B">
              <w:rPr>
                <w:rFonts w:cs="Arial"/>
                <w:i/>
              </w:rPr>
              <w:t>earning hours</w:t>
            </w:r>
          </w:p>
        </w:tc>
        <w:tc>
          <w:tcPr>
            <w:tcW w:w="1229" w:type="dxa"/>
            <w:tcBorders>
              <w:top w:val="single" w:sz="1" w:space="0" w:color="000000"/>
              <w:left w:val="single" w:sz="1" w:space="0" w:color="000000"/>
              <w:bottom w:val="single" w:sz="1" w:space="0" w:color="000000"/>
              <w:right w:val="single" w:sz="1" w:space="0" w:color="000000"/>
            </w:tcBorders>
            <w:vAlign w:val="center"/>
          </w:tcPr>
          <w:p w14:paraId="51AC5132" w14:textId="77777777" w:rsidR="004F14EE" w:rsidRPr="003C080B" w:rsidRDefault="0089272A" w:rsidP="00AA6A57">
            <w:pPr>
              <w:pStyle w:val="BodyTextIndent"/>
              <w:tabs>
                <w:tab w:val="clear" w:pos="851"/>
              </w:tabs>
              <w:spacing w:after="0"/>
              <w:ind w:left="0"/>
              <w:rPr>
                <w:rFonts w:cs="Arial"/>
                <w:i/>
              </w:rPr>
            </w:pPr>
            <w:r w:rsidRPr="003C080B">
              <w:rPr>
                <w:rFonts w:cs="Arial"/>
              </w:rPr>
              <w:fldChar w:fldCharType="begin">
                <w:ffData>
                  <w:name w:val="Text99"/>
                  <w:enabled/>
                  <w:calcOnExit w:val="0"/>
                  <w:textInput/>
                </w:ffData>
              </w:fldChar>
            </w:r>
            <w:r w:rsidR="004F14EE" w:rsidRPr="003C080B">
              <w:rPr>
                <w:rFonts w:cs="Arial"/>
              </w:rPr>
              <w:instrText xml:space="preserve"> FORMTEXT </w:instrText>
            </w:r>
            <w:r w:rsidRPr="003C080B">
              <w:rPr>
                <w:rFonts w:cs="Arial"/>
              </w:rPr>
            </w:r>
            <w:r w:rsidRPr="003C080B">
              <w:rPr>
                <w:rFonts w:cs="Arial"/>
              </w:rPr>
              <w:fldChar w:fldCharType="separate"/>
            </w:r>
            <w:r w:rsidR="004F14EE" w:rsidRPr="003C080B">
              <w:rPr>
                <w:rFonts w:cs="Arial"/>
                <w:noProof/>
              </w:rPr>
              <w:t> </w:t>
            </w:r>
            <w:r w:rsidR="004F14EE" w:rsidRPr="003C080B">
              <w:rPr>
                <w:rFonts w:cs="Arial"/>
                <w:noProof/>
              </w:rPr>
              <w:t> </w:t>
            </w:r>
            <w:r w:rsidR="004F14EE" w:rsidRPr="003C080B">
              <w:rPr>
                <w:rFonts w:cs="Arial"/>
                <w:noProof/>
              </w:rPr>
              <w:t> </w:t>
            </w:r>
            <w:r w:rsidR="004F14EE" w:rsidRPr="003C080B">
              <w:rPr>
                <w:rFonts w:cs="Arial"/>
                <w:noProof/>
              </w:rPr>
              <w:t> </w:t>
            </w:r>
            <w:r w:rsidR="004F14EE" w:rsidRPr="003C080B">
              <w:rPr>
                <w:rFonts w:cs="Arial"/>
                <w:noProof/>
              </w:rPr>
              <w:t> </w:t>
            </w:r>
            <w:r w:rsidRPr="003C080B">
              <w:rPr>
                <w:rFonts w:cs="Arial"/>
              </w:rPr>
              <w:fldChar w:fldCharType="end"/>
            </w:r>
          </w:p>
        </w:tc>
      </w:tr>
      <w:tr w:rsidR="004F14EE" w:rsidRPr="003C080B" w14:paraId="000BCF90" w14:textId="77777777" w:rsidTr="00EE5AC3">
        <w:trPr>
          <w:cantSplit/>
        </w:trPr>
        <w:tc>
          <w:tcPr>
            <w:tcW w:w="1548" w:type="dxa"/>
            <w:tcBorders>
              <w:left w:val="single" w:sz="1" w:space="0" w:color="000000"/>
              <w:bottom w:val="single" w:sz="1" w:space="0" w:color="000000"/>
            </w:tcBorders>
            <w:vAlign w:val="center"/>
          </w:tcPr>
          <w:p w14:paraId="3F909267" w14:textId="77777777" w:rsidR="004F14EE" w:rsidRPr="003C080B" w:rsidRDefault="004F14EE" w:rsidP="00AA6A57">
            <w:pPr>
              <w:pStyle w:val="BodyTextIndent"/>
              <w:tabs>
                <w:tab w:val="clear" w:pos="851"/>
              </w:tabs>
              <w:spacing w:after="0"/>
              <w:ind w:left="0"/>
              <w:rPr>
                <w:rFonts w:cs="Arial"/>
                <w:i/>
              </w:rPr>
            </w:pPr>
            <w:r w:rsidRPr="003C080B">
              <w:rPr>
                <w:rFonts w:cs="Arial"/>
                <w:i/>
              </w:rPr>
              <w:t>Level</w:t>
            </w:r>
          </w:p>
        </w:tc>
        <w:tc>
          <w:tcPr>
            <w:tcW w:w="1440" w:type="dxa"/>
            <w:tcBorders>
              <w:left w:val="single" w:sz="1" w:space="0" w:color="000000"/>
              <w:bottom w:val="single" w:sz="1" w:space="0" w:color="000000"/>
            </w:tcBorders>
            <w:vAlign w:val="center"/>
          </w:tcPr>
          <w:p w14:paraId="284D5A87" w14:textId="77777777" w:rsidR="004F14EE" w:rsidRPr="003C080B" w:rsidRDefault="0089272A" w:rsidP="00AA6A57">
            <w:pPr>
              <w:pStyle w:val="BodyTextIndent"/>
              <w:tabs>
                <w:tab w:val="clear" w:pos="851"/>
              </w:tabs>
              <w:spacing w:after="0"/>
              <w:ind w:left="0"/>
              <w:rPr>
                <w:rFonts w:cs="Arial"/>
                <w:i/>
              </w:rPr>
            </w:pPr>
            <w:r w:rsidRPr="003C080B">
              <w:rPr>
                <w:rFonts w:cs="Arial"/>
              </w:rPr>
              <w:fldChar w:fldCharType="begin">
                <w:ffData>
                  <w:name w:val="Text98"/>
                  <w:enabled/>
                  <w:calcOnExit w:val="0"/>
                  <w:textInput/>
                </w:ffData>
              </w:fldChar>
            </w:r>
            <w:bookmarkStart w:id="98" w:name="Text98"/>
            <w:r w:rsidR="004F14EE" w:rsidRPr="003C080B">
              <w:rPr>
                <w:rFonts w:cs="Arial"/>
              </w:rPr>
              <w:instrText xml:space="preserve"> FORMTEXT </w:instrText>
            </w:r>
            <w:r w:rsidRPr="003C080B">
              <w:rPr>
                <w:rFonts w:cs="Arial"/>
              </w:rPr>
            </w:r>
            <w:r w:rsidRPr="003C080B">
              <w:rPr>
                <w:rFonts w:cs="Arial"/>
              </w:rPr>
              <w:fldChar w:fldCharType="separate"/>
            </w:r>
            <w:r w:rsidR="004F14EE" w:rsidRPr="003C080B">
              <w:rPr>
                <w:rFonts w:cs="Arial"/>
                <w:noProof/>
              </w:rPr>
              <w:t> </w:t>
            </w:r>
            <w:r w:rsidR="004F14EE" w:rsidRPr="003C080B">
              <w:rPr>
                <w:rFonts w:cs="Arial"/>
                <w:noProof/>
              </w:rPr>
              <w:t> </w:t>
            </w:r>
            <w:r w:rsidR="004F14EE" w:rsidRPr="003C080B">
              <w:rPr>
                <w:rFonts w:cs="Arial"/>
                <w:noProof/>
              </w:rPr>
              <w:t> </w:t>
            </w:r>
            <w:r w:rsidR="004F14EE" w:rsidRPr="003C080B">
              <w:rPr>
                <w:rFonts w:cs="Arial"/>
                <w:noProof/>
              </w:rPr>
              <w:t> </w:t>
            </w:r>
            <w:r w:rsidR="004F14EE" w:rsidRPr="003C080B">
              <w:rPr>
                <w:rFonts w:cs="Arial"/>
                <w:noProof/>
              </w:rPr>
              <w:t> </w:t>
            </w:r>
            <w:r w:rsidRPr="003C080B">
              <w:rPr>
                <w:rFonts w:cs="Arial"/>
              </w:rPr>
              <w:fldChar w:fldCharType="end"/>
            </w:r>
            <w:bookmarkEnd w:id="98"/>
          </w:p>
        </w:tc>
        <w:tc>
          <w:tcPr>
            <w:tcW w:w="3873" w:type="dxa"/>
            <w:tcBorders>
              <w:left w:val="single" w:sz="1" w:space="0" w:color="000000"/>
              <w:bottom w:val="single" w:sz="1" w:space="0" w:color="000000"/>
            </w:tcBorders>
            <w:vAlign w:val="center"/>
          </w:tcPr>
          <w:p w14:paraId="3A96B01B" w14:textId="77777777" w:rsidR="004F14EE" w:rsidRPr="003C080B" w:rsidRDefault="00522A96" w:rsidP="00AA6A57">
            <w:pPr>
              <w:pStyle w:val="BodyTextIndent"/>
              <w:tabs>
                <w:tab w:val="clear" w:pos="851"/>
              </w:tabs>
              <w:spacing w:after="0"/>
              <w:ind w:left="0"/>
              <w:rPr>
                <w:rFonts w:cs="Arial"/>
                <w:i/>
              </w:rPr>
            </w:pPr>
            <w:r>
              <w:rPr>
                <w:rFonts w:cs="Arial"/>
                <w:i/>
              </w:rPr>
              <w:t>Authentic work experience</w:t>
            </w:r>
            <w:r w:rsidR="004F14EE" w:rsidRPr="003C080B">
              <w:rPr>
                <w:rFonts w:cs="Arial"/>
                <w:i/>
              </w:rPr>
              <w:t xml:space="preserve"> </w:t>
            </w:r>
            <w:r w:rsidR="00EE5AC3">
              <w:rPr>
                <w:rFonts w:cs="Arial"/>
                <w:i/>
              </w:rPr>
              <w:t xml:space="preserve">learning </w:t>
            </w:r>
            <w:r w:rsidR="004F14EE" w:rsidRPr="003C080B">
              <w:rPr>
                <w:rFonts w:cs="Arial"/>
                <w:i/>
              </w:rPr>
              <w:t>hours</w:t>
            </w:r>
          </w:p>
        </w:tc>
        <w:tc>
          <w:tcPr>
            <w:tcW w:w="1229" w:type="dxa"/>
            <w:tcBorders>
              <w:left w:val="single" w:sz="1" w:space="0" w:color="000000"/>
              <w:bottom w:val="single" w:sz="1" w:space="0" w:color="000000"/>
              <w:right w:val="single" w:sz="1" w:space="0" w:color="000000"/>
            </w:tcBorders>
            <w:vAlign w:val="center"/>
          </w:tcPr>
          <w:p w14:paraId="41EEC517" w14:textId="77777777" w:rsidR="004F14EE" w:rsidRPr="003C080B" w:rsidRDefault="0089272A" w:rsidP="00AA6A57">
            <w:pPr>
              <w:pStyle w:val="BodyTextIndent"/>
              <w:tabs>
                <w:tab w:val="clear" w:pos="851"/>
              </w:tabs>
              <w:spacing w:after="0"/>
              <w:ind w:left="0"/>
              <w:rPr>
                <w:rFonts w:cs="Arial"/>
                <w:i/>
              </w:rPr>
            </w:pPr>
            <w:r w:rsidRPr="003C080B">
              <w:rPr>
                <w:rFonts w:cs="Arial"/>
              </w:rPr>
              <w:fldChar w:fldCharType="begin">
                <w:ffData>
                  <w:name w:val="Text99"/>
                  <w:enabled/>
                  <w:calcOnExit w:val="0"/>
                  <w:textInput/>
                </w:ffData>
              </w:fldChar>
            </w:r>
            <w:bookmarkStart w:id="99" w:name="Text99"/>
            <w:r w:rsidR="004F14EE" w:rsidRPr="003C080B">
              <w:rPr>
                <w:rFonts w:cs="Arial"/>
              </w:rPr>
              <w:instrText xml:space="preserve"> FORMTEXT </w:instrText>
            </w:r>
            <w:r w:rsidRPr="003C080B">
              <w:rPr>
                <w:rFonts w:cs="Arial"/>
              </w:rPr>
            </w:r>
            <w:r w:rsidRPr="003C080B">
              <w:rPr>
                <w:rFonts w:cs="Arial"/>
              </w:rPr>
              <w:fldChar w:fldCharType="separate"/>
            </w:r>
            <w:r w:rsidR="004F14EE" w:rsidRPr="003C080B">
              <w:rPr>
                <w:rFonts w:cs="Arial"/>
                <w:noProof/>
              </w:rPr>
              <w:t> </w:t>
            </w:r>
            <w:r w:rsidR="004F14EE" w:rsidRPr="003C080B">
              <w:rPr>
                <w:rFonts w:cs="Arial"/>
                <w:noProof/>
              </w:rPr>
              <w:t> </w:t>
            </w:r>
            <w:r w:rsidR="004F14EE" w:rsidRPr="003C080B">
              <w:rPr>
                <w:rFonts w:cs="Arial"/>
                <w:noProof/>
              </w:rPr>
              <w:t> </w:t>
            </w:r>
            <w:r w:rsidR="004F14EE" w:rsidRPr="003C080B">
              <w:rPr>
                <w:rFonts w:cs="Arial"/>
                <w:noProof/>
              </w:rPr>
              <w:t> </w:t>
            </w:r>
            <w:r w:rsidR="004F14EE" w:rsidRPr="003C080B">
              <w:rPr>
                <w:rFonts w:cs="Arial"/>
                <w:noProof/>
              </w:rPr>
              <w:t> </w:t>
            </w:r>
            <w:r w:rsidRPr="003C080B">
              <w:rPr>
                <w:rFonts w:cs="Arial"/>
              </w:rPr>
              <w:fldChar w:fldCharType="end"/>
            </w:r>
            <w:bookmarkEnd w:id="99"/>
          </w:p>
        </w:tc>
      </w:tr>
      <w:tr w:rsidR="004F14EE" w:rsidRPr="003C080B" w14:paraId="16202B80" w14:textId="77777777" w:rsidTr="00EE5AC3">
        <w:trPr>
          <w:cantSplit/>
        </w:trPr>
        <w:tc>
          <w:tcPr>
            <w:tcW w:w="1548" w:type="dxa"/>
            <w:tcBorders>
              <w:left w:val="single" w:sz="1" w:space="0" w:color="000000"/>
              <w:bottom w:val="single" w:sz="1" w:space="0" w:color="000000"/>
            </w:tcBorders>
            <w:vAlign w:val="center"/>
          </w:tcPr>
          <w:p w14:paraId="6026705F" w14:textId="77777777" w:rsidR="004F14EE" w:rsidRPr="003C080B" w:rsidRDefault="004F14EE" w:rsidP="00AA6A57">
            <w:pPr>
              <w:pStyle w:val="BodyTextIndent"/>
              <w:tabs>
                <w:tab w:val="clear" w:pos="851"/>
              </w:tabs>
              <w:spacing w:after="0"/>
              <w:ind w:left="0"/>
              <w:rPr>
                <w:rFonts w:cs="Arial"/>
                <w:i/>
              </w:rPr>
            </w:pPr>
            <w:r w:rsidRPr="003C080B">
              <w:rPr>
                <w:rFonts w:cs="Arial"/>
                <w:i/>
              </w:rPr>
              <w:t>Credits</w:t>
            </w:r>
          </w:p>
        </w:tc>
        <w:tc>
          <w:tcPr>
            <w:tcW w:w="1440" w:type="dxa"/>
            <w:tcBorders>
              <w:left w:val="single" w:sz="1" w:space="0" w:color="000000"/>
              <w:bottom w:val="single" w:sz="1" w:space="0" w:color="000000"/>
            </w:tcBorders>
            <w:vAlign w:val="center"/>
          </w:tcPr>
          <w:p w14:paraId="3DB1DB08" w14:textId="77777777" w:rsidR="004F14EE" w:rsidRPr="003C080B" w:rsidRDefault="0089272A" w:rsidP="00AA6A57">
            <w:pPr>
              <w:pStyle w:val="BodyTextIndent"/>
              <w:tabs>
                <w:tab w:val="clear" w:pos="851"/>
              </w:tabs>
              <w:spacing w:after="0"/>
              <w:ind w:left="0"/>
              <w:rPr>
                <w:rFonts w:cs="Arial"/>
                <w:i/>
              </w:rPr>
            </w:pPr>
            <w:r w:rsidRPr="003C080B">
              <w:rPr>
                <w:rFonts w:cs="Arial"/>
              </w:rPr>
              <w:fldChar w:fldCharType="begin">
                <w:ffData>
                  <w:name w:val="Text100"/>
                  <w:enabled/>
                  <w:calcOnExit w:val="0"/>
                  <w:textInput/>
                </w:ffData>
              </w:fldChar>
            </w:r>
            <w:bookmarkStart w:id="100" w:name="Text100"/>
            <w:r w:rsidR="004F14EE" w:rsidRPr="003C080B">
              <w:rPr>
                <w:rFonts w:cs="Arial"/>
              </w:rPr>
              <w:instrText xml:space="preserve"> FORMTEXT </w:instrText>
            </w:r>
            <w:r w:rsidRPr="003C080B">
              <w:rPr>
                <w:rFonts w:cs="Arial"/>
              </w:rPr>
            </w:r>
            <w:r w:rsidRPr="003C080B">
              <w:rPr>
                <w:rFonts w:cs="Arial"/>
              </w:rPr>
              <w:fldChar w:fldCharType="separate"/>
            </w:r>
            <w:r w:rsidR="004F14EE" w:rsidRPr="003C080B">
              <w:rPr>
                <w:rFonts w:cs="Arial"/>
                <w:noProof/>
              </w:rPr>
              <w:t> </w:t>
            </w:r>
            <w:r w:rsidR="004F14EE" w:rsidRPr="003C080B">
              <w:rPr>
                <w:rFonts w:cs="Arial"/>
                <w:noProof/>
              </w:rPr>
              <w:t> </w:t>
            </w:r>
            <w:r w:rsidR="004F14EE" w:rsidRPr="003C080B">
              <w:rPr>
                <w:rFonts w:cs="Arial"/>
                <w:noProof/>
              </w:rPr>
              <w:t> </w:t>
            </w:r>
            <w:r w:rsidR="004F14EE" w:rsidRPr="003C080B">
              <w:rPr>
                <w:rFonts w:cs="Arial"/>
                <w:noProof/>
              </w:rPr>
              <w:t> </w:t>
            </w:r>
            <w:r w:rsidR="004F14EE" w:rsidRPr="003C080B">
              <w:rPr>
                <w:rFonts w:cs="Arial"/>
                <w:noProof/>
              </w:rPr>
              <w:t> </w:t>
            </w:r>
            <w:r w:rsidRPr="003C080B">
              <w:rPr>
                <w:rFonts w:cs="Arial"/>
              </w:rPr>
              <w:fldChar w:fldCharType="end"/>
            </w:r>
            <w:bookmarkEnd w:id="100"/>
          </w:p>
        </w:tc>
        <w:tc>
          <w:tcPr>
            <w:tcW w:w="3873" w:type="dxa"/>
            <w:tcBorders>
              <w:left w:val="single" w:sz="1" w:space="0" w:color="000000"/>
              <w:bottom w:val="single" w:sz="1" w:space="0" w:color="000000"/>
            </w:tcBorders>
            <w:vAlign w:val="center"/>
          </w:tcPr>
          <w:p w14:paraId="6B2CA64F" w14:textId="77777777" w:rsidR="004F14EE" w:rsidRPr="003C080B" w:rsidRDefault="00522A96" w:rsidP="00522A96">
            <w:pPr>
              <w:pStyle w:val="BodyTextIndent"/>
              <w:tabs>
                <w:tab w:val="clear" w:pos="851"/>
              </w:tabs>
              <w:spacing w:after="0"/>
              <w:ind w:left="0"/>
              <w:rPr>
                <w:rFonts w:cs="Arial"/>
                <w:i/>
              </w:rPr>
            </w:pPr>
            <w:r>
              <w:rPr>
                <w:rFonts w:cs="Arial"/>
                <w:i/>
              </w:rPr>
              <w:t>Student-managed</w:t>
            </w:r>
            <w:r w:rsidR="004F14EE" w:rsidRPr="003C080B">
              <w:rPr>
                <w:rFonts w:cs="Arial"/>
                <w:i/>
              </w:rPr>
              <w:t xml:space="preserve"> </w:t>
            </w:r>
            <w:r>
              <w:rPr>
                <w:rFonts w:cs="Arial"/>
                <w:i/>
              </w:rPr>
              <w:t>l</w:t>
            </w:r>
            <w:r w:rsidR="004F14EE" w:rsidRPr="003C080B">
              <w:rPr>
                <w:rFonts w:cs="Arial"/>
                <w:i/>
              </w:rPr>
              <w:t>earning hours</w:t>
            </w:r>
          </w:p>
        </w:tc>
        <w:tc>
          <w:tcPr>
            <w:tcW w:w="1229" w:type="dxa"/>
            <w:tcBorders>
              <w:left w:val="single" w:sz="1" w:space="0" w:color="000000"/>
              <w:bottom w:val="single" w:sz="1" w:space="0" w:color="000000"/>
              <w:right w:val="single" w:sz="1" w:space="0" w:color="000000"/>
            </w:tcBorders>
            <w:vAlign w:val="center"/>
          </w:tcPr>
          <w:p w14:paraId="2AF50DD3" w14:textId="77777777" w:rsidR="004F14EE" w:rsidRPr="003C080B" w:rsidRDefault="0089272A" w:rsidP="00AA6A57">
            <w:pPr>
              <w:pStyle w:val="BodyTextIndent"/>
              <w:tabs>
                <w:tab w:val="clear" w:pos="851"/>
              </w:tabs>
              <w:spacing w:after="0"/>
              <w:ind w:left="0"/>
              <w:rPr>
                <w:rFonts w:cs="Arial"/>
                <w:i/>
              </w:rPr>
            </w:pPr>
            <w:r w:rsidRPr="003C080B">
              <w:rPr>
                <w:rFonts w:cs="Arial"/>
              </w:rPr>
              <w:fldChar w:fldCharType="begin">
                <w:ffData>
                  <w:name w:val="Text101"/>
                  <w:enabled/>
                  <w:calcOnExit w:val="0"/>
                  <w:textInput/>
                </w:ffData>
              </w:fldChar>
            </w:r>
            <w:bookmarkStart w:id="101" w:name="Text101"/>
            <w:r w:rsidR="004F14EE" w:rsidRPr="003C080B">
              <w:rPr>
                <w:rFonts w:cs="Arial"/>
              </w:rPr>
              <w:instrText xml:space="preserve"> FORMTEXT </w:instrText>
            </w:r>
            <w:r w:rsidRPr="003C080B">
              <w:rPr>
                <w:rFonts w:cs="Arial"/>
              </w:rPr>
            </w:r>
            <w:r w:rsidRPr="003C080B">
              <w:rPr>
                <w:rFonts w:cs="Arial"/>
              </w:rPr>
              <w:fldChar w:fldCharType="separate"/>
            </w:r>
            <w:r w:rsidR="004F14EE" w:rsidRPr="003C080B">
              <w:rPr>
                <w:rFonts w:cs="Arial"/>
                <w:noProof/>
              </w:rPr>
              <w:t> </w:t>
            </w:r>
            <w:r w:rsidR="004F14EE" w:rsidRPr="003C080B">
              <w:rPr>
                <w:rFonts w:cs="Arial"/>
                <w:noProof/>
              </w:rPr>
              <w:t> </w:t>
            </w:r>
            <w:r w:rsidR="004F14EE" w:rsidRPr="003C080B">
              <w:rPr>
                <w:rFonts w:cs="Arial"/>
                <w:noProof/>
              </w:rPr>
              <w:t> </w:t>
            </w:r>
            <w:r w:rsidR="004F14EE" w:rsidRPr="003C080B">
              <w:rPr>
                <w:rFonts w:cs="Arial"/>
                <w:noProof/>
              </w:rPr>
              <w:t> </w:t>
            </w:r>
            <w:r w:rsidR="004F14EE" w:rsidRPr="003C080B">
              <w:rPr>
                <w:rFonts w:cs="Arial"/>
                <w:noProof/>
              </w:rPr>
              <w:t> </w:t>
            </w:r>
            <w:r w:rsidRPr="003C080B">
              <w:rPr>
                <w:rFonts w:cs="Arial"/>
              </w:rPr>
              <w:fldChar w:fldCharType="end"/>
            </w:r>
            <w:bookmarkEnd w:id="101"/>
          </w:p>
        </w:tc>
      </w:tr>
      <w:tr w:rsidR="004F14EE" w:rsidRPr="003C080B" w14:paraId="6D77D007" w14:textId="77777777" w:rsidTr="00EE5AC3">
        <w:trPr>
          <w:cantSplit/>
        </w:trPr>
        <w:tc>
          <w:tcPr>
            <w:tcW w:w="1548" w:type="dxa"/>
            <w:tcBorders>
              <w:left w:val="single" w:sz="1" w:space="0" w:color="000000"/>
              <w:bottom w:val="single" w:sz="4" w:space="0" w:color="auto"/>
            </w:tcBorders>
            <w:vAlign w:val="center"/>
          </w:tcPr>
          <w:p w14:paraId="6B318ACA" w14:textId="77777777" w:rsidR="004F14EE" w:rsidRPr="003C080B" w:rsidRDefault="004F14EE" w:rsidP="00AA6A57">
            <w:pPr>
              <w:pStyle w:val="BodyTextIndent"/>
              <w:tabs>
                <w:tab w:val="clear" w:pos="851"/>
              </w:tabs>
              <w:spacing w:after="0"/>
              <w:ind w:left="0"/>
              <w:rPr>
                <w:rFonts w:cs="Arial"/>
                <w:i/>
              </w:rPr>
            </w:pPr>
            <w:r w:rsidRPr="003C080B">
              <w:rPr>
                <w:rFonts w:cs="Arial"/>
              </w:rPr>
              <w:t>Prerequisites</w:t>
            </w:r>
          </w:p>
        </w:tc>
        <w:tc>
          <w:tcPr>
            <w:tcW w:w="1440" w:type="dxa"/>
            <w:tcBorders>
              <w:left w:val="single" w:sz="1" w:space="0" w:color="000000"/>
              <w:bottom w:val="single" w:sz="4" w:space="0" w:color="auto"/>
            </w:tcBorders>
            <w:vAlign w:val="center"/>
          </w:tcPr>
          <w:p w14:paraId="66A6578C" w14:textId="77777777" w:rsidR="004F14EE" w:rsidRPr="003C080B" w:rsidRDefault="0089272A" w:rsidP="00AA6A57">
            <w:pPr>
              <w:pStyle w:val="BodyTextIndent"/>
              <w:tabs>
                <w:tab w:val="clear" w:pos="851"/>
              </w:tabs>
              <w:spacing w:after="0"/>
              <w:ind w:left="0"/>
              <w:rPr>
                <w:rFonts w:cs="Arial"/>
                <w:i/>
              </w:rPr>
            </w:pPr>
            <w:r w:rsidRPr="003C080B">
              <w:rPr>
                <w:rFonts w:cs="Arial"/>
              </w:rPr>
              <w:fldChar w:fldCharType="begin">
                <w:ffData>
                  <w:name w:val="Text102"/>
                  <w:enabled/>
                  <w:calcOnExit w:val="0"/>
                  <w:textInput/>
                </w:ffData>
              </w:fldChar>
            </w:r>
            <w:bookmarkStart w:id="102" w:name="Text102"/>
            <w:r w:rsidR="004F14EE" w:rsidRPr="003C080B">
              <w:rPr>
                <w:rFonts w:cs="Arial"/>
              </w:rPr>
              <w:instrText xml:space="preserve"> FORMTEXT </w:instrText>
            </w:r>
            <w:r w:rsidRPr="003C080B">
              <w:rPr>
                <w:rFonts w:cs="Arial"/>
              </w:rPr>
            </w:r>
            <w:r w:rsidRPr="003C080B">
              <w:rPr>
                <w:rFonts w:cs="Arial"/>
              </w:rPr>
              <w:fldChar w:fldCharType="separate"/>
            </w:r>
            <w:r w:rsidR="004F14EE" w:rsidRPr="003C080B">
              <w:rPr>
                <w:rFonts w:cs="Arial"/>
                <w:noProof/>
              </w:rPr>
              <w:t> </w:t>
            </w:r>
            <w:r w:rsidR="004F14EE" w:rsidRPr="003C080B">
              <w:rPr>
                <w:rFonts w:cs="Arial"/>
                <w:noProof/>
              </w:rPr>
              <w:t> </w:t>
            </w:r>
            <w:r w:rsidR="004F14EE" w:rsidRPr="003C080B">
              <w:rPr>
                <w:rFonts w:cs="Arial"/>
                <w:noProof/>
              </w:rPr>
              <w:t> </w:t>
            </w:r>
            <w:r w:rsidR="004F14EE" w:rsidRPr="003C080B">
              <w:rPr>
                <w:rFonts w:cs="Arial"/>
                <w:noProof/>
              </w:rPr>
              <w:t> </w:t>
            </w:r>
            <w:r w:rsidR="004F14EE" w:rsidRPr="003C080B">
              <w:rPr>
                <w:rFonts w:cs="Arial"/>
                <w:noProof/>
              </w:rPr>
              <w:t> </w:t>
            </w:r>
            <w:r w:rsidRPr="003C080B">
              <w:rPr>
                <w:rFonts w:cs="Arial"/>
              </w:rPr>
              <w:fldChar w:fldCharType="end"/>
            </w:r>
            <w:bookmarkEnd w:id="102"/>
          </w:p>
        </w:tc>
        <w:tc>
          <w:tcPr>
            <w:tcW w:w="3873" w:type="dxa"/>
            <w:tcBorders>
              <w:left w:val="single" w:sz="1" w:space="0" w:color="000000"/>
              <w:bottom w:val="single" w:sz="4" w:space="0" w:color="auto"/>
            </w:tcBorders>
            <w:vAlign w:val="center"/>
          </w:tcPr>
          <w:p w14:paraId="167992EB" w14:textId="77777777" w:rsidR="004F14EE" w:rsidRPr="003C080B" w:rsidRDefault="004F14EE" w:rsidP="00EE5AC3">
            <w:pPr>
              <w:pStyle w:val="BodyTextIndent"/>
              <w:tabs>
                <w:tab w:val="clear" w:pos="851"/>
              </w:tabs>
              <w:spacing w:after="0"/>
              <w:ind w:left="0"/>
              <w:rPr>
                <w:rFonts w:cs="Arial"/>
                <w:i/>
              </w:rPr>
            </w:pPr>
            <w:r w:rsidRPr="003C080B">
              <w:rPr>
                <w:rFonts w:cs="Arial"/>
                <w:i/>
              </w:rPr>
              <w:t xml:space="preserve">Total </w:t>
            </w:r>
            <w:r w:rsidR="00EE5AC3">
              <w:rPr>
                <w:rFonts w:cs="Arial"/>
                <w:i/>
              </w:rPr>
              <w:t>learning h</w:t>
            </w:r>
            <w:r w:rsidRPr="003C080B">
              <w:rPr>
                <w:rFonts w:cs="Arial"/>
                <w:i/>
              </w:rPr>
              <w:t>ours</w:t>
            </w:r>
          </w:p>
        </w:tc>
        <w:tc>
          <w:tcPr>
            <w:tcW w:w="1229" w:type="dxa"/>
            <w:tcBorders>
              <w:left w:val="single" w:sz="1" w:space="0" w:color="000000"/>
              <w:bottom w:val="single" w:sz="4" w:space="0" w:color="auto"/>
              <w:right w:val="single" w:sz="1" w:space="0" w:color="000000"/>
            </w:tcBorders>
            <w:vAlign w:val="center"/>
          </w:tcPr>
          <w:p w14:paraId="5105FAEA" w14:textId="77777777" w:rsidR="004F14EE" w:rsidRPr="003C080B" w:rsidRDefault="0089272A" w:rsidP="00AA6A57">
            <w:pPr>
              <w:pStyle w:val="BodyTextIndent"/>
              <w:tabs>
                <w:tab w:val="clear" w:pos="851"/>
              </w:tabs>
              <w:spacing w:after="0"/>
              <w:ind w:left="0"/>
              <w:rPr>
                <w:rFonts w:cs="Arial"/>
                <w:i/>
              </w:rPr>
            </w:pPr>
            <w:r w:rsidRPr="003C080B">
              <w:rPr>
                <w:rFonts w:cs="Arial"/>
              </w:rPr>
              <w:fldChar w:fldCharType="begin">
                <w:ffData>
                  <w:name w:val="Text103"/>
                  <w:enabled/>
                  <w:calcOnExit w:val="0"/>
                  <w:textInput/>
                </w:ffData>
              </w:fldChar>
            </w:r>
            <w:bookmarkStart w:id="103" w:name="Text103"/>
            <w:r w:rsidR="004F14EE" w:rsidRPr="003C080B">
              <w:rPr>
                <w:rFonts w:cs="Arial"/>
              </w:rPr>
              <w:instrText xml:space="preserve"> FORMTEXT </w:instrText>
            </w:r>
            <w:r w:rsidRPr="003C080B">
              <w:rPr>
                <w:rFonts w:cs="Arial"/>
              </w:rPr>
            </w:r>
            <w:r w:rsidRPr="003C080B">
              <w:rPr>
                <w:rFonts w:cs="Arial"/>
              </w:rPr>
              <w:fldChar w:fldCharType="separate"/>
            </w:r>
            <w:r w:rsidR="004F14EE" w:rsidRPr="003C080B">
              <w:rPr>
                <w:rFonts w:cs="Arial"/>
                <w:noProof/>
              </w:rPr>
              <w:t> </w:t>
            </w:r>
            <w:r w:rsidR="004F14EE" w:rsidRPr="003C080B">
              <w:rPr>
                <w:rFonts w:cs="Arial"/>
                <w:noProof/>
              </w:rPr>
              <w:t> </w:t>
            </w:r>
            <w:r w:rsidR="004F14EE" w:rsidRPr="003C080B">
              <w:rPr>
                <w:rFonts w:cs="Arial"/>
                <w:noProof/>
              </w:rPr>
              <w:t> </w:t>
            </w:r>
            <w:r w:rsidR="004F14EE" w:rsidRPr="003C080B">
              <w:rPr>
                <w:rFonts w:cs="Arial"/>
                <w:noProof/>
              </w:rPr>
              <w:t> </w:t>
            </w:r>
            <w:r w:rsidR="004F14EE" w:rsidRPr="003C080B">
              <w:rPr>
                <w:rFonts w:cs="Arial"/>
                <w:noProof/>
              </w:rPr>
              <w:t> </w:t>
            </w:r>
            <w:r w:rsidRPr="003C080B">
              <w:rPr>
                <w:rFonts w:cs="Arial"/>
              </w:rPr>
              <w:fldChar w:fldCharType="end"/>
            </w:r>
            <w:bookmarkEnd w:id="103"/>
          </w:p>
        </w:tc>
      </w:tr>
      <w:tr w:rsidR="004F14EE" w:rsidRPr="003C080B" w14:paraId="1894EC6A" w14:textId="77777777" w:rsidTr="00AA6A57">
        <w:trPr>
          <w:cantSplit/>
        </w:trPr>
        <w:tc>
          <w:tcPr>
            <w:tcW w:w="8090" w:type="dxa"/>
            <w:gridSpan w:val="4"/>
            <w:tcBorders>
              <w:top w:val="single" w:sz="4" w:space="0" w:color="auto"/>
              <w:left w:val="single" w:sz="4" w:space="0" w:color="auto"/>
              <w:bottom w:val="single" w:sz="4" w:space="0" w:color="auto"/>
              <w:right w:val="single" w:sz="4" w:space="0" w:color="auto"/>
            </w:tcBorders>
            <w:vAlign w:val="center"/>
          </w:tcPr>
          <w:p w14:paraId="28748166" w14:textId="77777777" w:rsidR="004F14EE" w:rsidRPr="003C080B" w:rsidRDefault="004F14EE" w:rsidP="00AA6A57">
            <w:pPr>
              <w:pStyle w:val="BodyTextIndent"/>
              <w:tabs>
                <w:tab w:val="clear" w:pos="851"/>
              </w:tabs>
              <w:spacing w:after="0"/>
              <w:ind w:left="0"/>
              <w:rPr>
                <w:rFonts w:cs="Arial"/>
                <w:i/>
              </w:rPr>
            </w:pPr>
            <w:r w:rsidRPr="003C080B">
              <w:rPr>
                <w:rFonts w:cs="Arial"/>
                <w:i/>
              </w:rPr>
              <w:t xml:space="preserve">NQF Unit standards assessed in this course: </w:t>
            </w:r>
            <w:r w:rsidR="0089272A" w:rsidRPr="003C080B">
              <w:rPr>
                <w:rFonts w:cs="Arial"/>
                <w:i/>
              </w:rPr>
              <w:fldChar w:fldCharType="begin">
                <w:ffData>
                  <w:name w:val="Text104"/>
                  <w:enabled/>
                  <w:calcOnExit w:val="0"/>
                  <w:textInput/>
                </w:ffData>
              </w:fldChar>
            </w:r>
            <w:bookmarkStart w:id="104" w:name="Text104"/>
            <w:r w:rsidRPr="003C080B">
              <w:rPr>
                <w:rFonts w:cs="Arial"/>
                <w:i/>
              </w:rPr>
              <w:instrText xml:space="preserve"> FORMTEXT </w:instrText>
            </w:r>
            <w:r w:rsidR="0089272A" w:rsidRPr="003C080B">
              <w:rPr>
                <w:rFonts w:cs="Arial"/>
                <w:i/>
              </w:rPr>
            </w:r>
            <w:r w:rsidR="0089272A" w:rsidRPr="003C080B">
              <w:rPr>
                <w:rFonts w:cs="Arial"/>
                <w:i/>
              </w:rPr>
              <w:fldChar w:fldCharType="separate"/>
            </w:r>
            <w:r w:rsidRPr="003C080B">
              <w:rPr>
                <w:rFonts w:cs="Arial"/>
                <w:i/>
                <w:noProof/>
              </w:rPr>
              <w:t> </w:t>
            </w:r>
            <w:r w:rsidRPr="003C080B">
              <w:rPr>
                <w:rFonts w:cs="Arial"/>
                <w:i/>
                <w:noProof/>
              </w:rPr>
              <w:t> </w:t>
            </w:r>
            <w:r w:rsidRPr="003C080B">
              <w:rPr>
                <w:rFonts w:cs="Arial"/>
                <w:i/>
                <w:noProof/>
              </w:rPr>
              <w:t> </w:t>
            </w:r>
            <w:r w:rsidRPr="003C080B">
              <w:rPr>
                <w:rFonts w:cs="Arial"/>
                <w:i/>
                <w:noProof/>
              </w:rPr>
              <w:t> </w:t>
            </w:r>
            <w:r w:rsidRPr="003C080B">
              <w:rPr>
                <w:rFonts w:cs="Arial"/>
                <w:i/>
                <w:noProof/>
              </w:rPr>
              <w:t> </w:t>
            </w:r>
            <w:r w:rsidR="0089272A" w:rsidRPr="003C080B">
              <w:rPr>
                <w:rFonts w:cs="Arial"/>
                <w:i/>
              </w:rPr>
              <w:fldChar w:fldCharType="end"/>
            </w:r>
            <w:bookmarkEnd w:id="104"/>
          </w:p>
        </w:tc>
      </w:tr>
      <w:tr w:rsidR="004F14EE" w:rsidRPr="003C080B" w14:paraId="053EAE5C" w14:textId="77777777" w:rsidTr="00AA6A57">
        <w:trPr>
          <w:cantSplit/>
        </w:trPr>
        <w:tc>
          <w:tcPr>
            <w:tcW w:w="8090" w:type="dxa"/>
            <w:gridSpan w:val="4"/>
            <w:tcBorders>
              <w:top w:val="single" w:sz="4" w:space="0" w:color="auto"/>
              <w:left w:val="single" w:sz="4" w:space="0" w:color="auto"/>
              <w:bottom w:val="single" w:sz="4" w:space="0" w:color="auto"/>
              <w:right w:val="single" w:sz="4" w:space="0" w:color="auto"/>
            </w:tcBorders>
            <w:vAlign w:val="center"/>
          </w:tcPr>
          <w:p w14:paraId="243E677D" w14:textId="77777777" w:rsidR="004F14EE" w:rsidRPr="003C080B" w:rsidRDefault="004F14EE" w:rsidP="00AA6A57">
            <w:pPr>
              <w:pStyle w:val="BodyTextIndent"/>
              <w:tabs>
                <w:tab w:val="clear" w:pos="851"/>
              </w:tabs>
              <w:spacing w:after="0"/>
              <w:ind w:left="0"/>
              <w:rPr>
                <w:rFonts w:cs="Arial"/>
                <w:i/>
              </w:rPr>
            </w:pPr>
            <w:r w:rsidRPr="003C080B">
              <w:rPr>
                <w:rFonts w:cs="Arial"/>
                <w:i/>
              </w:rPr>
              <w:t>This course approved in another Programme  Yes / No</w:t>
            </w:r>
          </w:p>
          <w:p w14:paraId="0914FD1B" w14:textId="77777777" w:rsidR="004F14EE" w:rsidRPr="003C080B" w:rsidRDefault="004F14EE" w:rsidP="00AA6A57">
            <w:pPr>
              <w:pStyle w:val="BodyTextIndent"/>
              <w:tabs>
                <w:tab w:val="clear" w:pos="851"/>
              </w:tabs>
              <w:spacing w:after="0"/>
              <w:ind w:left="0"/>
              <w:rPr>
                <w:rFonts w:cs="Arial"/>
                <w:i/>
              </w:rPr>
            </w:pPr>
            <w:r w:rsidRPr="003C080B">
              <w:rPr>
                <w:rFonts w:cs="Arial"/>
                <w:i/>
              </w:rPr>
              <w:t xml:space="preserve">Name of other Programme: </w:t>
            </w:r>
            <w:r w:rsidR="0089272A" w:rsidRPr="003C080B">
              <w:rPr>
                <w:rFonts w:cs="Arial"/>
                <w:i/>
              </w:rPr>
              <w:fldChar w:fldCharType="begin">
                <w:ffData>
                  <w:name w:val="Text104"/>
                  <w:enabled/>
                  <w:calcOnExit w:val="0"/>
                  <w:textInput/>
                </w:ffData>
              </w:fldChar>
            </w:r>
            <w:r w:rsidRPr="003C080B">
              <w:rPr>
                <w:rFonts w:cs="Arial"/>
                <w:i/>
              </w:rPr>
              <w:instrText xml:space="preserve"> FORMTEXT </w:instrText>
            </w:r>
            <w:r w:rsidR="0089272A" w:rsidRPr="003C080B">
              <w:rPr>
                <w:rFonts w:cs="Arial"/>
                <w:i/>
              </w:rPr>
            </w:r>
            <w:r w:rsidR="0089272A" w:rsidRPr="003C080B">
              <w:rPr>
                <w:rFonts w:cs="Arial"/>
                <w:i/>
              </w:rPr>
              <w:fldChar w:fldCharType="separate"/>
            </w:r>
            <w:r w:rsidRPr="003C080B">
              <w:rPr>
                <w:rFonts w:cs="Arial"/>
                <w:i/>
                <w:noProof/>
              </w:rPr>
              <w:t> </w:t>
            </w:r>
            <w:r w:rsidRPr="003C080B">
              <w:rPr>
                <w:rFonts w:cs="Arial"/>
                <w:i/>
                <w:noProof/>
              </w:rPr>
              <w:t> </w:t>
            </w:r>
            <w:r w:rsidRPr="003C080B">
              <w:rPr>
                <w:rFonts w:cs="Arial"/>
                <w:i/>
                <w:noProof/>
              </w:rPr>
              <w:t> </w:t>
            </w:r>
            <w:r w:rsidRPr="003C080B">
              <w:rPr>
                <w:rFonts w:cs="Arial"/>
                <w:i/>
                <w:noProof/>
              </w:rPr>
              <w:t> </w:t>
            </w:r>
            <w:r w:rsidRPr="003C080B">
              <w:rPr>
                <w:rFonts w:cs="Arial"/>
                <w:i/>
                <w:noProof/>
              </w:rPr>
              <w:t> </w:t>
            </w:r>
            <w:r w:rsidR="0089272A" w:rsidRPr="003C080B">
              <w:rPr>
                <w:rFonts w:cs="Arial"/>
                <w:i/>
              </w:rPr>
              <w:fldChar w:fldCharType="end"/>
            </w:r>
          </w:p>
        </w:tc>
      </w:tr>
    </w:tbl>
    <w:p w14:paraId="50B39FB7" w14:textId="77777777" w:rsidR="004F14EE" w:rsidRPr="003C080B" w:rsidRDefault="004F14EE" w:rsidP="004F14EE">
      <w:pPr>
        <w:pStyle w:val="BodyTextIndent"/>
        <w:spacing w:before="360"/>
        <w:ind w:left="0"/>
        <w:rPr>
          <w:rFonts w:cs="Arial"/>
          <w:b/>
          <w:i/>
          <w:sz w:val="22"/>
          <w:szCs w:val="22"/>
        </w:rPr>
      </w:pPr>
      <w:commentRangeStart w:id="105"/>
      <w:r w:rsidRPr="003C080B">
        <w:rPr>
          <w:rFonts w:cs="Arial"/>
          <w:b/>
          <w:i/>
          <w:sz w:val="22"/>
          <w:szCs w:val="22"/>
        </w:rPr>
        <w:t>Aim</w:t>
      </w:r>
      <w:commentRangeEnd w:id="105"/>
      <w:r w:rsidRPr="003C080B">
        <w:rPr>
          <w:rFonts w:cs="Arial"/>
          <w:b/>
          <w:i/>
          <w:sz w:val="22"/>
          <w:szCs w:val="22"/>
        </w:rPr>
        <w:commentReference w:id="105"/>
      </w:r>
    </w:p>
    <w:p w14:paraId="16031456" w14:textId="77777777" w:rsidR="004F14EE" w:rsidRPr="003C080B" w:rsidRDefault="0089272A" w:rsidP="004F14EE">
      <w:pPr>
        <w:pStyle w:val="BodyTextIndent"/>
        <w:spacing w:after="0"/>
        <w:ind w:left="0"/>
        <w:rPr>
          <w:rFonts w:cs="Arial"/>
        </w:rPr>
      </w:pPr>
      <w:r w:rsidRPr="003C080B">
        <w:rPr>
          <w:rFonts w:cs="Arial"/>
        </w:rPr>
        <w:fldChar w:fldCharType="begin">
          <w:ffData>
            <w:name w:val="Text105"/>
            <w:enabled/>
            <w:calcOnExit w:val="0"/>
            <w:textInput/>
          </w:ffData>
        </w:fldChar>
      </w:r>
      <w:bookmarkStart w:id="106" w:name="Text105"/>
      <w:r w:rsidR="004F14EE" w:rsidRPr="003C080B">
        <w:rPr>
          <w:rFonts w:cs="Arial"/>
        </w:rPr>
        <w:instrText xml:space="preserve"> FORMTEXT </w:instrText>
      </w:r>
      <w:r w:rsidRPr="003C080B">
        <w:rPr>
          <w:rFonts w:cs="Arial"/>
        </w:rPr>
      </w:r>
      <w:r w:rsidRPr="003C080B">
        <w:rPr>
          <w:rFonts w:cs="Arial"/>
        </w:rPr>
        <w:fldChar w:fldCharType="separate"/>
      </w:r>
      <w:r w:rsidR="004F14EE" w:rsidRPr="003C080B">
        <w:rPr>
          <w:rFonts w:cs="Arial"/>
        </w:rPr>
        <w:t> </w:t>
      </w:r>
      <w:r w:rsidR="004F14EE" w:rsidRPr="003C080B">
        <w:rPr>
          <w:rFonts w:cs="Arial"/>
        </w:rPr>
        <w:t> </w:t>
      </w:r>
      <w:r w:rsidR="004F14EE" w:rsidRPr="003C080B">
        <w:rPr>
          <w:rFonts w:cs="Arial"/>
        </w:rPr>
        <w:t> </w:t>
      </w:r>
      <w:r w:rsidR="004F14EE" w:rsidRPr="003C080B">
        <w:rPr>
          <w:rFonts w:cs="Arial"/>
        </w:rPr>
        <w:t> </w:t>
      </w:r>
      <w:r w:rsidR="004F14EE" w:rsidRPr="003C080B">
        <w:rPr>
          <w:rFonts w:cs="Arial"/>
        </w:rPr>
        <w:t> </w:t>
      </w:r>
      <w:r w:rsidRPr="003C080B">
        <w:rPr>
          <w:rFonts w:cs="Arial"/>
        </w:rPr>
        <w:fldChar w:fldCharType="end"/>
      </w:r>
      <w:bookmarkEnd w:id="106"/>
      <w:r w:rsidR="004F14EE" w:rsidRPr="003C080B">
        <w:rPr>
          <w:rFonts w:cs="Arial"/>
        </w:rPr>
        <w:t xml:space="preserve"> </w:t>
      </w:r>
    </w:p>
    <w:p w14:paraId="0F2FED74" w14:textId="77777777" w:rsidR="004F14EE" w:rsidRPr="003C080B" w:rsidRDefault="004F14EE" w:rsidP="004F14EE">
      <w:pPr>
        <w:pStyle w:val="BodyTextIndent"/>
        <w:spacing w:before="360"/>
        <w:ind w:left="0"/>
        <w:rPr>
          <w:rFonts w:cs="Arial"/>
          <w:b/>
          <w:i/>
          <w:sz w:val="22"/>
          <w:szCs w:val="22"/>
        </w:rPr>
      </w:pPr>
      <w:r w:rsidRPr="003C080B">
        <w:rPr>
          <w:rFonts w:cs="Arial"/>
          <w:b/>
          <w:i/>
          <w:sz w:val="22"/>
          <w:szCs w:val="22"/>
        </w:rPr>
        <w:t xml:space="preserve">Learning </w:t>
      </w:r>
      <w:commentRangeStart w:id="107"/>
      <w:r w:rsidRPr="003C080B">
        <w:rPr>
          <w:rFonts w:cs="Arial"/>
          <w:b/>
          <w:i/>
          <w:sz w:val="22"/>
          <w:szCs w:val="22"/>
        </w:rPr>
        <w:t>Outcomes</w:t>
      </w:r>
      <w:commentRangeEnd w:id="107"/>
      <w:r w:rsidRPr="003C080B">
        <w:rPr>
          <w:rFonts w:cs="Arial"/>
          <w:b/>
          <w:i/>
          <w:sz w:val="22"/>
          <w:szCs w:val="22"/>
        </w:rPr>
        <w:commentReference w:id="107"/>
      </w:r>
    </w:p>
    <w:p w14:paraId="3CB5362F" w14:textId="77777777" w:rsidR="004F14EE" w:rsidRPr="003C080B" w:rsidRDefault="004F14EE" w:rsidP="004F14EE">
      <w:pPr>
        <w:pStyle w:val="BodyTextIndent"/>
        <w:ind w:left="0"/>
        <w:rPr>
          <w:rFonts w:cs="Arial"/>
        </w:rPr>
      </w:pPr>
      <w:r w:rsidRPr="003C080B">
        <w:rPr>
          <w:rFonts w:cs="Arial"/>
        </w:rPr>
        <w:t>At the successful completion of this course, students will be able to:</w:t>
      </w:r>
    </w:p>
    <w:p w14:paraId="0EEC8803" w14:textId="77777777" w:rsidR="004F14EE" w:rsidRPr="003C080B" w:rsidRDefault="0089272A" w:rsidP="004F14EE">
      <w:pPr>
        <w:pStyle w:val="BodyTextIndent"/>
        <w:numPr>
          <w:ilvl w:val="0"/>
          <w:numId w:val="20"/>
        </w:numPr>
        <w:tabs>
          <w:tab w:val="clear" w:pos="851"/>
          <w:tab w:val="left" w:pos="567"/>
        </w:tabs>
        <w:ind w:left="567" w:hanging="567"/>
        <w:rPr>
          <w:rFonts w:cs="Arial"/>
        </w:rPr>
      </w:pPr>
      <w:r w:rsidRPr="003C080B">
        <w:rPr>
          <w:rFonts w:cs="Arial"/>
        </w:rPr>
        <w:fldChar w:fldCharType="begin">
          <w:ffData>
            <w:name w:val="Text106"/>
            <w:enabled/>
            <w:calcOnExit w:val="0"/>
            <w:textInput/>
          </w:ffData>
        </w:fldChar>
      </w:r>
      <w:bookmarkStart w:id="108" w:name="Text106"/>
      <w:r w:rsidR="004F14EE" w:rsidRPr="003C080B">
        <w:rPr>
          <w:rFonts w:cs="Arial"/>
        </w:rPr>
        <w:instrText xml:space="preserve"> FORMTEXT </w:instrText>
      </w:r>
      <w:r w:rsidRPr="003C080B">
        <w:rPr>
          <w:rFonts w:cs="Arial"/>
        </w:rPr>
      </w:r>
      <w:r w:rsidRPr="003C080B">
        <w:rPr>
          <w:rFonts w:cs="Arial"/>
        </w:rPr>
        <w:fldChar w:fldCharType="separate"/>
      </w:r>
      <w:r w:rsidR="004F14EE" w:rsidRPr="003C080B">
        <w:rPr>
          <w:rFonts w:cs="Arial"/>
          <w:noProof/>
        </w:rPr>
        <w:t> </w:t>
      </w:r>
      <w:r w:rsidR="004F14EE" w:rsidRPr="003C080B">
        <w:rPr>
          <w:rFonts w:cs="Arial"/>
          <w:noProof/>
        </w:rPr>
        <w:t> </w:t>
      </w:r>
      <w:r w:rsidR="004F14EE" w:rsidRPr="003C080B">
        <w:rPr>
          <w:rFonts w:cs="Arial"/>
          <w:noProof/>
        </w:rPr>
        <w:t> </w:t>
      </w:r>
      <w:r w:rsidR="004F14EE" w:rsidRPr="003C080B">
        <w:rPr>
          <w:rFonts w:cs="Arial"/>
          <w:noProof/>
        </w:rPr>
        <w:t> </w:t>
      </w:r>
      <w:r w:rsidR="004F14EE" w:rsidRPr="003C080B">
        <w:rPr>
          <w:rFonts w:cs="Arial"/>
          <w:noProof/>
        </w:rPr>
        <w:t> </w:t>
      </w:r>
      <w:r w:rsidRPr="003C080B">
        <w:rPr>
          <w:rFonts w:cs="Arial"/>
        </w:rPr>
        <w:fldChar w:fldCharType="end"/>
      </w:r>
      <w:bookmarkEnd w:id="108"/>
      <w:r w:rsidR="004F14EE" w:rsidRPr="003C080B">
        <w:rPr>
          <w:rFonts w:cs="Arial"/>
        </w:rPr>
        <w:t xml:space="preserve"> </w:t>
      </w:r>
    </w:p>
    <w:p w14:paraId="232A93E3" w14:textId="77777777" w:rsidR="004F14EE" w:rsidRPr="003C080B" w:rsidRDefault="0089272A" w:rsidP="004F14EE">
      <w:pPr>
        <w:pStyle w:val="BodyTextIndent"/>
        <w:numPr>
          <w:ilvl w:val="0"/>
          <w:numId w:val="20"/>
        </w:numPr>
        <w:tabs>
          <w:tab w:val="clear" w:pos="851"/>
          <w:tab w:val="left" w:pos="567"/>
        </w:tabs>
        <w:ind w:left="567" w:hanging="567"/>
        <w:rPr>
          <w:rFonts w:cs="Arial"/>
        </w:rPr>
      </w:pPr>
      <w:r w:rsidRPr="003C080B">
        <w:rPr>
          <w:rFonts w:cs="Arial"/>
        </w:rPr>
        <w:fldChar w:fldCharType="begin">
          <w:ffData>
            <w:name w:val="Text116"/>
            <w:enabled/>
            <w:calcOnExit w:val="0"/>
            <w:textInput/>
          </w:ffData>
        </w:fldChar>
      </w:r>
      <w:bookmarkStart w:id="109" w:name="Text116"/>
      <w:r w:rsidR="004F14EE" w:rsidRPr="003C080B">
        <w:rPr>
          <w:rFonts w:cs="Arial"/>
        </w:rPr>
        <w:instrText xml:space="preserve"> FORMTEXT </w:instrText>
      </w:r>
      <w:r w:rsidRPr="003C080B">
        <w:rPr>
          <w:rFonts w:cs="Arial"/>
        </w:rPr>
      </w:r>
      <w:r w:rsidRPr="003C080B">
        <w:rPr>
          <w:rFonts w:cs="Arial"/>
        </w:rPr>
        <w:fldChar w:fldCharType="separate"/>
      </w:r>
      <w:r w:rsidR="004F14EE" w:rsidRPr="003C080B">
        <w:rPr>
          <w:rFonts w:cs="Arial"/>
          <w:noProof/>
        </w:rPr>
        <w:t> </w:t>
      </w:r>
      <w:r w:rsidR="004F14EE" w:rsidRPr="003C080B">
        <w:rPr>
          <w:rFonts w:cs="Arial"/>
          <w:noProof/>
        </w:rPr>
        <w:t> </w:t>
      </w:r>
      <w:r w:rsidR="004F14EE" w:rsidRPr="003C080B">
        <w:rPr>
          <w:rFonts w:cs="Arial"/>
          <w:noProof/>
        </w:rPr>
        <w:t> </w:t>
      </w:r>
      <w:r w:rsidR="004F14EE" w:rsidRPr="003C080B">
        <w:rPr>
          <w:rFonts w:cs="Arial"/>
          <w:noProof/>
        </w:rPr>
        <w:t> </w:t>
      </w:r>
      <w:r w:rsidR="004F14EE" w:rsidRPr="003C080B">
        <w:rPr>
          <w:rFonts w:cs="Arial"/>
          <w:noProof/>
        </w:rPr>
        <w:t> </w:t>
      </w:r>
      <w:r w:rsidRPr="003C080B">
        <w:rPr>
          <w:rFonts w:cs="Arial"/>
        </w:rPr>
        <w:fldChar w:fldCharType="end"/>
      </w:r>
      <w:bookmarkEnd w:id="109"/>
    </w:p>
    <w:p w14:paraId="3378392B" w14:textId="77777777" w:rsidR="004F14EE" w:rsidRPr="003C080B" w:rsidRDefault="004F14EE" w:rsidP="004F14EE">
      <w:pPr>
        <w:pStyle w:val="BodyTextIndent"/>
        <w:spacing w:before="360"/>
        <w:ind w:left="0"/>
        <w:rPr>
          <w:rFonts w:cs="Arial"/>
          <w:b/>
          <w:i/>
          <w:sz w:val="22"/>
          <w:szCs w:val="22"/>
        </w:rPr>
      </w:pPr>
      <w:r>
        <w:rPr>
          <w:rFonts w:cs="Arial"/>
          <w:b/>
          <w:i/>
          <w:sz w:val="22"/>
          <w:szCs w:val="22"/>
        </w:rPr>
        <w:t xml:space="preserve">Indicative </w:t>
      </w:r>
      <w:commentRangeStart w:id="110"/>
      <w:r w:rsidRPr="003C080B">
        <w:rPr>
          <w:rFonts w:cs="Arial"/>
          <w:b/>
          <w:i/>
          <w:sz w:val="22"/>
          <w:szCs w:val="22"/>
        </w:rPr>
        <w:t>Content</w:t>
      </w:r>
      <w:commentRangeEnd w:id="110"/>
      <w:r w:rsidRPr="003C080B">
        <w:rPr>
          <w:rFonts w:cs="Arial"/>
          <w:b/>
          <w:i/>
          <w:sz w:val="22"/>
          <w:szCs w:val="22"/>
        </w:rPr>
        <w:commentReference w:id="110"/>
      </w:r>
    </w:p>
    <w:p w14:paraId="2635E7F6" w14:textId="77777777" w:rsidR="004F14EE" w:rsidRPr="003C080B" w:rsidRDefault="0089272A" w:rsidP="004F14EE">
      <w:pPr>
        <w:pStyle w:val="BodyTextIndent"/>
        <w:numPr>
          <w:ilvl w:val="1"/>
          <w:numId w:val="3"/>
        </w:numPr>
        <w:tabs>
          <w:tab w:val="clear" w:pos="851"/>
          <w:tab w:val="clear" w:pos="2651"/>
          <w:tab w:val="left" w:pos="567"/>
          <w:tab w:val="num" w:pos="1620"/>
        </w:tabs>
        <w:spacing w:after="60"/>
        <w:ind w:left="567" w:hanging="567"/>
        <w:rPr>
          <w:rFonts w:cs="Arial"/>
        </w:rPr>
      </w:pPr>
      <w:r w:rsidRPr="003C080B">
        <w:rPr>
          <w:rFonts w:cs="Arial"/>
        </w:rPr>
        <w:fldChar w:fldCharType="begin">
          <w:ffData>
            <w:name w:val="Text118"/>
            <w:enabled/>
            <w:calcOnExit w:val="0"/>
            <w:textInput/>
          </w:ffData>
        </w:fldChar>
      </w:r>
      <w:bookmarkStart w:id="111" w:name="Text118"/>
      <w:r w:rsidR="004F14EE" w:rsidRPr="003C080B">
        <w:rPr>
          <w:rFonts w:cs="Arial"/>
        </w:rPr>
        <w:instrText xml:space="preserve"> FORMTEXT </w:instrText>
      </w:r>
      <w:r w:rsidRPr="003C080B">
        <w:rPr>
          <w:rFonts w:cs="Arial"/>
        </w:rPr>
      </w:r>
      <w:r w:rsidRPr="003C080B">
        <w:rPr>
          <w:rFonts w:cs="Arial"/>
        </w:rPr>
        <w:fldChar w:fldCharType="separate"/>
      </w:r>
      <w:r w:rsidR="004F14EE" w:rsidRPr="003C080B">
        <w:rPr>
          <w:rFonts w:cs="Arial"/>
          <w:noProof/>
        </w:rPr>
        <w:t> </w:t>
      </w:r>
      <w:r w:rsidR="004F14EE" w:rsidRPr="003C080B">
        <w:rPr>
          <w:rFonts w:cs="Arial"/>
          <w:noProof/>
        </w:rPr>
        <w:t> </w:t>
      </w:r>
      <w:r w:rsidR="004F14EE" w:rsidRPr="003C080B">
        <w:rPr>
          <w:rFonts w:cs="Arial"/>
          <w:noProof/>
        </w:rPr>
        <w:t> </w:t>
      </w:r>
      <w:r w:rsidR="004F14EE" w:rsidRPr="003C080B">
        <w:rPr>
          <w:rFonts w:cs="Arial"/>
          <w:noProof/>
        </w:rPr>
        <w:t> </w:t>
      </w:r>
      <w:r w:rsidR="004F14EE" w:rsidRPr="003C080B">
        <w:rPr>
          <w:rFonts w:cs="Arial"/>
          <w:noProof/>
        </w:rPr>
        <w:t> </w:t>
      </w:r>
      <w:r w:rsidRPr="003C080B">
        <w:rPr>
          <w:rFonts w:cs="Arial"/>
        </w:rPr>
        <w:fldChar w:fldCharType="end"/>
      </w:r>
      <w:bookmarkEnd w:id="111"/>
    </w:p>
    <w:p w14:paraId="7D108AD3" w14:textId="77777777" w:rsidR="004F14EE" w:rsidRPr="003C080B" w:rsidRDefault="0089272A" w:rsidP="004F14EE">
      <w:pPr>
        <w:pStyle w:val="BodyTextIndent"/>
        <w:numPr>
          <w:ilvl w:val="1"/>
          <w:numId w:val="3"/>
        </w:numPr>
        <w:tabs>
          <w:tab w:val="clear" w:pos="851"/>
          <w:tab w:val="clear" w:pos="2651"/>
          <w:tab w:val="left" w:pos="567"/>
          <w:tab w:val="num" w:pos="1620"/>
        </w:tabs>
        <w:spacing w:after="60"/>
        <w:ind w:left="567" w:hanging="567"/>
        <w:rPr>
          <w:rFonts w:cs="Arial"/>
        </w:rPr>
      </w:pPr>
      <w:r w:rsidRPr="003C080B">
        <w:rPr>
          <w:rFonts w:cs="Arial"/>
        </w:rPr>
        <w:fldChar w:fldCharType="begin">
          <w:ffData>
            <w:name w:val="Text119"/>
            <w:enabled/>
            <w:calcOnExit w:val="0"/>
            <w:textInput/>
          </w:ffData>
        </w:fldChar>
      </w:r>
      <w:bookmarkStart w:id="112" w:name="Text119"/>
      <w:r w:rsidR="004F14EE" w:rsidRPr="003C080B">
        <w:rPr>
          <w:rFonts w:cs="Arial"/>
        </w:rPr>
        <w:instrText xml:space="preserve"> FORMTEXT </w:instrText>
      </w:r>
      <w:r w:rsidRPr="003C080B">
        <w:rPr>
          <w:rFonts w:cs="Arial"/>
        </w:rPr>
      </w:r>
      <w:r w:rsidRPr="003C080B">
        <w:rPr>
          <w:rFonts w:cs="Arial"/>
        </w:rPr>
        <w:fldChar w:fldCharType="separate"/>
      </w:r>
      <w:r w:rsidR="004F14EE" w:rsidRPr="003C080B">
        <w:rPr>
          <w:rFonts w:cs="Arial"/>
          <w:noProof/>
        </w:rPr>
        <w:t> </w:t>
      </w:r>
      <w:r w:rsidR="004F14EE" w:rsidRPr="003C080B">
        <w:rPr>
          <w:rFonts w:cs="Arial"/>
          <w:noProof/>
        </w:rPr>
        <w:t> </w:t>
      </w:r>
      <w:r w:rsidR="004F14EE" w:rsidRPr="003C080B">
        <w:rPr>
          <w:rFonts w:cs="Arial"/>
          <w:noProof/>
        </w:rPr>
        <w:t> </w:t>
      </w:r>
      <w:r w:rsidR="004F14EE" w:rsidRPr="003C080B">
        <w:rPr>
          <w:rFonts w:cs="Arial"/>
          <w:noProof/>
        </w:rPr>
        <w:t> </w:t>
      </w:r>
      <w:r w:rsidR="004F14EE" w:rsidRPr="003C080B">
        <w:rPr>
          <w:rFonts w:cs="Arial"/>
          <w:noProof/>
        </w:rPr>
        <w:t> </w:t>
      </w:r>
      <w:r w:rsidRPr="003C080B">
        <w:rPr>
          <w:rFonts w:cs="Arial"/>
        </w:rPr>
        <w:fldChar w:fldCharType="end"/>
      </w:r>
      <w:bookmarkEnd w:id="112"/>
    </w:p>
    <w:p w14:paraId="7EAAC546" w14:textId="77777777" w:rsidR="004F14EE" w:rsidRDefault="004F14EE" w:rsidP="004F14EE">
      <w:pPr>
        <w:pStyle w:val="BodyTextIndent"/>
        <w:spacing w:before="120" w:line="240" w:lineRule="auto"/>
        <w:ind w:left="0"/>
        <w:rPr>
          <w:rFonts w:cs="Arial"/>
          <w:b/>
          <w:i/>
          <w:sz w:val="22"/>
          <w:szCs w:val="22"/>
        </w:rPr>
      </w:pPr>
      <w:commentRangeStart w:id="113"/>
      <w:r w:rsidRPr="003C080B">
        <w:rPr>
          <w:rFonts w:cs="Arial"/>
          <w:b/>
          <w:i/>
          <w:sz w:val="22"/>
          <w:szCs w:val="22"/>
        </w:rPr>
        <w:t>Assessment</w:t>
      </w:r>
      <w:commentRangeEnd w:id="113"/>
      <w:r w:rsidRPr="003C080B">
        <w:rPr>
          <w:rFonts w:cs="Arial"/>
          <w:b/>
          <w:i/>
          <w:sz w:val="22"/>
          <w:szCs w:val="22"/>
        </w:rPr>
        <w:commentReference w:id="113"/>
      </w:r>
      <w:r>
        <w:rPr>
          <w:rFonts w:cs="Arial"/>
          <w:b/>
          <w:i/>
          <w:sz w:val="22"/>
          <w:szCs w:val="22"/>
        </w:rPr>
        <w:t xml:space="preserve"> </w:t>
      </w:r>
    </w:p>
    <w:p w14:paraId="785EFBBF" w14:textId="77777777" w:rsidR="004F14EE" w:rsidRDefault="004F14EE" w:rsidP="004F14EE">
      <w:pPr>
        <w:pStyle w:val="BodyTextIndent"/>
        <w:spacing w:before="120" w:line="240" w:lineRule="auto"/>
        <w:ind w:left="0"/>
        <w:rPr>
          <w:rFonts w:cs="Arial"/>
          <w:b/>
          <w:i/>
          <w:color w:val="FF0000"/>
          <w:sz w:val="22"/>
          <w:szCs w:val="22"/>
        </w:rPr>
      </w:pPr>
      <w:r>
        <w:rPr>
          <w:rFonts w:cs="Arial"/>
          <w:b/>
          <w:i/>
          <w:color w:val="FF0000"/>
          <w:sz w:val="22"/>
          <w:szCs w:val="22"/>
        </w:rPr>
        <w:t xml:space="preserve">Sub-degrees: describe your approach to assessment here. For example: the approach to assessment in this course will be through oral and written evidence, ie presentations and essays.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2199"/>
        <w:gridCol w:w="1201"/>
        <w:gridCol w:w="1447"/>
        <w:gridCol w:w="2540"/>
        <w:gridCol w:w="1686"/>
      </w:tblGrid>
      <w:tr w:rsidR="004F14EE" w:rsidRPr="00635031" w14:paraId="1D96233E" w14:textId="77777777" w:rsidTr="00FD4B37">
        <w:tc>
          <w:tcPr>
            <w:tcW w:w="2237" w:type="dxa"/>
            <w:shd w:val="clear" w:color="auto" w:fill="auto"/>
          </w:tcPr>
          <w:p w14:paraId="6EECCF30" w14:textId="77777777" w:rsidR="004F14EE" w:rsidRDefault="004F14EE" w:rsidP="00AA6A57">
            <w:pPr>
              <w:pStyle w:val="BodyTextIndent"/>
              <w:spacing w:after="0"/>
              <w:ind w:left="0"/>
              <w:jc w:val="center"/>
              <w:rPr>
                <w:rFonts w:cs="Arial"/>
                <w:b/>
                <w:color w:val="FF0000"/>
              </w:rPr>
            </w:pPr>
            <w:r w:rsidRPr="00635031">
              <w:rPr>
                <w:rFonts w:cs="Arial"/>
                <w:b/>
              </w:rPr>
              <w:t>Assessment Activity</w:t>
            </w:r>
          </w:p>
          <w:p w14:paraId="0DD54792" w14:textId="77777777" w:rsidR="004F14EE" w:rsidRPr="00635031" w:rsidRDefault="004F14EE" w:rsidP="00AA6A57">
            <w:pPr>
              <w:pStyle w:val="BodyTextIndent"/>
              <w:spacing w:after="0"/>
              <w:ind w:left="0"/>
              <w:jc w:val="center"/>
              <w:rPr>
                <w:rFonts w:cs="Arial"/>
                <w:b/>
              </w:rPr>
            </w:pPr>
            <w:r>
              <w:rPr>
                <w:rFonts w:cs="Arial"/>
                <w:b/>
                <w:color w:val="FF0000"/>
              </w:rPr>
              <w:t>DEGREE ONLY</w:t>
            </w:r>
          </w:p>
        </w:tc>
        <w:tc>
          <w:tcPr>
            <w:tcW w:w="1206" w:type="dxa"/>
            <w:shd w:val="clear" w:color="auto" w:fill="auto"/>
          </w:tcPr>
          <w:p w14:paraId="4A276B81" w14:textId="77777777" w:rsidR="004F14EE" w:rsidRPr="00635031" w:rsidRDefault="004F14EE" w:rsidP="00AA6A57">
            <w:pPr>
              <w:pStyle w:val="BodyTextIndent"/>
              <w:spacing w:after="0"/>
              <w:ind w:left="0"/>
              <w:jc w:val="center"/>
              <w:rPr>
                <w:rFonts w:cs="Arial"/>
                <w:b/>
              </w:rPr>
            </w:pPr>
            <w:r w:rsidRPr="00635031">
              <w:rPr>
                <w:rFonts w:cs="Arial"/>
                <w:b/>
              </w:rPr>
              <w:t>Weighting</w:t>
            </w:r>
            <w:r>
              <w:rPr>
                <w:rFonts w:cs="Arial"/>
                <w:b/>
                <w:color w:val="FF0000"/>
              </w:rPr>
              <w:t xml:space="preserve"> DEGREE ONLY</w:t>
            </w:r>
          </w:p>
        </w:tc>
        <w:tc>
          <w:tcPr>
            <w:tcW w:w="1462" w:type="dxa"/>
            <w:shd w:val="clear" w:color="auto" w:fill="auto"/>
          </w:tcPr>
          <w:p w14:paraId="655407EE" w14:textId="77777777" w:rsidR="004F14EE" w:rsidRPr="00635031" w:rsidRDefault="004F14EE" w:rsidP="00AA6A57">
            <w:pPr>
              <w:pStyle w:val="BodyTextIndent"/>
              <w:spacing w:after="0"/>
              <w:ind w:left="0"/>
              <w:jc w:val="center"/>
              <w:rPr>
                <w:rFonts w:cs="Arial"/>
                <w:b/>
              </w:rPr>
            </w:pPr>
            <w:r w:rsidRPr="00635031">
              <w:rPr>
                <w:rFonts w:cs="Arial"/>
                <w:b/>
              </w:rPr>
              <w:t>Learning Outcomes</w:t>
            </w:r>
            <w:r>
              <w:rPr>
                <w:rFonts w:cs="Arial"/>
                <w:b/>
                <w:color w:val="FF0000"/>
              </w:rPr>
              <w:t xml:space="preserve"> DEGREE ONLY</w:t>
            </w:r>
          </w:p>
        </w:tc>
        <w:tc>
          <w:tcPr>
            <w:tcW w:w="2574" w:type="dxa"/>
          </w:tcPr>
          <w:p w14:paraId="63C12E05" w14:textId="77777777" w:rsidR="004F14EE" w:rsidRDefault="004F14EE" w:rsidP="00AA6A57">
            <w:pPr>
              <w:pStyle w:val="BodyTextIndent"/>
              <w:spacing w:after="0"/>
              <w:ind w:left="0"/>
              <w:jc w:val="center"/>
              <w:rPr>
                <w:rFonts w:cs="Arial"/>
                <w:b/>
                <w:color w:val="FF0000"/>
              </w:rPr>
            </w:pPr>
            <w:r w:rsidRPr="00635031">
              <w:rPr>
                <w:rFonts w:cs="Arial"/>
                <w:b/>
              </w:rPr>
              <w:t>Assessment Grading Scheme</w:t>
            </w:r>
          </w:p>
          <w:p w14:paraId="050F59A0" w14:textId="77777777" w:rsidR="004F14EE" w:rsidRPr="00635031" w:rsidRDefault="004F14EE" w:rsidP="00AA6A57">
            <w:pPr>
              <w:pStyle w:val="BodyTextIndent"/>
              <w:spacing w:after="0"/>
              <w:ind w:left="0"/>
              <w:jc w:val="center"/>
              <w:rPr>
                <w:rFonts w:cs="Arial"/>
                <w:b/>
              </w:rPr>
            </w:pPr>
            <w:r>
              <w:rPr>
                <w:rFonts w:cs="Arial"/>
                <w:b/>
                <w:color w:val="FF0000"/>
              </w:rPr>
              <w:t>DEGREE ONLY</w:t>
            </w:r>
          </w:p>
        </w:tc>
        <w:tc>
          <w:tcPr>
            <w:tcW w:w="1696" w:type="dxa"/>
          </w:tcPr>
          <w:p w14:paraId="38EE0081" w14:textId="77777777" w:rsidR="004F14EE" w:rsidRPr="00635031" w:rsidRDefault="004F14EE" w:rsidP="00AA6A57">
            <w:pPr>
              <w:pStyle w:val="BodyTextIndent"/>
              <w:spacing w:after="0"/>
              <w:ind w:left="0"/>
              <w:jc w:val="center"/>
              <w:rPr>
                <w:rFonts w:cs="Arial"/>
                <w:b/>
              </w:rPr>
            </w:pPr>
            <w:r w:rsidRPr="00635031">
              <w:rPr>
                <w:rFonts w:cs="Arial"/>
                <w:b/>
              </w:rPr>
              <w:t>Completion Requirements</w:t>
            </w:r>
            <w:r>
              <w:rPr>
                <w:rFonts w:cs="Arial"/>
                <w:b/>
                <w:color w:val="FF0000"/>
              </w:rPr>
              <w:t xml:space="preserve"> DEGREE ONLY</w:t>
            </w:r>
          </w:p>
        </w:tc>
      </w:tr>
      <w:tr w:rsidR="004F14EE" w:rsidRPr="00635031" w14:paraId="398D0031" w14:textId="77777777" w:rsidTr="00FD4B37">
        <w:tc>
          <w:tcPr>
            <w:tcW w:w="2237" w:type="dxa"/>
            <w:shd w:val="clear" w:color="auto" w:fill="auto"/>
          </w:tcPr>
          <w:p w14:paraId="23D2B4DA" w14:textId="77777777" w:rsidR="004F14EE" w:rsidRPr="00635031" w:rsidRDefault="0089272A" w:rsidP="00AA6A57">
            <w:pPr>
              <w:pStyle w:val="BodyTextIndent"/>
              <w:spacing w:after="0"/>
              <w:ind w:left="0"/>
              <w:rPr>
                <w:rFonts w:cs="Arial"/>
              </w:rPr>
            </w:pPr>
            <w:r w:rsidRPr="00635031">
              <w:rPr>
                <w:rFonts w:cs="Arial"/>
              </w:rPr>
              <w:fldChar w:fldCharType="begin">
                <w:ffData>
                  <w:name w:val="Text109"/>
                  <w:enabled/>
                  <w:calcOnExit w:val="0"/>
                  <w:textInput/>
                </w:ffData>
              </w:fldChar>
            </w:r>
            <w:r w:rsidR="004F14EE" w:rsidRPr="00635031">
              <w:rPr>
                <w:rFonts w:cs="Arial"/>
              </w:rPr>
              <w:instrText xml:space="preserve"> FORMTEXT </w:instrText>
            </w:r>
            <w:r w:rsidRPr="00635031">
              <w:rPr>
                <w:rFonts w:cs="Arial"/>
              </w:rPr>
            </w:r>
            <w:r w:rsidRPr="00635031">
              <w:rPr>
                <w:rFonts w:cs="Arial"/>
              </w:rPr>
              <w:fldChar w:fldCharType="separate"/>
            </w:r>
            <w:r w:rsidR="004F14EE" w:rsidRPr="00635031">
              <w:rPr>
                <w:rFonts w:cs="Arial"/>
              </w:rPr>
              <w:t> </w:t>
            </w:r>
            <w:r w:rsidR="004F14EE" w:rsidRPr="00635031">
              <w:rPr>
                <w:rFonts w:cs="Arial"/>
              </w:rPr>
              <w:t> </w:t>
            </w:r>
            <w:r w:rsidR="004F14EE" w:rsidRPr="00635031">
              <w:rPr>
                <w:rFonts w:cs="Arial"/>
              </w:rPr>
              <w:t> </w:t>
            </w:r>
            <w:r w:rsidR="004F14EE" w:rsidRPr="00635031">
              <w:rPr>
                <w:rFonts w:cs="Arial"/>
              </w:rPr>
              <w:t> </w:t>
            </w:r>
            <w:r w:rsidR="004F14EE" w:rsidRPr="00635031">
              <w:rPr>
                <w:rFonts w:cs="Arial"/>
              </w:rPr>
              <w:t> </w:t>
            </w:r>
            <w:r w:rsidRPr="00635031">
              <w:rPr>
                <w:rFonts w:cs="Arial"/>
              </w:rPr>
              <w:fldChar w:fldCharType="end"/>
            </w:r>
          </w:p>
        </w:tc>
        <w:tc>
          <w:tcPr>
            <w:tcW w:w="1206" w:type="dxa"/>
            <w:shd w:val="clear" w:color="auto" w:fill="auto"/>
          </w:tcPr>
          <w:p w14:paraId="6570D2EE" w14:textId="77777777" w:rsidR="004F14EE" w:rsidRPr="00635031" w:rsidRDefault="0089272A" w:rsidP="00AA6A57">
            <w:pPr>
              <w:pStyle w:val="BodyTextIndent"/>
              <w:spacing w:after="0"/>
              <w:ind w:left="0"/>
              <w:rPr>
                <w:rFonts w:cs="Arial"/>
              </w:rPr>
            </w:pPr>
            <w:r w:rsidRPr="00635031">
              <w:rPr>
                <w:rFonts w:cs="Arial"/>
              </w:rPr>
              <w:fldChar w:fldCharType="begin">
                <w:ffData>
                  <w:name w:val="Text120"/>
                  <w:enabled/>
                  <w:calcOnExit w:val="0"/>
                  <w:textInput/>
                </w:ffData>
              </w:fldChar>
            </w:r>
            <w:r w:rsidR="004F14EE" w:rsidRPr="00635031">
              <w:rPr>
                <w:rFonts w:cs="Arial"/>
              </w:rPr>
              <w:instrText xml:space="preserve"> FORMTEXT </w:instrText>
            </w:r>
            <w:r w:rsidRPr="00635031">
              <w:rPr>
                <w:rFonts w:cs="Arial"/>
              </w:rPr>
            </w:r>
            <w:r w:rsidRPr="00635031">
              <w:rPr>
                <w:rFonts w:cs="Arial"/>
              </w:rPr>
              <w:fldChar w:fldCharType="separate"/>
            </w:r>
            <w:r w:rsidR="004F14EE" w:rsidRPr="00635031">
              <w:rPr>
                <w:rFonts w:cs="Arial"/>
              </w:rPr>
              <w:t> </w:t>
            </w:r>
            <w:r w:rsidR="004F14EE" w:rsidRPr="00635031">
              <w:rPr>
                <w:rFonts w:cs="Arial"/>
              </w:rPr>
              <w:t> </w:t>
            </w:r>
            <w:r w:rsidR="004F14EE" w:rsidRPr="00635031">
              <w:rPr>
                <w:rFonts w:cs="Arial"/>
              </w:rPr>
              <w:t> </w:t>
            </w:r>
            <w:r w:rsidR="004F14EE" w:rsidRPr="00635031">
              <w:rPr>
                <w:rFonts w:cs="Arial"/>
              </w:rPr>
              <w:t> </w:t>
            </w:r>
            <w:r w:rsidR="004F14EE" w:rsidRPr="00635031">
              <w:rPr>
                <w:rFonts w:cs="Arial"/>
              </w:rPr>
              <w:t> </w:t>
            </w:r>
            <w:r w:rsidRPr="00635031">
              <w:rPr>
                <w:rFonts w:cs="Arial"/>
              </w:rPr>
              <w:fldChar w:fldCharType="end"/>
            </w:r>
          </w:p>
        </w:tc>
        <w:tc>
          <w:tcPr>
            <w:tcW w:w="1462" w:type="dxa"/>
            <w:shd w:val="clear" w:color="auto" w:fill="auto"/>
          </w:tcPr>
          <w:p w14:paraId="3458D618" w14:textId="77777777" w:rsidR="004F14EE" w:rsidRPr="00635031" w:rsidRDefault="0089272A" w:rsidP="00AA6A57">
            <w:pPr>
              <w:pStyle w:val="BodyTextIndent"/>
              <w:spacing w:after="0"/>
              <w:ind w:left="0"/>
              <w:rPr>
                <w:rFonts w:cs="Arial"/>
              </w:rPr>
            </w:pPr>
            <w:r w:rsidRPr="00635031">
              <w:rPr>
                <w:rFonts w:cs="Arial"/>
              </w:rPr>
              <w:fldChar w:fldCharType="begin">
                <w:ffData>
                  <w:name w:val="Text121"/>
                  <w:enabled/>
                  <w:calcOnExit w:val="0"/>
                  <w:textInput/>
                </w:ffData>
              </w:fldChar>
            </w:r>
            <w:r w:rsidR="004F14EE" w:rsidRPr="00635031">
              <w:rPr>
                <w:rFonts w:cs="Arial"/>
              </w:rPr>
              <w:instrText xml:space="preserve"> FORMTEXT </w:instrText>
            </w:r>
            <w:r w:rsidRPr="00635031">
              <w:rPr>
                <w:rFonts w:cs="Arial"/>
              </w:rPr>
            </w:r>
            <w:r w:rsidRPr="00635031">
              <w:rPr>
                <w:rFonts w:cs="Arial"/>
              </w:rPr>
              <w:fldChar w:fldCharType="separate"/>
            </w:r>
            <w:r w:rsidR="004F14EE" w:rsidRPr="00635031">
              <w:rPr>
                <w:rFonts w:cs="Arial"/>
              </w:rPr>
              <w:t> </w:t>
            </w:r>
            <w:r w:rsidR="004F14EE" w:rsidRPr="00635031">
              <w:rPr>
                <w:rFonts w:cs="Arial"/>
              </w:rPr>
              <w:t> </w:t>
            </w:r>
            <w:r w:rsidR="004F14EE" w:rsidRPr="00635031">
              <w:rPr>
                <w:rFonts w:cs="Arial"/>
              </w:rPr>
              <w:t> </w:t>
            </w:r>
            <w:r w:rsidR="004F14EE" w:rsidRPr="00635031">
              <w:rPr>
                <w:rFonts w:cs="Arial"/>
              </w:rPr>
              <w:t> </w:t>
            </w:r>
            <w:r w:rsidR="004F14EE" w:rsidRPr="00635031">
              <w:rPr>
                <w:rFonts w:cs="Arial"/>
              </w:rPr>
              <w:t> </w:t>
            </w:r>
            <w:r w:rsidRPr="00635031">
              <w:rPr>
                <w:rFonts w:cs="Arial"/>
              </w:rPr>
              <w:fldChar w:fldCharType="end"/>
            </w:r>
          </w:p>
        </w:tc>
        <w:tc>
          <w:tcPr>
            <w:tcW w:w="2574" w:type="dxa"/>
          </w:tcPr>
          <w:p w14:paraId="4F1A2432" w14:textId="77777777" w:rsidR="004F14EE" w:rsidRPr="00635031" w:rsidRDefault="004F14EE" w:rsidP="00AA6A57">
            <w:pPr>
              <w:pStyle w:val="BodyTextIndent"/>
              <w:spacing w:after="0"/>
              <w:ind w:left="0"/>
              <w:rPr>
                <w:rFonts w:cs="Arial"/>
              </w:rPr>
            </w:pPr>
            <w:r w:rsidRPr="00635031">
              <w:rPr>
                <w:rFonts w:cs="Arial"/>
              </w:rPr>
              <w:t>(ie pass/fail; marks out of; percentage;marks out of/percentage; CRA)</w:t>
            </w:r>
          </w:p>
        </w:tc>
        <w:tc>
          <w:tcPr>
            <w:tcW w:w="1696" w:type="dxa"/>
          </w:tcPr>
          <w:p w14:paraId="38EB64F6" w14:textId="77777777" w:rsidR="004F14EE" w:rsidRPr="00635031" w:rsidRDefault="004F14EE" w:rsidP="00AA6A57">
            <w:pPr>
              <w:pStyle w:val="BodyTextIndent"/>
              <w:spacing w:after="0"/>
              <w:ind w:left="0"/>
              <w:rPr>
                <w:rFonts w:cs="Arial"/>
              </w:rPr>
            </w:pPr>
            <w:r w:rsidRPr="00635031">
              <w:rPr>
                <w:rFonts w:cs="Arial"/>
              </w:rPr>
              <w:t>(ie must pass, must pass with minimum %, etc)</w:t>
            </w:r>
          </w:p>
        </w:tc>
      </w:tr>
      <w:tr w:rsidR="004F14EE" w:rsidRPr="00635031" w14:paraId="4BF139DD" w14:textId="77777777" w:rsidTr="00FD4B37">
        <w:tc>
          <w:tcPr>
            <w:tcW w:w="2237" w:type="dxa"/>
            <w:shd w:val="clear" w:color="auto" w:fill="auto"/>
          </w:tcPr>
          <w:p w14:paraId="714D34EF" w14:textId="77777777" w:rsidR="004F14EE" w:rsidRPr="00635031" w:rsidRDefault="004F14EE" w:rsidP="00AA6A57">
            <w:pPr>
              <w:pStyle w:val="BodyTextIndent"/>
              <w:spacing w:after="0"/>
              <w:ind w:left="0"/>
              <w:rPr>
                <w:rFonts w:cs="Arial"/>
              </w:rPr>
            </w:pPr>
          </w:p>
        </w:tc>
        <w:tc>
          <w:tcPr>
            <w:tcW w:w="1206" w:type="dxa"/>
            <w:shd w:val="clear" w:color="auto" w:fill="auto"/>
          </w:tcPr>
          <w:p w14:paraId="39F4AC8F" w14:textId="77777777" w:rsidR="004F14EE" w:rsidRPr="00635031" w:rsidRDefault="004F14EE" w:rsidP="00AA6A57">
            <w:pPr>
              <w:pStyle w:val="BodyTextIndent"/>
              <w:spacing w:after="0"/>
              <w:ind w:left="0"/>
              <w:rPr>
                <w:rFonts w:cs="Arial"/>
              </w:rPr>
            </w:pPr>
          </w:p>
        </w:tc>
        <w:tc>
          <w:tcPr>
            <w:tcW w:w="1462" w:type="dxa"/>
            <w:shd w:val="clear" w:color="auto" w:fill="auto"/>
          </w:tcPr>
          <w:p w14:paraId="7A8CCDFA" w14:textId="77777777" w:rsidR="004F14EE" w:rsidRPr="00635031" w:rsidRDefault="004F14EE" w:rsidP="00AA6A57">
            <w:pPr>
              <w:pStyle w:val="BodyTextIndent"/>
              <w:spacing w:after="0"/>
              <w:ind w:left="0"/>
              <w:rPr>
                <w:rFonts w:cs="Arial"/>
              </w:rPr>
            </w:pPr>
          </w:p>
        </w:tc>
        <w:tc>
          <w:tcPr>
            <w:tcW w:w="2574" w:type="dxa"/>
          </w:tcPr>
          <w:p w14:paraId="06C6DC78" w14:textId="77777777" w:rsidR="004F14EE" w:rsidRPr="00635031" w:rsidRDefault="004F14EE" w:rsidP="00AA6A57">
            <w:pPr>
              <w:pStyle w:val="BodyTextIndent"/>
              <w:spacing w:after="0"/>
              <w:ind w:left="0"/>
              <w:rPr>
                <w:rFonts w:cs="Arial"/>
              </w:rPr>
            </w:pPr>
          </w:p>
        </w:tc>
        <w:tc>
          <w:tcPr>
            <w:tcW w:w="1696" w:type="dxa"/>
          </w:tcPr>
          <w:p w14:paraId="1604A9C2" w14:textId="77777777" w:rsidR="004F14EE" w:rsidRPr="00635031" w:rsidRDefault="004F14EE" w:rsidP="00AA6A57">
            <w:pPr>
              <w:pStyle w:val="BodyTextIndent"/>
              <w:spacing w:after="0"/>
              <w:ind w:left="0"/>
              <w:rPr>
                <w:rFonts w:cs="Arial"/>
              </w:rPr>
            </w:pPr>
          </w:p>
        </w:tc>
      </w:tr>
    </w:tbl>
    <w:p w14:paraId="0045AA95" w14:textId="77777777" w:rsidR="004F14EE" w:rsidRPr="003C080B" w:rsidRDefault="004F14EE" w:rsidP="004F14EE">
      <w:pPr>
        <w:pStyle w:val="BodyTextIndent"/>
        <w:spacing w:before="360"/>
        <w:ind w:left="0"/>
        <w:rPr>
          <w:rFonts w:cs="Arial"/>
          <w:b/>
          <w:i/>
          <w:sz w:val="22"/>
          <w:szCs w:val="22"/>
        </w:rPr>
      </w:pPr>
      <w:commentRangeStart w:id="114"/>
      <w:r w:rsidRPr="003C080B">
        <w:rPr>
          <w:rFonts w:cs="Arial"/>
          <w:b/>
          <w:i/>
          <w:sz w:val="22"/>
          <w:szCs w:val="22"/>
        </w:rPr>
        <w:t>Resources</w:t>
      </w:r>
      <w:commentRangeEnd w:id="114"/>
      <w:r w:rsidRPr="003C080B">
        <w:rPr>
          <w:rFonts w:cs="Arial"/>
          <w:b/>
          <w:i/>
          <w:sz w:val="22"/>
          <w:szCs w:val="22"/>
        </w:rPr>
        <w:commentReference w:id="114"/>
      </w:r>
      <w:r>
        <w:rPr>
          <w:rFonts w:cs="Arial"/>
          <w:b/>
          <w:i/>
          <w:sz w:val="22"/>
          <w:szCs w:val="22"/>
        </w:rPr>
        <w:t xml:space="preserve"> </w:t>
      </w:r>
      <w:r>
        <w:rPr>
          <w:rFonts w:cs="Arial"/>
          <w:b/>
          <w:color w:val="FF0000"/>
        </w:rPr>
        <w:t>DEGREE ONLY</w:t>
      </w:r>
    </w:p>
    <w:p w14:paraId="0BADBAB3" w14:textId="77777777" w:rsidR="004F14EE" w:rsidRPr="003C080B" w:rsidRDefault="004F14EE" w:rsidP="004F14EE">
      <w:pPr>
        <w:pStyle w:val="BodyTextIndent"/>
        <w:spacing w:before="60" w:after="60"/>
        <w:ind w:left="0"/>
        <w:rPr>
          <w:rFonts w:cs="Arial"/>
          <w:b/>
          <w:sz w:val="22"/>
          <w:szCs w:val="22"/>
        </w:rPr>
      </w:pPr>
      <w:r w:rsidRPr="003C080B">
        <w:rPr>
          <w:rFonts w:cs="Arial"/>
          <w:b/>
          <w:sz w:val="22"/>
          <w:szCs w:val="22"/>
        </w:rPr>
        <w:t>Required:</w:t>
      </w:r>
    </w:p>
    <w:p w14:paraId="22E00AB8" w14:textId="77777777" w:rsidR="004F14EE" w:rsidRPr="003C080B" w:rsidRDefault="004F14EE" w:rsidP="004F14EE">
      <w:pPr>
        <w:pStyle w:val="BodyTextIndent"/>
        <w:spacing w:before="60" w:after="60"/>
        <w:ind w:left="0"/>
        <w:rPr>
          <w:rFonts w:cs="Arial"/>
          <w:b/>
          <w:sz w:val="22"/>
          <w:szCs w:val="22"/>
        </w:rPr>
      </w:pPr>
      <w:commentRangeStart w:id="115"/>
      <w:r w:rsidRPr="003C080B">
        <w:rPr>
          <w:rFonts w:cs="Arial"/>
          <w:b/>
          <w:sz w:val="22"/>
          <w:szCs w:val="22"/>
        </w:rPr>
        <w:t>Recommended</w:t>
      </w:r>
      <w:commentRangeEnd w:id="115"/>
      <w:r w:rsidRPr="003C080B">
        <w:rPr>
          <w:rFonts w:cs="Arial"/>
          <w:b/>
          <w:sz w:val="22"/>
          <w:szCs w:val="22"/>
        </w:rPr>
        <w:commentReference w:id="115"/>
      </w:r>
      <w:r w:rsidRPr="003C080B">
        <w:rPr>
          <w:rFonts w:cs="Arial"/>
          <w:b/>
          <w:sz w:val="22"/>
          <w:szCs w:val="22"/>
        </w:rPr>
        <w:t>:</w:t>
      </w:r>
      <w:r>
        <w:rPr>
          <w:rFonts w:cs="Arial"/>
          <w:b/>
          <w:sz w:val="22"/>
          <w:szCs w:val="22"/>
        </w:rPr>
        <w:t xml:space="preserve"> </w:t>
      </w:r>
      <w:r>
        <w:rPr>
          <w:rFonts w:cs="Arial"/>
          <w:b/>
          <w:color w:val="FF0000"/>
        </w:rPr>
        <w:t>DEGREE ONLY</w:t>
      </w:r>
    </w:p>
    <w:p w14:paraId="080804B6" w14:textId="77777777" w:rsidR="00DB7ADE" w:rsidRPr="0013747F" w:rsidRDefault="00DB7ADE">
      <w:pPr>
        <w:pStyle w:val="BodyTextIndent"/>
        <w:sectPr w:rsidR="00DB7ADE" w:rsidRPr="0013747F" w:rsidSect="00FE2CDA">
          <w:footnotePr>
            <w:pos w:val="beneathText"/>
          </w:footnotePr>
          <w:pgSz w:w="11907" w:h="16840" w:code="9"/>
          <w:pgMar w:top="1440" w:right="1247" w:bottom="1440" w:left="1701" w:header="720" w:footer="720" w:gutter="0"/>
          <w:cols w:space="720"/>
          <w:docGrid w:linePitch="360"/>
        </w:sectPr>
      </w:pPr>
    </w:p>
    <w:p w14:paraId="36A97679" w14:textId="77777777" w:rsidR="00F71F9B" w:rsidRPr="0013747F" w:rsidRDefault="00F71F9B" w:rsidP="00F71F9B">
      <w:pPr>
        <w:pStyle w:val="Heading6"/>
        <w:numPr>
          <w:ilvl w:val="0"/>
          <w:numId w:val="0"/>
        </w:numPr>
        <w:jc w:val="center"/>
        <w:rPr>
          <w:sz w:val="32"/>
          <w:szCs w:val="32"/>
          <w:highlight w:val="yellow"/>
          <w:u w:val="single"/>
        </w:rPr>
      </w:pPr>
      <w:r w:rsidRPr="0013747F">
        <w:rPr>
          <w:sz w:val="32"/>
          <w:szCs w:val="32"/>
          <w:highlight w:val="yellow"/>
          <w:u w:val="single"/>
        </w:rPr>
        <w:lastRenderedPageBreak/>
        <w:t xml:space="preserve">summary </w:t>
      </w:r>
      <w:commentRangeStart w:id="116"/>
      <w:r w:rsidRPr="0013747F">
        <w:rPr>
          <w:sz w:val="32"/>
          <w:szCs w:val="32"/>
          <w:highlight w:val="yellow"/>
          <w:u w:val="single"/>
        </w:rPr>
        <w:t>Information</w:t>
      </w:r>
      <w:commentRangeEnd w:id="116"/>
      <w:r w:rsidRPr="0013747F">
        <w:rPr>
          <w:rStyle w:val="CommentReference"/>
          <w:b w:val="0"/>
          <w:smallCaps w:val="0"/>
          <w:highlight w:val="yellow"/>
        </w:rPr>
        <w:commentReference w:id="116"/>
      </w:r>
    </w:p>
    <w:p w14:paraId="1E32D291" w14:textId="77777777" w:rsidR="00F71F9B" w:rsidRPr="0013747F" w:rsidRDefault="00F71F9B" w:rsidP="00F71F9B">
      <w:pPr>
        <w:pStyle w:val="Heading6"/>
        <w:rPr>
          <w:highlight w:val="yellow"/>
        </w:rPr>
      </w:pPr>
      <w:r w:rsidRPr="0013747F">
        <w:rPr>
          <w:highlight w:val="yellow"/>
        </w:rPr>
        <w:t>enrolments</w:t>
      </w:r>
    </w:p>
    <w:tbl>
      <w:tblPr>
        <w:tblW w:w="8959" w:type="dxa"/>
        <w:tblBorders>
          <w:top w:val="single" w:sz="2" w:space="0" w:color="808080"/>
          <w:left w:val="single" w:sz="2" w:space="0" w:color="808080"/>
          <w:bottom w:val="single" w:sz="2" w:space="0" w:color="808080"/>
          <w:right w:val="single" w:sz="2" w:space="0" w:color="808080"/>
          <w:insideH w:val="single" w:sz="6" w:space="0" w:color="808080"/>
          <w:insideV w:val="single" w:sz="6" w:space="0" w:color="808080"/>
        </w:tblBorders>
        <w:tblLayout w:type="fixed"/>
        <w:tblCellMar>
          <w:top w:w="57" w:type="dxa"/>
          <w:left w:w="28" w:type="dxa"/>
          <w:bottom w:w="57" w:type="dxa"/>
          <w:right w:w="28" w:type="dxa"/>
        </w:tblCellMar>
        <w:tblLook w:val="01E0" w:firstRow="1" w:lastRow="1" w:firstColumn="1" w:lastColumn="1" w:noHBand="0" w:noVBand="0"/>
      </w:tblPr>
      <w:tblGrid>
        <w:gridCol w:w="1162"/>
        <w:gridCol w:w="1276"/>
        <w:gridCol w:w="1144"/>
        <w:gridCol w:w="1473"/>
        <w:gridCol w:w="1413"/>
        <w:gridCol w:w="2491"/>
      </w:tblGrid>
      <w:tr w:rsidR="005204F6" w:rsidRPr="00BA5346" w14:paraId="6C898509" w14:textId="77777777" w:rsidTr="005204F6">
        <w:tc>
          <w:tcPr>
            <w:tcW w:w="1162" w:type="dxa"/>
            <w:vAlign w:val="center"/>
          </w:tcPr>
          <w:p w14:paraId="1EC4D54D" w14:textId="77777777" w:rsidR="005204F6" w:rsidRPr="00BA5346" w:rsidRDefault="005204F6" w:rsidP="006F0F3D">
            <w:pPr>
              <w:tabs>
                <w:tab w:val="left" w:pos="1701"/>
              </w:tabs>
              <w:jc w:val="center"/>
              <w:rPr>
                <w:rFonts w:cs="Arial"/>
                <w:b/>
                <w:sz w:val="18"/>
                <w:szCs w:val="18"/>
                <w:highlight w:val="yellow"/>
              </w:rPr>
            </w:pPr>
            <w:r w:rsidRPr="00BA5346">
              <w:rPr>
                <w:rFonts w:cs="Arial"/>
                <w:b/>
                <w:sz w:val="18"/>
                <w:szCs w:val="18"/>
                <w:highlight w:val="yellow"/>
              </w:rPr>
              <w:t>Start date</w:t>
            </w:r>
          </w:p>
        </w:tc>
        <w:tc>
          <w:tcPr>
            <w:tcW w:w="1276" w:type="dxa"/>
            <w:vAlign w:val="center"/>
          </w:tcPr>
          <w:p w14:paraId="0037AF89" w14:textId="77777777" w:rsidR="005204F6" w:rsidRPr="00BA5346" w:rsidRDefault="005204F6" w:rsidP="006F0F3D">
            <w:pPr>
              <w:tabs>
                <w:tab w:val="left" w:pos="1701"/>
              </w:tabs>
              <w:jc w:val="center"/>
              <w:rPr>
                <w:rFonts w:cs="Arial"/>
                <w:b/>
                <w:sz w:val="18"/>
                <w:szCs w:val="18"/>
                <w:highlight w:val="yellow"/>
              </w:rPr>
            </w:pPr>
            <w:r w:rsidRPr="00BA5346">
              <w:rPr>
                <w:rFonts w:cs="Arial"/>
                <w:b/>
                <w:sz w:val="18"/>
                <w:szCs w:val="18"/>
                <w:highlight w:val="yellow"/>
              </w:rPr>
              <w:t>Intl enrolments?</w:t>
            </w:r>
          </w:p>
        </w:tc>
        <w:tc>
          <w:tcPr>
            <w:tcW w:w="1144" w:type="dxa"/>
            <w:vAlign w:val="center"/>
          </w:tcPr>
          <w:p w14:paraId="7355D5F6" w14:textId="77777777" w:rsidR="005204F6" w:rsidRPr="00BA5346" w:rsidRDefault="005204F6" w:rsidP="006F0F3D">
            <w:pPr>
              <w:tabs>
                <w:tab w:val="left" w:pos="1701"/>
              </w:tabs>
              <w:jc w:val="center"/>
              <w:rPr>
                <w:rFonts w:cs="Arial"/>
                <w:b/>
                <w:sz w:val="18"/>
                <w:szCs w:val="18"/>
                <w:highlight w:val="yellow"/>
              </w:rPr>
            </w:pPr>
            <w:r w:rsidRPr="00BA5346">
              <w:rPr>
                <w:rFonts w:cs="Arial"/>
                <w:b/>
                <w:sz w:val="18"/>
                <w:szCs w:val="18"/>
                <w:highlight w:val="yellow"/>
              </w:rPr>
              <w:t>Available part-time?</w:t>
            </w:r>
          </w:p>
        </w:tc>
        <w:tc>
          <w:tcPr>
            <w:tcW w:w="1473" w:type="dxa"/>
            <w:vAlign w:val="center"/>
          </w:tcPr>
          <w:p w14:paraId="3EFE2B3D" w14:textId="77777777" w:rsidR="005204F6" w:rsidRPr="00BA5346" w:rsidRDefault="005204F6" w:rsidP="006F0F3D">
            <w:pPr>
              <w:tabs>
                <w:tab w:val="left" w:pos="1701"/>
              </w:tabs>
              <w:jc w:val="center"/>
              <w:rPr>
                <w:rFonts w:cs="Arial"/>
                <w:b/>
                <w:sz w:val="18"/>
                <w:szCs w:val="18"/>
                <w:highlight w:val="yellow"/>
              </w:rPr>
            </w:pPr>
            <w:r w:rsidRPr="00BA5346">
              <w:rPr>
                <w:rFonts w:cs="Arial"/>
                <w:b/>
                <w:sz w:val="18"/>
                <w:szCs w:val="18"/>
                <w:highlight w:val="yellow"/>
              </w:rPr>
              <w:t>Student loans available?</w:t>
            </w:r>
          </w:p>
        </w:tc>
        <w:tc>
          <w:tcPr>
            <w:tcW w:w="1413" w:type="dxa"/>
            <w:vAlign w:val="center"/>
          </w:tcPr>
          <w:p w14:paraId="37CDA88A" w14:textId="77777777" w:rsidR="005204F6" w:rsidRPr="00BA5346" w:rsidRDefault="005204F6" w:rsidP="006F0F3D">
            <w:pPr>
              <w:tabs>
                <w:tab w:val="left" w:pos="1701"/>
              </w:tabs>
              <w:jc w:val="center"/>
              <w:rPr>
                <w:rFonts w:cs="Arial"/>
                <w:b/>
                <w:sz w:val="18"/>
                <w:szCs w:val="18"/>
                <w:highlight w:val="yellow"/>
              </w:rPr>
            </w:pPr>
            <w:r w:rsidRPr="00BA5346">
              <w:rPr>
                <w:rFonts w:cs="Arial"/>
                <w:b/>
                <w:sz w:val="18"/>
                <w:szCs w:val="18"/>
                <w:highlight w:val="yellow"/>
              </w:rPr>
              <w:t>Student allowances available?</w:t>
            </w:r>
          </w:p>
        </w:tc>
        <w:tc>
          <w:tcPr>
            <w:tcW w:w="2491" w:type="dxa"/>
            <w:vAlign w:val="center"/>
          </w:tcPr>
          <w:p w14:paraId="67C786C1" w14:textId="77777777" w:rsidR="005204F6" w:rsidRPr="00BA5346" w:rsidRDefault="005204F6" w:rsidP="006F0F3D">
            <w:pPr>
              <w:tabs>
                <w:tab w:val="left" w:pos="1701"/>
              </w:tabs>
              <w:jc w:val="center"/>
              <w:rPr>
                <w:rFonts w:cs="Arial"/>
                <w:b/>
                <w:sz w:val="18"/>
                <w:szCs w:val="18"/>
                <w:highlight w:val="yellow"/>
              </w:rPr>
            </w:pPr>
            <w:r w:rsidRPr="00BA5346">
              <w:rPr>
                <w:rFonts w:cs="Arial"/>
                <w:b/>
                <w:sz w:val="18"/>
                <w:szCs w:val="18"/>
                <w:highlight w:val="yellow"/>
              </w:rPr>
              <w:t>Advanced standing available?</w:t>
            </w:r>
          </w:p>
        </w:tc>
      </w:tr>
      <w:tr w:rsidR="005204F6" w:rsidRPr="0013747F" w14:paraId="2B625C13" w14:textId="77777777" w:rsidTr="005204F6">
        <w:tc>
          <w:tcPr>
            <w:tcW w:w="1162" w:type="dxa"/>
            <w:vAlign w:val="center"/>
          </w:tcPr>
          <w:p w14:paraId="72C18BD3" w14:textId="77777777" w:rsidR="005204F6" w:rsidRPr="0013747F" w:rsidRDefault="005204F6" w:rsidP="006F0F3D">
            <w:pPr>
              <w:tabs>
                <w:tab w:val="left" w:pos="1701"/>
              </w:tabs>
              <w:jc w:val="center"/>
              <w:rPr>
                <w:rFonts w:cs="Arial"/>
              </w:rPr>
            </w:pPr>
          </w:p>
        </w:tc>
        <w:tc>
          <w:tcPr>
            <w:tcW w:w="1276" w:type="dxa"/>
            <w:vAlign w:val="center"/>
          </w:tcPr>
          <w:p w14:paraId="061E0AAD" w14:textId="77777777" w:rsidR="005204F6" w:rsidRPr="0013747F" w:rsidRDefault="005204F6" w:rsidP="006F0F3D">
            <w:pPr>
              <w:tabs>
                <w:tab w:val="left" w:pos="1701"/>
              </w:tabs>
              <w:jc w:val="center"/>
              <w:rPr>
                <w:rFonts w:cs="Arial"/>
              </w:rPr>
            </w:pPr>
            <w:r w:rsidRPr="0013747F">
              <w:rPr>
                <w:rFonts w:cs="Arial"/>
              </w:rPr>
              <w:t>Y/N</w:t>
            </w:r>
          </w:p>
        </w:tc>
        <w:tc>
          <w:tcPr>
            <w:tcW w:w="1144" w:type="dxa"/>
            <w:vAlign w:val="center"/>
          </w:tcPr>
          <w:p w14:paraId="498C4D6A" w14:textId="77777777" w:rsidR="005204F6" w:rsidRPr="0013747F" w:rsidRDefault="005204F6" w:rsidP="006F0F3D">
            <w:pPr>
              <w:tabs>
                <w:tab w:val="left" w:pos="1701"/>
              </w:tabs>
              <w:jc w:val="center"/>
              <w:rPr>
                <w:rFonts w:cs="Arial"/>
              </w:rPr>
            </w:pPr>
            <w:r w:rsidRPr="0013747F">
              <w:rPr>
                <w:rFonts w:cs="Arial"/>
              </w:rPr>
              <w:t>Y/N</w:t>
            </w:r>
          </w:p>
        </w:tc>
        <w:tc>
          <w:tcPr>
            <w:tcW w:w="1473" w:type="dxa"/>
            <w:vAlign w:val="center"/>
          </w:tcPr>
          <w:p w14:paraId="2682A8B0" w14:textId="77777777" w:rsidR="005204F6" w:rsidRPr="0013747F" w:rsidRDefault="005204F6" w:rsidP="006F0F3D">
            <w:pPr>
              <w:tabs>
                <w:tab w:val="left" w:pos="1701"/>
              </w:tabs>
              <w:jc w:val="center"/>
              <w:rPr>
                <w:rFonts w:cs="Arial"/>
              </w:rPr>
            </w:pPr>
            <w:r w:rsidRPr="0013747F">
              <w:rPr>
                <w:rFonts w:cs="Arial"/>
              </w:rPr>
              <w:t>Y/N</w:t>
            </w:r>
          </w:p>
        </w:tc>
        <w:tc>
          <w:tcPr>
            <w:tcW w:w="1413" w:type="dxa"/>
            <w:vAlign w:val="center"/>
          </w:tcPr>
          <w:p w14:paraId="7D8E1EDB" w14:textId="77777777" w:rsidR="005204F6" w:rsidRPr="0013747F" w:rsidRDefault="005204F6" w:rsidP="006F0F3D">
            <w:pPr>
              <w:tabs>
                <w:tab w:val="left" w:pos="1701"/>
              </w:tabs>
              <w:jc w:val="center"/>
              <w:rPr>
                <w:rFonts w:cs="Arial"/>
              </w:rPr>
            </w:pPr>
            <w:r w:rsidRPr="0013747F">
              <w:rPr>
                <w:rFonts w:cs="Arial"/>
              </w:rPr>
              <w:t>Y/N</w:t>
            </w:r>
          </w:p>
        </w:tc>
        <w:tc>
          <w:tcPr>
            <w:tcW w:w="2491" w:type="dxa"/>
            <w:vAlign w:val="center"/>
          </w:tcPr>
          <w:p w14:paraId="5042BD3B" w14:textId="77777777" w:rsidR="005204F6" w:rsidRPr="0013747F" w:rsidRDefault="005204F6" w:rsidP="006F0F3D">
            <w:pPr>
              <w:tabs>
                <w:tab w:val="left" w:pos="1701"/>
              </w:tabs>
              <w:jc w:val="center"/>
              <w:rPr>
                <w:rFonts w:cs="Arial"/>
              </w:rPr>
            </w:pPr>
            <w:r w:rsidRPr="0013747F">
              <w:rPr>
                <w:rFonts w:cs="Arial"/>
              </w:rPr>
              <w:t>Y/N (include any limits)</w:t>
            </w:r>
          </w:p>
        </w:tc>
      </w:tr>
    </w:tbl>
    <w:p w14:paraId="7772FDFF" w14:textId="77777777" w:rsidR="00F71F9B" w:rsidRPr="0013747F" w:rsidRDefault="00F71F9B" w:rsidP="00F71F9B">
      <w:pPr>
        <w:tabs>
          <w:tab w:val="left" w:pos="1701"/>
        </w:tabs>
        <w:rPr>
          <w:highlight w:val="yellow"/>
        </w:rPr>
      </w:pPr>
    </w:p>
    <w:p w14:paraId="11870937" w14:textId="77777777" w:rsidR="00F71F9B" w:rsidRPr="0013747F" w:rsidRDefault="00F71F9B" w:rsidP="00F71F9B">
      <w:pPr>
        <w:pStyle w:val="Heading6"/>
        <w:rPr>
          <w:highlight w:val="yellow"/>
        </w:rPr>
      </w:pPr>
      <w:r w:rsidRPr="0013747F">
        <w:rPr>
          <w:highlight w:val="yellow"/>
        </w:rPr>
        <w:t>qual award</w:t>
      </w:r>
    </w:p>
    <w:tbl>
      <w:tblPr>
        <w:tblW w:w="9015" w:type="dxa"/>
        <w:tblBorders>
          <w:top w:val="single" w:sz="2" w:space="0" w:color="808080"/>
          <w:left w:val="single" w:sz="2" w:space="0" w:color="808080"/>
          <w:bottom w:val="single" w:sz="2" w:space="0" w:color="808080"/>
          <w:right w:val="single" w:sz="2" w:space="0" w:color="808080"/>
          <w:insideH w:val="single" w:sz="6" w:space="0" w:color="808080"/>
          <w:insideV w:val="single" w:sz="6" w:space="0" w:color="808080"/>
        </w:tblBorders>
        <w:tblLayout w:type="fixed"/>
        <w:tblCellMar>
          <w:top w:w="57" w:type="dxa"/>
          <w:left w:w="28" w:type="dxa"/>
          <w:bottom w:w="57" w:type="dxa"/>
          <w:right w:w="28" w:type="dxa"/>
        </w:tblCellMar>
        <w:tblLook w:val="01E0" w:firstRow="1" w:lastRow="1" w:firstColumn="1" w:lastColumn="1" w:noHBand="0" w:noVBand="0"/>
      </w:tblPr>
      <w:tblGrid>
        <w:gridCol w:w="1311"/>
        <w:gridCol w:w="570"/>
        <w:gridCol w:w="998"/>
        <w:gridCol w:w="998"/>
        <w:gridCol w:w="142"/>
        <w:gridCol w:w="1426"/>
        <w:gridCol w:w="3570"/>
      </w:tblGrid>
      <w:tr w:rsidR="005204F6" w:rsidRPr="00BA5346" w14:paraId="20826881" w14:textId="77777777" w:rsidTr="005204F6">
        <w:trPr>
          <w:trHeight w:val="759"/>
        </w:trPr>
        <w:tc>
          <w:tcPr>
            <w:tcW w:w="1311" w:type="dxa"/>
            <w:vAlign w:val="center"/>
          </w:tcPr>
          <w:p w14:paraId="047933EA" w14:textId="77777777" w:rsidR="005204F6" w:rsidRPr="00BA5346" w:rsidRDefault="005204F6" w:rsidP="006F0F3D">
            <w:pPr>
              <w:tabs>
                <w:tab w:val="left" w:pos="1701"/>
              </w:tabs>
              <w:jc w:val="center"/>
              <w:rPr>
                <w:rFonts w:cs="Arial"/>
                <w:b/>
                <w:sz w:val="18"/>
                <w:szCs w:val="18"/>
                <w:highlight w:val="yellow"/>
              </w:rPr>
            </w:pPr>
            <w:r w:rsidRPr="00BA5346">
              <w:rPr>
                <w:rFonts w:cs="Arial"/>
                <w:b/>
                <w:sz w:val="18"/>
                <w:szCs w:val="18"/>
                <w:highlight w:val="yellow"/>
              </w:rPr>
              <w:t>Primary grade table</w:t>
            </w:r>
          </w:p>
        </w:tc>
        <w:tc>
          <w:tcPr>
            <w:tcW w:w="1568" w:type="dxa"/>
            <w:gridSpan w:val="2"/>
            <w:vAlign w:val="center"/>
          </w:tcPr>
          <w:p w14:paraId="38C93C93" w14:textId="77777777" w:rsidR="005204F6" w:rsidRPr="00BA5346" w:rsidRDefault="005204F6" w:rsidP="006F0F3D">
            <w:pPr>
              <w:tabs>
                <w:tab w:val="left" w:pos="1701"/>
              </w:tabs>
              <w:jc w:val="center"/>
              <w:rPr>
                <w:rFonts w:cs="Arial"/>
                <w:b/>
                <w:sz w:val="18"/>
                <w:szCs w:val="18"/>
                <w:highlight w:val="yellow"/>
              </w:rPr>
            </w:pPr>
            <w:r w:rsidRPr="00BA5346">
              <w:rPr>
                <w:rFonts w:cs="Arial"/>
                <w:b/>
                <w:sz w:val="18"/>
                <w:szCs w:val="18"/>
                <w:highlight w:val="yellow"/>
              </w:rPr>
              <w:t>Exceptions to primary grade table?</w:t>
            </w:r>
          </w:p>
        </w:tc>
        <w:tc>
          <w:tcPr>
            <w:tcW w:w="1140" w:type="dxa"/>
            <w:gridSpan w:val="2"/>
            <w:vAlign w:val="center"/>
          </w:tcPr>
          <w:p w14:paraId="1B259F75" w14:textId="77777777" w:rsidR="005204F6" w:rsidRPr="00BA5346" w:rsidRDefault="005204F6" w:rsidP="006F0F3D">
            <w:pPr>
              <w:tabs>
                <w:tab w:val="left" w:pos="1701"/>
              </w:tabs>
              <w:jc w:val="center"/>
              <w:rPr>
                <w:rFonts w:cs="Arial"/>
                <w:b/>
                <w:sz w:val="18"/>
                <w:szCs w:val="18"/>
                <w:highlight w:val="yellow"/>
              </w:rPr>
            </w:pPr>
            <w:r w:rsidRPr="00BA5346">
              <w:rPr>
                <w:rFonts w:cs="Arial"/>
                <w:b/>
                <w:sz w:val="18"/>
                <w:szCs w:val="18"/>
                <w:highlight w:val="yellow"/>
              </w:rPr>
              <w:t>“Merit” available?</w:t>
            </w:r>
          </w:p>
        </w:tc>
        <w:tc>
          <w:tcPr>
            <w:tcW w:w="1426" w:type="dxa"/>
            <w:vAlign w:val="center"/>
          </w:tcPr>
          <w:p w14:paraId="0D630CFF" w14:textId="77777777" w:rsidR="005204F6" w:rsidRPr="00BA5346" w:rsidRDefault="005204F6" w:rsidP="006F0F3D">
            <w:pPr>
              <w:tabs>
                <w:tab w:val="left" w:pos="1701"/>
              </w:tabs>
              <w:jc w:val="center"/>
              <w:rPr>
                <w:rFonts w:cs="Arial"/>
                <w:b/>
                <w:sz w:val="18"/>
                <w:szCs w:val="18"/>
                <w:highlight w:val="yellow"/>
              </w:rPr>
            </w:pPr>
            <w:r w:rsidRPr="00BA5346">
              <w:rPr>
                <w:rFonts w:cs="Arial"/>
                <w:b/>
                <w:sz w:val="18"/>
                <w:szCs w:val="18"/>
                <w:highlight w:val="yellow"/>
              </w:rPr>
              <w:t>“Distinction” available?</w:t>
            </w:r>
          </w:p>
        </w:tc>
        <w:tc>
          <w:tcPr>
            <w:tcW w:w="3570" w:type="dxa"/>
            <w:vAlign w:val="center"/>
          </w:tcPr>
          <w:p w14:paraId="2BF63CAC" w14:textId="77777777" w:rsidR="005204F6" w:rsidRPr="00BA5346" w:rsidRDefault="005204F6" w:rsidP="006F0F3D">
            <w:pPr>
              <w:tabs>
                <w:tab w:val="left" w:pos="1701"/>
              </w:tabs>
              <w:jc w:val="center"/>
              <w:rPr>
                <w:rFonts w:cs="Arial"/>
                <w:b/>
                <w:sz w:val="18"/>
                <w:szCs w:val="18"/>
                <w:highlight w:val="yellow"/>
              </w:rPr>
            </w:pPr>
            <w:r w:rsidRPr="00BA5346">
              <w:rPr>
                <w:rFonts w:cs="Arial"/>
                <w:b/>
                <w:sz w:val="18"/>
                <w:szCs w:val="18"/>
                <w:highlight w:val="yellow"/>
              </w:rPr>
              <w:t xml:space="preserve">Criteria to meet  award of merit and/or </w:t>
            </w:r>
            <w:commentRangeStart w:id="117"/>
            <w:r w:rsidRPr="00BA5346">
              <w:rPr>
                <w:rFonts w:cs="Arial"/>
                <w:b/>
                <w:sz w:val="18"/>
                <w:szCs w:val="18"/>
                <w:highlight w:val="yellow"/>
              </w:rPr>
              <w:t>distinction</w:t>
            </w:r>
            <w:commentRangeEnd w:id="117"/>
            <w:r w:rsidR="00D53EF6">
              <w:rPr>
                <w:rStyle w:val="CommentReference"/>
              </w:rPr>
              <w:commentReference w:id="117"/>
            </w:r>
          </w:p>
        </w:tc>
      </w:tr>
      <w:tr w:rsidR="005204F6" w:rsidRPr="0013747F" w14:paraId="368FC47A" w14:textId="77777777" w:rsidTr="005204F6">
        <w:trPr>
          <w:trHeight w:val="775"/>
        </w:trPr>
        <w:tc>
          <w:tcPr>
            <w:tcW w:w="1311" w:type="dxa"/>
            <w:vAlign w:val="center"/>
          </w:tcPr>
          <w:p w14:paraId="45EFE46B" w14:textId="77777777" w:rsidR="005204F6" w:rsidRPr="0013747F" w:rsidRDefault="005204F6" w:rsidP="006F0F3D">
            <w:pPr>
              <w:tabs>
                <w:tab w:val="left" w:pos="1701"/>
              </w:tabs>
              <w:jc w:val="center"/>
              <w:rPr>
                <w:rFonts w:cs="Arial"/>
              </w:rPr>
            </w:pPr>
            <w:r w:rsidRPr="0013747F">
              <w:rPr>
                <w:rFonts w:cs="Arial"/>
              </w:rPr>
              <w:t>Competency/criterion reference</w:t>
            </w:r>
          </w:p>
        </w:tc>
        <w:tc>
          <w:tcPr>
            <w:tcW w:w="1568" w:type="dxa"/>
            <w:gridSpan w:val="2"/>
            <w:vAlign w:val="center"/>
          </w:tcPr>
          <w:p w14:paraId="1F1AC89F" w14:textId="77777777" w:rsidR="005204F6" w:rsidRPr="0013747F" w:rsidRDefault="005204F6" w:rsidP="006F0F3D">
            <w:pPr>
              <w:tabs>
                <w:tab w:val="left" w:pos="1701"/>
              </w:tabs>
              <w:jc w:val="center"/>
              <w:rPr>
                <w:rFonts w:cs="Arial"/>
              </w:rPr>
            </w:pPr>
            <w:r w:rsidRPr="0013747F">
              <w:rPr>
                <w:rFonts w:cs="Arial"/>
              </w:rPr>
              <w:t>Y/N</w:t>
            </w:r>
          </w:p>
        </w:tc>
        <w:tc>
          <w:tcPr>
            <w:tcW w:w="1140" w:type="dxa"/>
            <w:gridSpan w:val="2"/>
            <w:vAlign w:val="center"/>
          </w:tcPr>
          <w:p w14:paraId="618F36E1" w14:textId="77777777" w:rsidR="005204F6" w:rsidRPr="0013747F" w:rsidRDefault="005204F6" w:rsidP="006F0F3D">
            <w:pPr>
              <w:tabs>
                <w:tab w:val="left" w:pos="1701"/>
              </w:tabs>
              <w:jc w:val="center"/>
              <w:rPr>
                <w:rFonts w:cs="Arial"/>
              </w:rPr>
            </w:pPr>
            <w:r w:rsidRPr="0013747F">
              <w:rPr>
                <w:rFonts w:cs="Arial"/>
              </w:rPr>
              <w:t>Y/N</w:t>
            </w:r>
          </w:p>
        </w:tc>
        <w:tc>
          <w:tcPr>
            <w:tcW w:w="1426" w:type="dxa"/>
            <w:vAlign w:val="center"/>
          </w:tcPr>
          <w:p w14:paraId="4E393BA4" w14:textId="77777777" w:rsidR="005204F6" w:rsidRPr="0013747F" w:rsidRDefault="005204F6" w:rsidP="006F0F3D">
            <w:pPr>
              <w:tabs>
                <w:tab w:val="left" w:pos="1701"/>
              </w:tabs>
              <w:jc w:val="center"/>
              <w:rPr>
                <w:rFonts w:cs="Arial"/>
              </w:rPr>
            </w:pPr>
            <w:r w:rsidRPr="0013747F">
              <w:rPr>
                <w:rFonts w:cs="Arial"/>
              </w:rPr>
              <w:t>Y/N</w:t>
            </w:r>
          </w:p>
        </w:tc>
        <w:tc>
          <w:tcPr>
            <w:tcW w:w="3570" w:type="dxa"/>
            <w:vAlign w:val="center"/>
          </w:tcPr>
          <w:p w14:paraId="04B1DD9F" w14:textId="77777777" w:rsidR="005204F6" w:rsidRPr="0013747F" w:rsidRDefault="005204F6" w:rsidP="006F0F3D">
            <w:pPr>
              <w:tabs>
                <w:tab w:val="left" w:pos="1701"/>
              </w:tabs>
              <w:jc w:val="center"/>
              <w:rPr>
                <w:rFonts w:cs="Arial"/>
              </w:rPr>
            </w:pPr>
          </w:p>
        </w:tc>
      </w:tr>
      <w:tr w:rsidR="00F71F9B" w:rsidRPr="0013747F" w14:paraId="46D024EF" w14:textId="77777777" w:rsidTr="005204F6">
        <w:trPr>
          <w:trHeight w:val="258"/>
        </w:trPr>
        <w:tc>
          <w:tcPr>
            <w:tcW w:w="9015" w:type="dxa"/>
            <w:gridSpan w:val="7"/>
            <w:vAlign w:val="center"/>
          </w:tcPr>
          <w:p w14:paraId="44713A23" w14:textId="77777777" w:rsidR="00F71F9B" w:rsidRPr="0013747F" w:rsidRDefault="00F71F9B" w:rsidP="006F0F3D">
            <w:pPr>
              <w:tabs>
                <w:tab w:val="left" w:pos="1701"/>
              </w:tabs>
              <w:ind w:right="-169"/>
              <w:rPr>
                <w:rFonts w:cs="Arial"/>
                <w:b/>
                <w:bCs/>
                <w:highlight w:val="yellow"/>
              </w:rPr>
            </w:pPr>
          </w:p>
        </w:tc>
      </w:tr>
      <w:tr w:rsidR="00F71F9B" w:rsidRPr="0013747F" w14:paraId="5601C691" w14:textId="77777777" w:rsidTr="005204F6">
        <w:trPr>
          <w:trHeight w:val="276"/>
        </w:trPr>
        <w:tc>
          <w:tcPr>
            <w:tcW w:w="9015" w:type="dxa"/>
            <w:gridSpan w:val="7"/>
            <w:vAlign w:val="center"/>
          </w:tcPr>
          <w:p w14:paraId="3A25C4F5" w14:textId="77777777" w:rsidR="00F71F9B" w:rsidRPr="0013747F" w:rsidRDefault="00F71F9B" w:rsidP="006F0F3D">
            <w:pPr>
              <w:tabs>
                <w:tab w:val="left" w:pos="1701"/>
              </w:tabs>
              <w:rPr>
                <w:rFonts w:cs="Arial"/>
                <w:b/>
                <w:bCs/>
                <w:highlight w:val="yellow"/>
              </w:rPr>
            </w:pPr>
            <w:r w:rsidRPr="0013747F">
              <w:rPr>
                <w:rFonts w:cs="Arial"/>
                <w:b/>
                <w:bCs/>
                <w:highlight w:val="yellow"/>
              </w:rPr>
              <w:t>To achieve this qualification, a learner must:</w:t>
            </w:r>
          </w:p>
        </w:tc>
      </w:tr>
      <w:tr w:rsidR="00F71F9B" w:rsidRPr="00BA5346" w14:paraId="6D6C4487" w14:textId="77777777" w:rsidTr="005204F6">
        <w:trPr>
          <w:trHeight w:val="517"/>
        </w:trPr>
        <w:tc>
          <w:tcPr>
            <w:tcW w:w="1881" w:type="dxa"/>
            <w:gridSpan w:val="2"/>
            <w:vAlign w:val="center"/>
          </w:tcPr>
          <w:p w14:paraId="1D2B812B" w14:textId="77777777" w:rsidR="00F71F9B" w:rsidRPr="00BA5346" w:rsidRDefault="00F71F9B" w:rsidP="006F0F3D">
            <w:pPr>
              <w:tabs>
                <w:tab w:val="left" w:pos="1701"/>
              </w:tabs>
              <w:jc w:val="center"/>
              <w:rPr>
                <w:rFonts w:cs="Arial"/>
                <w:b/>
                <w:bCs/>
                <w:sz w:val="18"/>
                <w:szCs w:val="18"/>
                <w:highlight w:val="yellow"/>
              </w:rPr>
            </w:pPr>
            <w:r w:rsidRPr="00BA5346">
              <w:rPr>
                <w:rFonts w:cs="Arial"/>
                <w:b/>
                <w:bCs/>
                <w:sz w:val="18"/>
                <w:szCs w:val="18"/>
                <w:highlight w:val="yellow"/>
              </w:rPr>
              <w:t>Complete total number of credits</w:t>
            </w:r>
          </w:p>
        </w:tc>
        <w:tc>
          <w:tcPr>
            <w:tcW w:w="1996" w:type="dxa"/>
            <w:gridSpan w:val="2"/>
            <w:vAlign w:val="center"/>
          </w:tcPr>
          <w:p w14:paraId="290715F4" w14:textId="77777777" w:rsidR="00F71F9B" w:rsidRPr="00BA5346" w:rsidRDefault="00F71F9B" w:rsidP="006F0F3D">
            <w:pPr>
              <w:tabs>
                <w:tab w:val="left" w:pos="1701"/>
              </w:tabs>
              <w:jc w:val="center"/>
              <w:rPr>
                <w:rFonts w:cs="Arial"/>
                <w:b/>
                <w:bCs/>
                <w:sz w:val="18"/>
                <w:szCs w:val="18"/>
                <w:highlight w:val="yellow"/>
              </w:rPr>
            </w:pPr>
            <w:r w:rsidRPr="00BA5346">
              <w:rPr>
                <w:rFonts w:cs="Arial"/>
                <w:b/>
                <w:bCs/>
                <w:sz w:val="18"/>
                <w:szCs w:val="18"/>
                <w:highlight w:val="yellow"/>
              </w:rPr>
              <w:t>Pass all compulsory components</w:t>
            </w:r>
          </w:p>
        </w:tc>
        <w:tc>
          <w:tcPr>
            <w:tcW w:w="5138" w:type="dxa"/>
            <w:gridSpan w:val="3"/>
            <w:vAlign w:val="center"/>
          </w:tcPr>
          <w:p w14:paraId="0FE2087C" w14:textId="77777777" w:rsidR="00F71F9B" w:rsidRPr="00BA5346" w:rsidRDefault="00F71F9B" w:rsidP="006F0F3D">
            <w:pPr>
              <w:tabs>
                <w:tab w:val="left" w:pos="1701"/>
              </w:tabs>
              <w:ind w:right="-28"/>
              <w:jc w:val="center"/>
              <w:rPr>
                <w:rFonts w:cs="Arial"/>
                <w:b/>
                <w:bCs/>
                <w:sz w:val="18"/>
                <w:szCs w:val="18"/>
                <w:highlight w:val="yellow"/>
              </w:rPr>
            </w:pPr>
            <w:r w:rsidRPr="00BA5346">
              <w:rPr>
                <w:rFonts w:cs="Arial"/>
                <w:b/>
                <w:bCs/>
                <w:sz w:val="18"/>
                <w:szCs w:val="18"/>
                <w:highlight w:val="yellow"/>
              </w:rPr>
              <w:t>Pass the following components</w:t>
            </w:r>
          </w:p>
        </w:tc>
      </w:tr>
      <w:tr w:rsidR="00F71F9B" w:rsidRPr="0013747F" w14:paraId="38F7BF75" w14:textId="77777777" w:rsidTr="005204F6">
        <w:trPr>
          <w:trHeight w:val="258"/>
        </w:trPr>
        <w:tc>
          <w:tcPr>
            <w:tcW w:w="1881" w:type="dxa"/>
            <w:gridSpan w:val="2"/>
            <w:vAlign w:val="center"/>
          </w:tcPr>
          <w:p w14:paraId="6D8DD3D2" w14:textId="77777777" w:rsidR="00F71F9B" w:rsidRPr="0013747F" w:rsidRDefault="00F71F9B" w:rsidP="006F0F3D">
            <w:pPr>
              <w:tabs>
                <w:tab w:val="left" w:pos="1701"/>
              </w:tabs>
              <w:jc w:val="center"/>
              <w:rPr>
                <w:rFonts w:cs="Arial"/>
              </w:rPr>
            </w:pPr>
          </w:p>
        </w:tc>
        <w:tc>
          <w:tcPr>
            <w:tcW w:w="1996" w:type="dxa"/>
            <w:gridSpan w:val="2"/>
            <w:vAlign w:val="center"/>
          </w:tcPr>
          <w:p w14:paraId="750404F7" w14:textId="77777777" w:rsidR="00F71F9B" w:rsidRPr="0013747F" w:rsidRDefault="00F71F9B" w:rsidP="006F0F3D">
            <w:pPr>
              <w:tabs>
                <w:tab w:val="left" w:pos="1701"/>
              </w:tabs>
              <w:jc w:val="center"/>
              <w:rPr>
                <w:rFonts w:cs="Arial"/>
              </w:rPr>
            </w:pPr>
            <w:r w:rsidRPr="0013747F">
              <w:rPr>
                <w:rFonts w:cs="Arial"/>
              </w:rPr>
              <w:t>Y/N</w:t>
            </w:r>
          </w:p>
        </w:tc>
        <w:tc>
          <w:tcPr>
            <w:tcW w:w="5138" w:type="dxa"/>
            <w:gridSpan w:val="3"/>
            <w:vAlign w:val="center"/>
          </w:tcPr>
          <w:p w14:paraId="363F644D" w14:textId="77777777" w:rsidR="00F71F9B" w:rsidRPr="0013747F" w:rsidRDefault="00F71F9B" w:rsidP="006F0F3D">
            <w:pPr>
              <w:tabs>
                <w:tab w:val="left" w:pos="1701"/>
              </w:tabs>
              <w:jc w:val="center"/>
              <w:rPr>
                <w:rFonts w:cs="Arial"/>
              </w:rPr>
            </w:pPr>
          </w:p>
        </w:tc>
      </w:tr>
    </w:tbl>
    <w:p w14:paraId="1378AB0C" w14:textId="77777777" w:rsidR="00F71F9B" w:rsidRPr="0013747F" w:rsidRDefault="00F71F9B" w:rsidP="00F71F9B">
      <w:pPr>
        <w:tabs>
          <w:tab w:val="left" w:pos="1701"/>
        </w:tabs>
        <w:rPr>
          <w:highlight w:val="yellow"/>
        </w:rPr>
      </w:pPr>
    </w:p>
    <w:p w14:paraId="1746A009" w14:textId="77777777" w:rsidR="00F71F9B" w:rsidRPr="0013747F" w:rsidRDefault="00F71F9B" w:rsidP="00F71F9B">
      <w:pPr>
        <w:pStyle w:val="Heading6"/>
        <w:rPr>
          <w:highlight w:val="yellow"/>
        </w:rPr>
      </w:pPr>
      <w:r w:rsidRPr="0013747F">
        <w:rPr>
          <w:highlight w:val="yellow"/>
        </w:rPr>
        <w:t>tec</w:t>
      </w:r>
    </w:p>
    <w:tbl>
      <w:tblPr>
        <w:tblW w:w="9015" w:type="dxa"/>
        <w:tblBorders>
          <w:top w:val="single" w:sz="2" w:space="0" w:color="808080"/>
          <w:left w:val="single" w:sz="2" w:space="0" w:color="808080"/>
          <w:bottom w:val="single" w:sz="2" w:space="0" w:color="808080"/>
          <w:right w:val="single" w:sz="2" w:space="0" w:color="808080"/>
          <w:insideH w:val="single" w:sz="6" w:space="0" w:color="808080"/>
          <w:insideV w:val="single" w:sz="6" w:space="0" w:color="808080"/>
        </w:tblBorders>
        <w:tblCellMar>
          <w:top w:w="57" w:type="dxa"/>
          <w:left w:w="28" w:type="dxa"/>
          <w:bottom w:w="57" w:type="dxa"/>
          <w:right w:w="28" w:type="dxa"/>
        </w:tblCellMar>
        <w:tblLook w:val="01E0" w:firstRow="1" w:lastRow="1" w:firstColumn="1" w:lastColumn="1" w:noHBand="0" w:noVBand="0"/>
      </w:tblPr>
      <w:tblGrid>
        <w:gridCol w:w="1304"/>
        <w:gridCol w:w="198"/>
        <w:gridCol w:w="1276"/>
        <w:gridCol w:w="227"/>
        <w:gridCol w:w="1418"/>
        <w:gridCol w:w="84"/>
        <w:gridCol w:w="1389"/>
        <w:gridCol w:w="114"/>
        <w:gridCol w:w="1446"/>
        <w:gridCol w:w="56"/>
        <w:gridCol w:w="1503"/>
      </w:tblGrid>
      <w:tr w:rsidR="00F71F9B" w:rsidRPr="00BA5346" w14:paraId="6FBA0DBA" w14:textId="77777777" w:rsidTr="006F0F3D">
        <w:tc>
          <w:tcPr>
            <w:tcW w:w="1502" w:type="dxa"/>
            <w:gridSpan w:val="2"/>
            <w:vAlign w:val="center"/>
          </w:tcPr>
          <w:p w14:paraId="0B764759" w14:textId="77777777" w:rsidR="00F71F9B" w:rsidRPr="00BA5346" w:rsidRDefault="00F71F9B" w:rsidP="006F0F3D">
            <w:pPr>
              <w:tabs>
                <w:tab w:val="left" w:pos="1701"/>
              </w:tabs>
              <w:jc w:val="center"/>
              <w:rPr>
                <w:rFonts w:cs="Arial"/>
                <w:b/>
                <w:sz w:val="18"/>
                <w:szCs w:val="18"/>
                <w:highlight w:val="yellow"/>
              </w:rPr>
            </w:pPr>
            <w:r w:rsidRPr="00BA5346">
              <w:rPr>
                <w:rFonts w:cs="Arial"/>
                <w:b/>
                <w:sz w:val="18"/>
                <w:szCs w:val="18"/>
                <w:highlight w:val="yellow"/>
              </w:rPr>
              <w:t>Teaching hours per week</w:t>
            </w:r>
          </w:p>
        </w:tc>
        <w:tc>
          <w:tcPr>
            <w:tcW w:w="1503" w:type="dxa"/>
            <w:gridSpan w:val="2"/>
            <w:vAlign w:val="center"/>
          </w:tcPr>
          <w:p w14:paraId="539BDF26" w14:textId="77777777" w:rsidR="00F71F9B" w:rsidRPr="00BA5346" w:rsidRDefault="00F71F9B" w:rsidP="006F0F3D">
            <w:pPr>
              <w:tabs>
                <w:tab w:val="left" w:pos="1701"/>
              </w:tabs>
              <w:jc w:val="center"/>
              <w:rPr>
                <w:rFonts w:cs="Arial"/>
                <w:b/>
                <w:sz w:val="18"/>
                <w:szCs w:val="18"/>
                <w:highlight w:val="yellow"/>
              </w:rPr>
            </w:pPr>
            <w:r w:rsidRPr="00BA5346">
              <w:rPr>
                <w:rFonts w:cs="Arial"/>
                <w:b/>
                <w:sz w:val="18"/>
                <w:szCs w:val="18"/>
                <w:highlight w:val="yellow"/>
              </w:rPr>
              <w:t xml:space="preserve">Work experience hours per week </w:t>
            </w:r>
          </w:p>
        </w:tc>
        <w:tc>
          <w:tcPr>
            <w:tcW w:w="1502" w:type="dxa"/>
            <w:gridSpan w:val="2"/>
            <w:vAlign w:val="center"/>
          </w:tcPr>
          <w:p w14:paraId="1DCC8907" w14:textId="77777777" w:rsidR="00F71F9B" w:rsidRPr="00BA5346" w:rsidRDefault="00F71F9B" w:rsidP="006F0F3D">
            <w:pPr>
              <w:tabs>
                <w:tab w:val="left" w:pos="1701"/>
              </w:tabs>
              <w:jc w:val="center"/>
              <w:rPr>
                <w:rFonts w:cs="Arial"/>
                <w:b/>
                <w:sz w:val="18"/>
                <w:szCs w:val="18"/>
                <w:highlight w:val="yellow"/>
              </w:rPr>
            </w:pPr>
            <w:r w:rsidRPr="00BA5346">
              <w:rPr>
                <w:rFonts w:cs="Arial"/>
                <w:b/>
                <w:sz w:val="18"/>
                <w:szCs w:val="18"/>
                <w:highlight w:val="yellow"/>
              </w:rPr>
              <w:t xml:space="preserve">Self-directed learning hours per week </w:t>
            </w:r>
          </w:p>
        </w:tc>
        <w:tc>
          <w:tcPr>
            <w:tcW w:w="1503" w:type="dxa"/>
            <w:gridSpan w:val="2"/>
            <w:vAlign w:val="center"/>
          </w:tcPr>
          <w:p w14:paraId="4AB18B50" w14:textId="77777777" w:rsidR="00F71F9B" w:rsidRPr="00BA5346" w:rsidRDefault="00F71F9B" w:rsidP="006F0F3D">
            <w:pPr>
              <w:tabs>
                <w:tab w:val="left" w:pos="1701"/>
              </w:tabs>
              <w:jc w:val="center"/>
              <w:rPr>
                <w:rFonts w:cs="Arial"/>
                <w:b/>
                <w:sz w:val="18"/>
                <w:szCs w:val="18"/>
                <w:highlight w:val="yellow"/>
              </w:rPr>
            </w:pPr>
            <w:r w:rsidRPr="00BA5346">
              <w:rPr>
                <w:rFonts w:cs="Arial"/>
                <w:b/>
                <w:sz w:val="18"/>
                <w:szCs w:val="18"/>
                <w:highlight w:val="yellow"/>
              </w:rPr>
              <w:t>Teaching weeks per year</w:t>
            </w:r>
          </w:p>
        </w:tc>
        <w:tc>
          <w:tcPr>
            <w:tcW w:w="1502" w:type="dxa"/>
            <w:gridSpan w:val="2"/>
            <w:vAlign w:val="center"/>
          </w:tcPr>
          <w:p w14:paraId="183A57A1" w14:textId="77777777" w:rsidR="00F71F9B" w:rsidRPr="00BA5346" w:rsidRDefault="00F71F9B" w:rsidP="006F0F3D">
            <w:pPr>
              <w:tabs>
                <w:tab w:val="left" w:pos="1701"/>
              </w:tabs>
              <w:jc w:val="center"/>
              <w:rPr>
                <w:rFonts w:cs="Arial"/>
                <w:b/>
                <w:sz w:val="18"/>
                <w:szCs w:val="18"/>
                <w:highlight w:val="yellow"/>
              </w:rPr>
            </w:pPr>
            <w:r w:rsidRPr="00BA5346">
              <w:rPr>
                <w:rFonts w:cs="Arial"/>
                <w:b/>
                <w:sz w:val="18"/>
                <w:szCs w:val="18"/>
                <w:highlight w:val="yellow"/>
              </w:rPr>
              <w:t>Gross weeks per year</w:t>
            </w:r>
          </w:p>
        </w:tc>
        <w:tc>
          <w:tcPr>
            <w:tcW w:w="1503" w:type="dxa"/>
            <w:vAlign w:val="center"/>
          </w:tcPr>
          <w:p w14:paraId="11406D9E" w14:textId="77777777" w:rsidR="00F71F9B" w:rsidRPr="00BA5346" w:rsidRDefault="00F71F9B" w:rsidP="006F0F3D">
            <w:pPr>
              <w:tabs>
                <w:tab w:val="left" w:pos="1701"/>
              </w:tabs>
              <w:jc w:val="center"/>
              <w:rPr>
                <w:rFonts w:cs="Arial"/>
                <w:b/>
                <w:sz w:val="18"/>
                <w:szCs w:val="18"/>
                <w:highlight w:val="yellow"/>
              </w:rPr>
            </w:pPr>
            <w:r w:rsidRPr="00BA5346">
              <w:rPr>
                <w:rFonts w:cs="Arial"/>
                <w:b/>
                <w:sz w:val="18"/>
                <w:szCs w:val="18"/>
                <w:highlight w:val="yellow"/>
              </w:rPr>
              <w:t>Holiday weeks per year</w:t>
            </w:r>
          </w:p>
        </w:tc>
      </w:tr>
      <w:tr w:rsidR="00F71F9B" w:rsidRPr="0013747F" w14:paraId="33EE1050" w14:textId="77777777" w:rsidTr="006F0F3D">
        <w:tc>
          <w:tcPr>
            <w:tcW w:w="1502" w:type="dxa"/>
            <w:gridSpan w:val="2"/>
            <w:vAlign w:val="center"/>
          </w:tcPr>
          <w:p w14:paraId="4FAD95C6" w14:textId="77777777" w:rsidR="00F71F9B" w:rsidRPr="0013747F" w:rsidRDefault="00F71F9B" w:rsidP="006F0F3D">
            <w:pPr>
              <w:tabs>
                <w:tab w:val="left" w:pos="1701"/>
              </w:tabs>
              <w:jc w:val="center"/>
              <w:rPr>
                <w:rFonts w:cs="Arial"/>
                <w:bCs/>
                <w:highlight w:val="yellow"/>
              </w:rPr>
            </w:pPr>
          </w:p>
        </w:tc>
        <w:tc>
          <w:tcPr>
            <w:tcW w:w="1503" w:type="dxa"/>
            <w:gridSpan w:val="2"/>
            <w:vAlign w:val="center"/>
          </w:tcPr>
          <w:p w14:paraId="5157BAD9" w14:textId="77777777" w:rsidR="00F71F9B" w:rsidRPr="0013747F" w:rsidRDefault="00F71F9B" w:rsidP="006F0F3D">
            <w:pPr>
              <w:tabs>
                <w:tab w:val="left" w:pos="1701"/>
              </w:tabs>
              <w:jc w:val="center"/>
              <w:rPr>
                <w:rFonts w:cs="Arial"/>
                <w:bCs/>
                <w:highlight w:val="yellow"/>
              </w:rPr>
            </w:pPr>
          </w:p>
        </w:tc>
        <w:tc>
          <w:tcPr>
            <w:tcW w:w="1502" w:type="dxa"/>
            <w:gridSpan w:val="2"/>
            <w:vAlign w:val="center"/>
          </w:tcPr>
          <w:p w14:paraId="2DA80295" w14:textId="77777777" w:rsidR="00F71F9B" w:rsidRPr="0013747F" w:rsidRDefault="00F71F9B" w:rsidP="006F0F3D">
            <w:pPr>
              <w:tabs>
                <w:tab w:val="left" w:pos="1701"/>
              </w:tabs>
              <w:jc w:val="center"/>
              <w:rPr>
                <w:rFonts w:cs="Arial"/>
                <w:bCs/>
                <w:highlight w:val="yellow"/>
              </w:rPr>
            </w:pPr>
          </w:p>
        </w:tc>
        <w:tc>
          <w:tcPr>
            <w:tcW w:w="1503" w:type="dxa"/>
            <w:gridSpan w:val="2"/>
            <w:vAlign w:val="center"/>
          </w:tcPr>
          <w:p w14:paraId="2177C940" w14:textId="77777777" w:rsidR="00F71F9B" w:rsidRPr="0013747F" w:rsidRDefault="00F71F9B" w:rsidP="006F0F3D">
            <w:pPr>
              <w:tabs>
                <w:tab w:val="left" w:pos="1701"/>
              </w:tabs>
              <w:jc w:val="center"/>
              <w:rPr>
                <w:rFonts w:cs="Arial"/>
                <w:bCs/>
                <w:highlight w:val="yellow"/>
              </w:rPr>
            </w:pPr>
          </w:p>
        </w:tc>
        <w:tc>
          <w:tcPr>
            <w:tcW w:w="1502" w:type="dxa"/>
            <w:gridSpan w:val="2"/>
            <w:vAlign w:val="center"/>
          </w:tcPr>
          <w:p w14:paraId="0B705BCB" w14:textId="77777777" w:rsidR="00F71F9B" w:rsidRPr="0013747F" w:rsidRDefault="00F71F9B" w:rsidP="006F0F3D">
            <w:pPr>
              <w:tabs>
                <w:tab w:val="left" w:pos="1701"/>
              </w:tabs>
              <w:jc w:val="center"/>
              <w:rPr>
                <w:rFonts w:cs="Arial"/>
                <w:bCs/>
                <w:highlight w:val="yellow"/>
              </w:rPr>
            </w:pPr>
          </w:p>
        </w:tc>
        <w:tc>
          <w:tcPr>
            <w:tcW w:w="1503" w:type="dxa"/>
            <w:vAlign w:val="center"/>
          </w:tcPr>
          <w:p w14:paraId="707E2F6B" w14:textId="77777777" w:rsidR="00F71F9B" w:rsidRPr="0013747F" w:rsidRDefault="00F71F9B" w:rsidP="006F0F3D">
            <w:pPr>
              <w:tabs>
                <w:tab w:val="left" w:pos="1701"/>
              </w:tabs>
              <w:jc w:val="center"/>
              <w:rPr>
                <w:rFonts w:cs="Arial"/>
                <w:bCs/>
                <w:highlight w:val="yellow"/>
              </w:rPr>
            </w:pPr>
          </w:p>
        </w:tc>
      </w:tr>
      <w:tr w:rsidR="00F71F9B" w:rsidRPr="0013747F" w14:paraId="16866DB4" w14:textId="77777777" w:rsidTr="006F0F3D">
        <w:trPr>
          <w:trHeight w:val="301"/>
        </w:trPr>
        <w:tc>
          <w:tcPr>
            <w:tcW w:w="9015" w:type="dxa"/>
            <w:gridSpan w:val="11"/>
            <w:tcBorders>
              <w:top w:val="single" w:sz="6" w:space="0" w:color="808080"/>
              <w:left w:val="single" w:sz="2" w:space="0" w:color="808080"/>
              <w:right w:val="single" w:sz="2" w:space="0" w:color="808080"/>
            </w:tcBorders>
            <w:vAlign w:val="center"/>
          </w:tcPr>
          <w:p w14:paraId="4EF48B07" w14:textId="77777777" w:rsidR="00F71F9B" w:rsidRPr="0013747F" w:rsidRDefault="00F71F9B" w:rsidP="006F0F3D">
            <w:pPr>
              <w:tabs>
                <w:tab w:val="left" w:pos="1701"/>
              </w:tabs>
              <w:jc w:val="center"/>
              <w:rPr>
                <w:rFonts w:cs="Arial"/>
                <w:b/>
                <w:bCs/>
                <w:highlight w:val="yellow"/>
              </w:rPr>
            </w:pPr>
          </w:p>
        </w:tc>
      </w:tr>
      <w:tr w:rsidR="00F71F9B" w:rsidRPr="00BA5346" w14:paraId="1B0BB6E9" w14:textId="77777777" w:rsidTr="006F0F3D">
        <w:tc>
          <w:tcPr>
            <w:tcW w:w="1502" w:type="dxa"/>
            <w:gridSpan w:val="2"/>
            <w:tcBorders>
              <w:top w:val="single" w:sz="6" w:space="0" w:color="808080"/>
              <w:left w:val="single" w:sz="2" w:space="0" w:color="808080"/>
              <w:bottom w:val="single" w:sz="6" w:space="0" w:color="808080"/>
              <w:right w:val="single" w:sz="6" w:space="0" w:color="808080"/>
            </w:tcBorders>
            <w:vAlign w:val="center"/>
          </w:tcPr>
          <w:p w14:paraId="3E2B43EB" w14:textId="77777777" w:rsidR="00F71F9B" w:rsidRPr="00BA5346" w:rsidRDefault="00F71F9B" w:rsidP="006F0F3D">
            <w:pPr>
              <w:tabs>
                <w:tab w:val="left" w:pos="1701"/>
              </w:tabs>
              <w:jc w:val="center"/>
              <w:rPr>
                <w:rFonts w:cs="Arial"/>
                <w:b/>
                <w:bCs/>
                <w:sz w:val="18"/>
                <w:szCs w:val="18"/>
                <w:highlight w:val="yellow"/>
              </w:rPr>
            </w:pPr>
            <w:r w:rsidRPr="00BA5346">
              <w:rPr>
                <w:rFonts w:cs="Arial"/>
                <w:b/>
                <w:bCs/>
                <w:sz w:val="18"/>
                <w:szCs w:val="18"/>
                <w:highlight w:val="yellow"/>
              </w:rPr>
              <w:t>EFTS based funding sought?</w:t>
            </w:r>
          </w:p>
        </w:tc>
        <w:tc>
          <w:tcPr>
            <w:tcW w:w="1503" w:type="dxa"/>
            <w:gridSpan w:val="2"/>
            <w:tcBorders>
              <w:top w:val="single" w:sz="6" w:space="0" w:color="808080"/>
              <w:left w:val="single" w:sz="6" w:space="0" w:color="808080"/>
              <w:bottom w:val="single" w:sz="6" w:space="0" w:color="808080"/>
              <w:right w:val="single" w:sz="6" w:space="0" w:color="808080"/>
            </w:tcBorders>
            <w:vAlign w:val="center"/>
          </w:tcPr>
          <w:p w14:paraId="1CD96AAF" w14:textId="77777777" w:rsidR="00F71F9B" w:rsidRPr="00BA5346" w:rsidRDefault="00F71F9B" w:rsidP="006F0F3D">
            <w:pPr>
              <w:tabs>
                <w:tab w:val="left" w:pos="1701"/>
              </w:tabs>
              <w:jc w:val="center"/>
              <w:rPr>
                <w:rFonts w:cs="Arial"/>
                <w:b/>
                <w:bCs/>
                <w:sz w:val="18"/>
                <w:szCs w:val="18"/>
                <w:highlight w:val="yellow"/>
              </w:rPr>
            </w:pPr>
            <w:r w:rsidRPr="00BA5346">
              <w:rPr>
                <w:rFonts w:cs="Arial"/>
                <w:b/>
                <w:bCs/>
                <w:sz w:val="18"/>
                <w:szCs w:val="18"/>
                <w:highlight w:val="yellow"/>
              </w:rPr>
              <w:t>Total EFTS value</w:t>
            </w:r>
          </w:p>
        </w:tc>
        <w:tc>
          <w:tcPr>
            <w:tcW w:w="1418" w:type="dxa"/>
            <w:tcBorders>
              <w:top w:val="single" w:sz="6" w:space="0" w:color="808080"/>
              <w:left w:val="single" w:sz="6" w:space="0" w:color="808080"/>
              <w:bottom w:val="single" w:sz="6" w:space="0" w:color="808080"/>
              <w:right w:val="single" w:sz="6" w:space="0" w:color="808080"/>
            </w:tcBorders>
            <w:vAlign w:val="center"/>
          </w:tcPr>
          <w:p w14:paraId="5BDE8D05" w14:textId="77777777" w:rsidR="00F71F9B" w:rsidRPr="00BA5346" w:rsidRDefault="00F71F9B" w:rsidP="006F0F3D">
            <w:pPr>
              <w:tabs>
                <w:tab w:val="left" w:pos="1701"/>
              </w:tabs>
              <w:jc w:val="center"/>
              <w:rPr>
                <w:rFonts w:cs="Arial"/>
                <w:b/>
                <w:bCs/>
                <w:sz w:val="18"/>
                <w:szCs w:val="18"/>
                <w:highlight w:val="yellow"/>
              </w:rPr>
            </w:pPr>
            <w:r w:rsidRPr="00BA5346">
              <w:rPr>
                <w:rFonts w:cs="Arial"/>
                <w:b/>
                <w:bCs/>
                <w:sz w:val="18"/>
                <w:szCs w:val="18"/>
                <w:highlight w:val="yellow"/>
              </w:rPr>
              <w:t xml:space="preserve">Award variances, ie </w:t>
            </w:r>
            <w:commentRangeStart w:id="118"/>
            <w:r w:rsidRPr="00BA5346">
              <w:rPr>
                <w:rFonts w:cs="Arial"/>
                <w:b/>
                <w:bCs/>
                <w:sz w:val="18"/>
                <w:szCs w:val="18"/>
                <w:highlight w:val="yellow"/>
              </w:rPr>
              <w:t>logo</w:t>
            </w:r>
            <w:commentRangeEnd w:id="118"/>
            <w:r w:rsidRPr="00BA5346">
              <w:rPr>
                <w:rStyle w:val="CommentReference"/>
                <w:sz w:val="18"/>
                <w:szCs w:val="18"/>
              </w:rPr>
              <w:commentReference w:id="118"/>
            </w:r>
            <w:r w:rsidRPr="00BA5346">
              <w:rPr>
                <w:rFonts w:cs="Arial"/>
                <w:b/>
                <w:bCs/>
                <w:sz w:val="18"/>
                <w:szCs w:val="18"/>
                <w:highlight w:val="yellow"/>
              </w:rPr>
              <w:t>?</w:t>
            </w:r>
          </w:p>
        </w:tc>
        <w:tc>
          <w:tcPr>
            <w:tcW w:w="1473" w:type="dxa"/>
            <w:gridSpan w:val="2"/>
            <w:tcBorders>
              <w:top w:val="single" w:sz="6" w:space="0" w:color="808080"/>
              <w:left w:val="single" w:sz="6" w:space="0" w:color="808080"/>
              <w:bottom w:val="single" w:sz="6" w:space="0" w:color="808080"/>
              <w:right w:val="single" w:sz="6" w:space="0" w:color="808080"/>
            </w:tcBorders>
            <w:vAlign w:val="center"/>
          </w:tcPr>
          <w:p w14:paraId="03D4E3AB" w14:textId="77777777" w:rsidR="00F71F9B" w:rsidRPr="00BA5346" w:rsidRDefault="00F71F9B" w:rsidP="006F0F3D">
            <w:pPr>
              <w:tabs>
                <w:tab w:val="left" w:pos="1701"/>
              </w:tabs>
              <w:jc w:val="center"/>
              <w:rPr>
                <w:rFonts w:cs="Arial"/>
                <w:b/>
                <w:bCs/>
                <w:sz w:val="18"/>
                <w:szCs w:val="18"/>
                <w:highlight w:val="yellow"/>
              </w:rPr>
            </w:pPr>
            <w:r w:rsidRPr="00BA5346">
              <w:rPr>
                <w:rFonts w:cs="Arial"/>
                <w:b/>
                <w:bCs/>
                <w:sz w:val="18"/>
                <w:szCs w:val="18"/>
                <w:highlight w:val="yellow"/>
              </w:rPr>
              <w:t>Maximum time to complete</w:t>
            </w:r>
          </w:p>
        </w:tc>
        <w:tc>
          <w:tcPr>
            <w:tcW w:w="1560" w:type="dxa"/>
            <w:gridSpan w:val="2"/>
            <w:tcBorders>
              <w:top w:val="single" w:sz="6" w:space="0" w:color="808080"/>
              <w:left w:val="single" w:sz="6" w:space="0" w:color="808080"/>
              <w:bottom w:val="single" w:sz="6" w:space="0" w:color="808080"/>
              <w:right w:val="single" w:sz="6" w:space="0" w:color="808080"/>
            </w:tcBorders>
            <w:vAlign w:val="center"/>
          </w:tcPr>
          <w:p w14:paraId="192ECB59" w14:textId="77777777" w:rsidR="00F71F9B" w:rsidRPr="00BA5346" w:rsidRDefault="00F71F9B" w:rsidP="006F0F3D">
            <w:pPr>
              <w:tabs>
                <w:tab w:val="left" w:pos="1701"/>
              </w:tabs>
              <w:jc w:val="center"/>
              <w:rPr>
                <w:rFonts w:cs="Arial"/>
                <w:b/>
                <w:bCs/>
                <w:sz w:val="18"/>
                <w:szCs w:val="18"/>
                <w:highlight w:val="yellow"/>
              </w:rPr>
            </w:pPr>
            <w:r w:rsidRPr="00BA5346">
              <w:rPr>
                <w:rFonts w:cs="Arial"/>
                <w:b/>
                <w:bCs/>
                <w:sz w:val="18"/>
                <w:szCs w:val="18"/>
                <w:highlight w:val="yellow"/>
              </w:rPr>
              <w:t>Total Credits</w:t>
            </w:r>
          </w:p>
        </w:tc>
        <w:tc>
          <w:tcPr>
            <w:tcW w:w="1559" w:type="dxa"/>
            <w:gridSpan w:val="2"/>
            <w:tcBorders>
              <w:top w:val="single" w:sz="6" w:space="0" w:color="808080"/>
              <w:left w:val="single" w:sz="6" w:space="0" w:color="808080"/>
              <w:bottom w:val="single" w:sz="6" w:space="0" w:color="808080"/>
              <w:right w:val="single" w:sz="2" w:space="0" w:color="808080"/>
            </w:tcBorders>
            <w:vAlign w:val="center"/>
          </w:tcPr>
          <w:p w14:paraId="333BDFF6" w14:textId="77777777" w:rsidR="00F71F9B" w:rsidRPr="00BA5346" w:rsidRDefault="00F71F9B" w:rsidP="006F0F3D">
            <w:pPr>
              <w:tabs>
                <w:tab w:val="left" w:pos="1701"/>
              </w:tabs>
              <w:jc w:val="center"/>
              <w:rPr>
                <w:rFonts w:cs="Arial"/>
                <w:b/>
                <w:bCs/>
                <w:sz w:val="18"/>
                <w:szCs w:val="18"/>
                <w:highlight w:val="yellow"/>
              </w:rPr>
            </w:pPr>
          </w:p>
        </w:tc>
      </w:tr>
      <w:tr w:rsidR="00F71F9B" w:rsidRPr="0013747F" w14:paraId="4F718007" w14:textId="77777777" w:rsidTr="006F0F3D">
        <w:tc>
          <w:tcPr>
            <w:tcW w:w="1502" w:type="dxa"/>
            <w:gridSpan w:val="2"/>
            <w:tcBorders>
              <w:top w:val="single" w:sz="6" w:space="0" w:color="808080"/>
              <w:left w:val="single" w:sz="2" w:space="0" w:color="808080"/>
              <w:bottom w:val="single" w:sz="6" w:space="0" w:color="808080"/>
              <w:right w:val="single" w:sz="6" w:space="0" w:color="808080"/>
            </w:tcBorders>
            <w:vAlign w:val="center"/>
          </w:tcPr>
          <w:p w14:paraId="2B74DA9E" w14:textId="77777777" w:rsidR="00F71F9B" w:rsidRPr="0013747F" w:rsidRDefault="00F71F9B" w:rsidP="006F0F3D">
            <w:pPr>
              <w:tabs>
                <w:tab w:val="left" w:pos="1701"/>
              </w:tabs>
              <w:jc w:val="center"/>
              <w:rPr>
                <w:rFonts w:cs="Arial"/>
              </w:rPr>
            </w:pPr>
            <w:r w:rsidRPr="0013747F">
              <w:rPr>
                <w:rFonts w:cs="Arial"/>
              </w:rPr>
              <w:t>Y/N</w:t>
            </w:r>
          </w:p>
        </w:tc>
        <w:tc>
          <w:tcPr>
            <w:tcW w:w="1503" w:type="dxa"/>
            <w:gridSpan w:val="2"/>
            <w:tcBorders>
              <w:top w:val="single" w:sz="6" w:space="0" w:color="808080"/>
              <w:left w:val="single" w:sz="6" w:space="0" w:color="808080"/>
              <w:bottom w:val="single" w:sz="6" w:space="0" w:color="808080"/>
              <w:right w:val="single" w:sz="6" w:space="0" w:color="808080"/>
            </w:tcBorders>
            <w:vAlign w:val="center"/>
          </w:tcPr>
          <w:p w14:paraId="3CF3AE4C" w14:textId="77777777" w:rsidR="00F71F9B" w:rsidRPr="0013747F" w:rsidRDefault="00F71F9B" w:rsidP="006F0F3D">
            <w:pPr>
              <w:tabs>
                <w:tab w:val="left" w:pos="1701"/>
              </w:tabs>
              <w:jc w:val="center"/>
              <w:rPr>
                <w:rFonts w:cs="Arial"/>
              </w:rPr>
            </w:pPr>
          </w:p>
        </w:tc>
        <w:tc>
          <w:tcPr>
            <w:tcW w:w="1418" w:type="dxa"/>
            <w:tcBorders>
              <w:top w:val="single" w:sz="6" w:space="0" w:color="808080"/>
              <w:left w:val="single" w:sz="6" w:space="0" w:color="808080"/>
              <w:bottom w:val="single" w:sz="6" w:space="0" w:color="808080"/>
              <w:right w:val="single" w:sz="6" w:space="0" w:color="808080"/>
            </w:tcBorders>
            <w:vAlign w:val="center"/>
          </w:tcPr>
          <w:p w14:paraId="6B727DB6" w14:textId="77777777" w:rsidR="00F71F9B" w:rsidRPr="0013747F" w:rsidRDefault="00F71F9B" w:rsidP="006F0F3D">
            <w:pPr>
              <w:tabs>
                <w:tab w:val="left" w:pos="1701"/>
              </w:tabs>
              <w:jc w:val="center"/>
              <w:rPr>
                <w:rFonts w:cs="Arial"/>
              </w:rPr>
            </w:pPr>
            <w:r w:rsidRPr="0013747F">
              <w:rPr>
                <w:rFonts w:cs="Arial"/>
              </w:rPr>
              <w:t>Y/N</w:t>
            </w:r>
          </w:p>
        </w:tc>
        <w:tc>
          <w:tcPr>
            <w:tcW w:w="1473" w:type="dxa"/>
            <w:gridSpan w:val="2"/>
            <w:tcBorders>
              <w:top w:val="single" w:sz="6" w:space="0" w:color="808080"/>
              <w:left w:val="single" w:sz="6" w:space="0" w:color="808080"/>
              <w:bottom w:val="single" w:sz="6" w:space="0" w:color="808080"/>
              <w:right w:val="single" w:sz="6" w:space="0" w:color="808080"/>
            </w:tcBorders>
            <w:vAlign w:val="center"/>
          </w:tcPr>
          <w:p w14:paraId="224DA2BC" w14:textId="77777777" w:rsidR="00F71F9B" w:rsidRPr="0013747F" w:rsidRDefault="00F71F9B" w:rsidP="006F0F3D">
            <w:pPr>
              <w:tabs>
                <w:tab w:val="left" w:pos="1701"/>
              </w:tabs>
              <w:jc w:val="center"/>
              <w:rPr>
                <w:rFonts w:cs="Arial"/>
              </w:rPr>
            </w:pPr>
          </w:p>
        </w:tc>
        <w:tc>
          <w:tcPr>
            <w:tcW w:w="1560" w:type="dxa"/>
            <w:gridSpan w:val="2"/>
            <w:tcBorders>
              <w:top w:val="single" w:sz="6" w:space="0" w:color="808080"/>
              <w:left w:val="single" w:sz="6" w:space="0" w:color="808080"/>
              <w:bottom w:val="single" w:sz="6" w:space="0" w:color="808080"/>
              <w:right w:val="single" w:sz="6" w:space="0" w:color="808080"/>
            </w:tcBorders>
            <w:vAlign w:val="center"/>
          </w:tcPr>
          <w:p w14:paraId="1768C444" w14:textId="77777777" w:rsidR="00F71F9B" w:rsidRPr="0013747F" w:rsidRDefault="00F71F9B" w:rsidP="006F0F3D">
            <w:pPr>
              <w:tabs>
                <w:tab w:val="left" w:pos="1701"/>
              </w:tabs>
              <w:jc w:val="center"/>
              <w:rPr>
                <w:rFonts w:cs="Arial"/>
              </w:rPr>
            </w:pPr>
          </w:p>
        </w:tc>
        <w:tc>
          <w:tcPr>
            <w:tcW w:w="1559" w:type="dxa"/>
            <w:gridSpan w:val="2"/>
            <w:tcBorders>
              <w:top w:val="single" w:sz="6" w:space="0" w:color="808080"/>
              <w:left w:val="single" w:sz="6" w:space="0" w:color="808080"/>
              <w:bottom w:val="single" w:sz="6" w:space="0" w:color="808080"/>
              <w:right w:val="single" w:sz="2" w:space="0" w:color="808080"/>
            </w:tcBorders>
            <w:vAlign w:val="center"/>
          </w:tcPr>
          <w:p w14:paraId="293E207F" w14:textId="77777777" w:rsidR="00F71F9B" w:rsidRPr="0013747F" w:rsidRDefault="00F71F9B" w:rsidP="006F0F3D">
            <w:pPr>
              <w:tabs>
                <w:tab w:val="left" w:pos="1701"/>
              </w:tabs>
              <w:jc w:val="center"/>
              <w:rPr>
                <w:rFonts w:cs="Arial"/>
              </w:rPr>
            </w:pPr>
          </w:p>
        </w:tc>
      </w:tr>
      <w:tr w:rsidR="00F71F9B" w:rsidRPr="0013747F" w14:paraId="2B486B02" w14:textId="77777777" w:rsidTr="006F0F3D">
        <w:tc>
          <w:tcPr>
            <w:tcW w:w="9015" w:type="dxa"/>
            <w:gridSpan w:val="11"/>
            <w:tcBorders>
              <w:top w:val="single" w:sz="6" w:space="0" w:color="808080"/>
              <w:left w:val="single" w:sz="2" w:space="0" w:color="808080"/>
              <w:bottom w:val="single" w:sz="6" w:space="0" w:color="808080"/>
              <w:right w:val="single" w:sz="2" w:space="0" w:color="808080"/>
            </w:tcBorders>
            <w:vAlign w:val="center"/>
          </w:tcPr>
          <w:p w14:paraId="504968DB" w14:textId="77777777" w:rsidR="00F71F9B" w:rsidRPr="0013747F" w:rsidRDefault="00F71F9B" w:rsidP="006F0F3D">
            <w:pPr>
              <w:tabs>
                <w:tab w:val="left" w:pos="1701"/>
              </w:tabs>
              <w:rPr>
                <w:rFonts w:cs="Arial"/>
                <w:b/>
                <w:bCs/>
                <w:color w:val="808080"/>
              </w:rPr>
            </w:pPr>
          </w:p>
        </w:tc>
      </w:tr>
      <w:tr w:rsidR="00F71F9B" w:rsidRPr="0013747F" w14:paraId="27352235" w14:textId="77777777" w:rsidTr="006F0F3D">
        <w:tc>
          <w:tcPr>
            <w:tcW w:w="9015" w:type="dxa"/>
            <w:gridSpan w:val="11"/>
            <w:tcBorders>
              <w:top w:val="single" w:sz="6" w:space="0" w:color="808080"/>
              <w:left w:val="single" w:sz="2" w:space="0" w:color="808080"/>
              <w:bottom w:val="single" w:sz="6" w:space="0" w:color="808080"/>
              <w:right w:val="single" w:sz="2" w:space="0" w:color="808080"/>
            </w:tcBorders>
            <w:vAlign w:val="center"/>
          </w:tcPr>
          <w:p w14:paraId="143DF037" w14:textId="77777777" w:rsidR="00F71F9B" w:rsidRPr="0013747F" w:rsidRDefault="00F71F9B" w:rsidP="006F0F3D">
            <w:pPr>
              <w:tabs>
                <w:tab w:val="left" w:pos="1701"/>
              </w:tabs>
              <w:rPr>
                <w:rFonts w:cs="Arial"/>
                <w:b/>
                <w:bCs/>
                <w:color w:val="808080"/>
              </w:rPr>
            </w:pPr>
            <w:r w:rsidRPr="0013747F">
              <w:rPr>
                <w:rFonts w:cs="Arial"/>
                <w:b/>
                <w:bCs/>
                <w:color w:val="808080"/>
              </w:rPr>
              <w:t>QEC Data Analyst to Complete:</w:t>
            </w:r>
          </w:p>
        </w:tc>
      </w:tr>
      <w:tr w:rsidR="00F71F9B" w:rsidRPr="00BA5346" w14:paraId="5CBBC84F" w14:textId="77777777" w:rsidTr="006F0F3D">
        <w:tc>
          <w:tcPr>
            <w:tcW w:w="1304" w:type="dxa"/>
            <w:tcBorders>
              <w:top w:val="single" w:sz="6" w:space="0" w:color="808080"/>
              <w:left w:val="single" w:sz="2" w:space="0" w:color="808080"/>
              <w:bottom w:val="single" w:sz="6" w:space="0" w:color="808080"/>
              <w:right w:val="single" w:sz="6" w:space="0" w:color="808080"/>
            </w:tcBorders>
            <w:vAlign w:val="center"/>
          </w:tcPr>
          <w:p w14:paraId="3C6E15E2" w14:textId="77777777" w:rsidR="00F71F9B" w:rsidRPr="00BA5346" w:rsidRDefault="00F71F9B" w:rsidP="006F0F3D">
            <w:pPr>
              <w:tabs>
                <w:tab w:val="left" w:pos="1701"/>
              </w:tabs>
              <w:jc w:val="center"/>
              <w:rPr>
                <w:rFonts w:cs="Arial"/>
                <w:b/>
                <w:bCs/>
                <w:color w:val="808080"/>
                <w:sz w:val="18"/>
                <w:szCs w:val="18"/>
              </w:rPr>
            </w:pPr>
            <w:r w:rsidRPr="00BA5346">
              <w:rPr>
                <w:rFonts w:cs="Arial"/>
                <w:b/>
                <w:bCs/>
                <w:color w:val="808080"/>
                <w:sz w:val="18"/>
                <w:szCs w:val="18"/>
              </w:rPr>
              <w:t>Source of funding</w:t>
            </w:r>
          </w:p>
        </w:tc>
        <w:tc>
          <w:tcPr>
            <w:tcW w:w="1474" w:type="dxa"/>
            <w:gridSpan w:val="2"/>
            <w:tcBorders>
              <w:top w:val="single" w:sz="6" w:space="0" w:color="808080"/>
              <w:left w:val="single" w:sz="6" w:space="0" w:color="808080"/>
              <w:bottom w:val="single" w:sz="6" w:space="0" w:color="808080"/>
              <w:right w:val="single" w:sz="6" w:space="0" w:color="808080"/>
            </w:tcBorders>
            <w:vAlign w:val="center"/>
          </w:tcPr>
          <w:p w14:paraId="664A55A4" w14:textId="77777777" w:rsidR="00F71F9B" w:rsidRPr="00BA5346" w:rsidRDefault="00F71F9B" w:rsidP="006F0F3D">
            <w:pPr>
              <w:tabs>
                <w:tab w:val="left" w:pos="1701"/>
              </w:tabs>
              <w:jc w:val="center"/>
              <w:rPr>
                <w:rFonts w:cs="Arial"/>
                <w:b/>
                <w:bCs/>
                <w:color w:val="808080"/>
                <w:sz w:val="18"/>
                <w:szCs w:val="18"/>
              </w:rPr>
            </w:pPr>
            <w:r w:rsidRPr="00BA5346">
              <w:rPr>
                <w:rFonts w:cs="Arial"/>
                <w:b/>
                <w:bCs/>
                <w:color w:val="808080"/>
                <w:sz w:val="18"/>
                <w:szCs w:val="18"/>
              </w:rPr>
              <w:t xml:space="preserve">NZSCED </w:t>
            </w:r>
          </w:p>
        </w:tc>
        <w:tc>
          <w:tcPr>
            <w:tcW w:w="1729" w:type="dxa"/>
            <w:gridSpan w:val="3"/>
            <w:tcBorders>
              <w:top w:val="single" w:sz="6" w:space="0" w:color="808080"/>
              <w:left w:val="single" w:sz="6" w:space="0" w:color="808080"/>
              <w:bottom w:val="single" w:sz="6" w:space="0" w:color="808080"/>
              <w:right w:val="single" w:sz="6" w:space="0" w:color="808080"/>
            </w:tcBorders>
            <w:vAlign w:val="center"/>
          </w:tcPr>
          <w:p w14:paraId="4CC46CEA" w14:textId="77777777" w:rsidR="00F71F9B" w:rsidRPr="00BA5346" w:rsidRDefault="00F71F9B" w:rsidP="006F0F3D">
            <w:pPr>
              <w:tabs>
                <w:tab w:val="left" w:pos="1701"/>
              </w:tabs>
              <w:jc w:val="center"/>
              <w:rPr>
                <w:rFonts w:cs="Arial"/>
                <w:b/>
                <w:bCs/>
                <w:color w:val="808080"/>
                <w:sz w:val="18"/>
                <w:szCs w:val="18"/>
              </w:rPr>
            </w:pPr>
            <w:r w:rsidRPr="00BA5346">
              <w:rPr>
                <w:rFonts w:cs="Arial"/>
                <w:b/>
                <w:bCs/>
                <w:color w:val="808080"/>
                <w:sz w:val="18"/>
                <w:szCs w:val="18"/>
              </w:rPr>
              <w:t>Does EFTS value meet LET table?</w:t>
            </w:r>
          </w:p>
        </w:tc>
        <w:tc>
          <w:tcPr>
            <w:tcW w:w="1389" w:type="dxa"/>
            <w:tcBorders>
              <w:top w:val="single" w:sz="6" w:space="0" w:color="808080"/>
              <w:left w:val="single" w:sz="6" w:space="0" w:color="808080"/>
              <w:bottom w:val="single" w:sz="6" w:space="0" w:color="808080"/>
              <w:right w:val="single" w:sz="6" w:space="0" w:color="808080"/>
            </w:tcBorders>
            <w:vAlign w:val="center"/>
          </w:tcPr>
          <w:p w14:paraId="26931BE9" w14:textId="77777777" w:rsidR="00F71F9B" w:rsidRPr="00BA5346" w:rsidRDefault="00F71F9B" w:rsidP="006F0F3D">
            <w:pPr>
              <w:tabs>
                <w:tab w:val="left" w:pos="1701"/>
              </w:tabs>
              <w:jc w:val="center"/>
              <w:rPr>
                <w:rFonts w:cs="Arial"/>
                <w:b/>
                <w:bCs/>
                <w:color w:val="808080"/>
                <w:sz w:val="18"/>
                <w:szCs w:val="18"/>
              </w:rPr>
            </w:pPr>
            <w:r w:rsidRPr="00BA5346">
              <w:rPr>
                <w:rFonts w:cs="Arial"/>
                <w:b/>
                <w:bCs/>
                <w:color w:val="808080"/>
                <w:sz w:val="18"/>
                <w:szCs w:val="18"/>
              </w:rPr>
              <w:t>Qual award category</w:t>
            </w:r>
          </w:p>
        </w:tc>
        <w:tc>
          <w:tcPr>
            <w:tcW w:w="1560" w:type="dxa"/>
            <w:gridSpan w:val="2"/>
            <w:tcBorders>
              <w:top w:val="single" w:sz="6" w:space="0" w:color="808080"/>
              <w:left w:val="single" w:sz="6" w:space="0" w:color="808080"/>
              <w:bottom w:val="single" w:sz="6" w:space="0" w:color="808080"/>
              <w:right w:val="single" w:sz="6" w:space="0" w:color="808080"/>
            </w:tcBorders>
            <w:vAlign w:val="center"/>
          </w:tcPr>
          <w:p w14:paraId="74A27762" w14:textId="77777777" w:rsidR="00F71F9B" w:rsidRPr="00BA5346" w:rsidRDefault="00F71F9B" w:rsidP="006F0F3D">
            <w:pPr>
              <w:tabs>
                <w:tab w:val="left" w:pos="1701"/>
              </w:tabs>
              <w:jc w:val="center"/>
              <w:rPr>
                <w:rFonts w:cs="Arial"/>
                <w:b/>
                <w:bCs/>
                <w:color w:val="808080"/>
                <w:sz w:val="18"/>
                <w:szCs w:val="18"/>
              </w:rPr>
            </w:pPr>
            <w:r w:rsidRPr="00BA5346">
              <w:rPr>
                <w:rFonts w:cs="Arial"/>
                <w:b/>
                <w:bCs/>
                <w:color w:val="808080"/>
                <w:sz w:val="18"/>
                <w:szCs w:val="18"/>
              </w:rPr>
              <w:t>Register level</w:t>
            </w:r>
          </w:p>
        </w:tc>
        <w:tc>
          <w:tcPr>
            <w:tcW w:w="1559" w:type="dxa"/>
            <w:gridSpan w:val="2"/>
            <w:tcBorders>
              <w:top w:val="single" w:sz="6" w:space="0" w:color="808080"/>
              <w:left w:val="single" w:sz="6" w:space="0" w:color="808080"/>
              <w:bottom w:val="single" w:sz="6" w:space="0" w:color="808080"/>
              <w:right w:val="single" w:sz="2" w:space="0" w:color="808080"/>
            </w:tcBorders>
            <w:vAlign w:val="center"/>
          </w:tcPr>
          <w:p w14:paraId="17CADE38" w14:textId="77777777" w:rsidR="00F71F9B" w:rsidRPr="00BA5346" w:rsidRDefault="00F71F9B" w:rsidP="006F0F3D">
            <w:pPr>
              <w:tabs>
                <w:tab w:val="left" w:pos="1701"/>
              </w:tabs>
              <w:jc w:val="center"/>
              <w:rPr>
                <w:rFonts w:cs="Arial"/>
                <w:b/>
                <w:bCs/>
                <w:color w:val="808080"/>
                <w:sz w:val="18"/>
                <w:szCs w:val="18"/>
              </w:rPr>
            </w:pPr>
            <w:r w:rsidRPr="00BA5346">
              <w:rPr>
                <w:rFonts w:cs="Arial"/>
                <w:b/>
                <w:bCs/>
                <w:color w:val="808080"/>
                <w:sz w:val="18"/>
                <w:szCs w:val="18"/>
              </w:rPr>
              <w:t>ISCED level</w:t>
            </w:r>
          </w:p>
        </w:tc>
      </w:tr>
      <w:tr w:rsidR="00F71F9B" w:rsidRPr="0013747F" w14:paraId="6AC388C1" w14:textId="77777777" w:rsidTr="006F0F3D">
        <w:tc>
          <w:tcPr>
            <w:tcW w:w="1304" w:type="dxa"/>
            <w:tcBorders>
              <w:top w:val="single" w:sz="6" w:space="0" w:color="808080"/>
              <w:left w:val="single" w:sz="2" w:space="0" w:color="808080"/>
              <w:bottom w:val="single" w:sz="6" w:space="0" w:color="808080"/>
              <w:right w:val="single" w:sz="6" w:space="0" w:color="808080"/>
            </w:tcBorders>
            <w:vAlign w:val="center"/>
          </w:tcPr>
          <w:p w14:paraId="2B0060DB" w14:textId="77777777" w:rsidR="00F71F9B" w:rsidRPr="0013747F" w:rsidRDefault="00F71F9B" w:rsidP="006F0F3D">
            <w:pPr>
              <w:tabs>
                <w:tab w:val="left" w:pos="1701"/>
              </w:tabs>
              <w:jc w:val="center"/>
              <w:rPr>
                <w:rFonts w:cs="Arial"/>
                <w:color w:val="808080"/>
              </w:rPr>
            </w:pPr>
          </w:p>
        </w:tc>
        <w:tc>
          <w:tcPr>
            <w:tcW w:w="1474" w:type="dxa"/>
            <w:gridSpan w:val="2"/>
            <w:tcBorders>
              <w:top w:val="single" w:sz="6" w:space="0" w:color="808080"/>
              <w:left w:val="single" w:sz="6" w:space="0" w:color="808080"/>
              <w:bottom w:val="single" w:sz="6" w:space="0" w:color="808080"/>
              <w:right w:val="single" w:sz="6" w:space="0" w:color="808080"/>
            </w:tcBorders>
            <w:vAlign w:val="center"/>
          </w:tcPr>
          <w:p w14:paraId="48908973" w14:textId="77777777" w:rsidR="00F71F9B" w:rsidRPr="0013747F" w:rsidRDefault="00F71F9B" w:rsidP="006F0F3D">
            <w:pPr>
              <w:tabs>
                <w:tab w:val="left" w:pos="1701"/>
              </w:tabs>
              <w:jc w:val="center"/>
              <w:rPr>
                <w:rFonts w:cs="Arial"/>
                <w:color w:val="808080"/>
              </w:rPr>
            </w:pPr>
          </w:p>
        </w:tc>
        <w:tc>
          <w:tcPr>
            <w:tcW w:w="1729" w:type="dxa"/>
            <w:gridSpan w:val="3"/>
            <w:tcBorders>
              <w:top w:val="single" w:sz="6" w:space="0" w:color="808080"/>
              <w:left w:val="single" w:sz="6" w:space="0" w:color="808080"/>
              <w:bottom w:val="single" w:sz="6" w:space="0" w:color="808080"/>
              <w:right w:val="single" w:sz="6" w:space="0" w:color="808080"/>
            </w:tcBorders>
            <w:vAlign w:val="center"/>
          </w:tcPr>
          <w:p w14:paraId="6BF5DD16" w14:textId="77777777" w:rsidR="00F71F9B" w:rsidRPr="0013747F" w:rsidRDefault="00F71F9B" w:rsidP="006F0F3D">
            <w:pPr>
              <w:tabs>
                <w:tab w:val="left" w:pos="1701"/>
              </w:tabs>
              <w:jc w:val="center"/>
              <w:rPr>
                <w:rFonts w:cs="Arial"/>
                <w:color w:val="808080"/>
              </w:rPr>
            </w:pPr>
            <w:r w:rsidRPr="0013747F">
              <w:rPr>
                <w:rFonts w:cs="Arial"/>
                <w:color w:val="808080"/>
              </w:rPr>
              <w:t>Y/N</w:t>
            </w:r>
          </w:p>
        </w:tc>
        <w:tc>
          <w:tcPr>
            <w:tcW w:w="1389" w:type="dxa"/>
            <w:tcBorders>
              <w:top w:val="single" w:sz="6" w:space="0" w:color="808080"/>
              <w:left w:val="single" w:sz="6" w:space="0" w:color="808080"/>
              <w:bottom w:val="single" w:sz="6" w:space="0" w:color="808080"/>
              <w:right w:val="single" w:sz="6" w:space="0" w:color="808080"/>
            </w:tcBorders>
            <w:vAlign w:val="center"/>
          </w:tcPr>
          <w:p w14:paraId="522F8CCD" w14:textId="77777777" w:rsidR="00F71F9B" w:rsidRPr="0013747F" w:rsidRDefault="00F71F9B" w:rsidP="006F0F3D">
            <w:pPr>
              <w:tabs>
                <w:tab w:val="left" w:pos="1701"/>
              </w:tabs>
              <w:jc w:val="center"/>
              <w:rPr>
                <w:rFonts w:cs="Arial"/>
                <w:color w:val="808080"/>
              </w:rPr>
            </w:pPr>
          </w:p>
        </w:tc>
        <w:tc>
          <w:tcPr>
            <w:tcW w:w="1560" w:type="dxa"/>
            <w:gridSpan w:val="2"/>
            <w:tcBorders>
              <w:top w:val="single" w:sz="6" w:space="0" w:color="808080"/>
              <w:left w:val="single" w:sz="6" w:space="0" w:color="808080"/>
              <w:bottom w:val="single" w:sz="6" w:space="0" w:color="808080"/>
              <w:right w:val="single" w:sz="6" w:space="0" w:color="808080"/>
            </w:tcBorders>
            <w:vAlign w:val="center"/>
          </w:tcPr>
          <w:p w14:paraId="05397F66" w14:textId="77777777" w:rsidR="00F71F9B" w:rsidRPr="0013747F" w:rsidRDefault="00F71F9B" w:rsidP="006F0F3D">
            <w:pPr>
              <w:tabs>
                <w:tab w:val="left" w:pos="1701"/>
              </w:tabs>
              <w:jc w:val="center"/>
              <w:rPr>
                <w:rFonts w:cs="Arial"/>
                <w:color w:val="808080"/>
              </w:rPr>
            </w:pPr>
          </w:p>
        </w:tc>
        <w:tc>
          <w:tcPr>
            <w:tcW w:w="1559" w:type="dxa"/>
            <w:gridSpan w:val="2"/>
            <w:tcBorders>
              <w:top w:val="single" w:sz="6" w:space="0" w:color="808080"/>
              <w:left w:val="single" w:sz="6" w:space="0" w:color="808080"/>
              <w:bottom w:val="single" w:sz="6" w:space="0" w:color="808080"/>
              <w:right w:val="single" w:sz="2" w:space="0" w:color="808080"/>
            </w:tcBorders>
            <w:vAlign w:val="center"/>
          </w:tcPr>
          <w:p w14:paraId="09D92740" w14:textId="77777777" w:rsidR="00F71F9B" w:rsidRPr="0013747F" w:rsidRDefault="00F71F9B" w:rsidP="006F0F3D">
            <w:pPr>
              <w:tabs>
                <w:tab w:val="left" w:pos="1701"/>
              </w:tabs>
              <w:jc w:val="center"/>
              <w:rPr>
                <w:rFonts w:cs="Arial"/>
                <w:color w:val="808080"/>
              </w:rPr>
            </w:pPr>
          </w:p>
        </w:tc>
      </w:tr>
      <w:tr w:rsidR="00F71F9B" w:rsidRPr="0013747F" w14:paraId="58D95E24" w14:textId="77777777" w:rsidTr="006F0F3D">
        <w:tc>
          <w:tcPr>
            <w:tcW w:w="9015" w:type="dxa"/>
            <w:gridSpan w:val="11"/>
            <w:tcBorders>
              <w:top w:val="single" w:sz="6" w:space="0" w:color="808080"/>
              <w:left w:val="single" w:sz="2" w:space="0" w:color="808080"/>
              <w:bottom w:val="single" w:sz="6" w:space="0" w:color="808080"/>
              <w:right w:val="single" w:sz="2" w:space="0" w:color="808080"/>
            </w:tcBorders>
            <w:vAlign w:val="center"/>
          </w:tcPr>
          <w:p w14:paraId="6A625164" w14:textId="77777777" w:rsidR="00F71F9B" w:rsidRPr="0013747F" w:rsidRDefault="00F71F9B" w:rsidP="006F0F3D">
            <w:pPr>
              <w:tabs>
                <w:tab w:val="left" w:pos="1701"/>
              </w:tabs>
              <w:jc w:val="center"/>
              <w:rPr>
                <w:rFonts w:cs="Arial"/>
                <w:b/>
                <w:bCs/>
                <w:color w:val="808080"/>
              </w:rPr>
            </w:pPr>
          </w:p>
        </w:tc>
      </w:tr>
      <w:tr w:rsidR="00F71F9B" w:rsidRPr="00BA5346" w14:paraId="36082140" w14:textId="77777777" w:rsidTr="006F0F3D">
        <w:tc>
          <w:tcPr>
            <w:tcW w:w="1304" w:type="dxa"/>
            <w:tcBorders>
              <w:top w:val="single" w:sz="6" w:space="0" w:color="808080"/>
              <w:left w:val="single" w:sz="2" w:space="0" w:color="808080"/>
              <w:bottom w:val="single" w:sz="6" w:space="0" w:color="808080"/>
              <w:right w:val="single" w:sz="6" w:space="0" w:color="808080"/>
            </w:tcBorders>
            <w:vAlign w:val="center"/>
          </w:tcPr>
          <w:p w14:paraId="25FD6BBD" w14:textId="77777777" w:rsidR="00F71F9B" w:rsidRPr="00BA5346" w:rsidRDefault="00F71F9B" w:rsidP="006F0F3D">
            <w:pPr>
              <w:tabs>
                <w:tab w:val="left" w:pos="1701"/>
              </w:tabs>
              <w:jc w:val="center"/>
              <w:rPr>
                <w:rFonts w:cs="Arial"/>
                <w:b/>
                <w:bCs/>
                <w:color w:val="808080"/>
                <w:sz w:val="18"/>
                <w:szCs w:val="18"/>
              </w:rPr>
            </w:pPr>
            <w:r w:rsidRPr="00BA5346">
              <w:rPr>
                <w:rFonts w:cs="Arial"/>
                <w:b/>
                <w:bCs/>
                <w:color w:val="808080"/>
                <w:sz w:val="18"/>
                <w:szCs w:val="18"/>
              </w:rPr>
              <w:t>ISCED subsequent destination</w:t>
            </w:r>
          </w:p>
        </w:tc>
        <w:tc>
          <w:tcPr>
            <w:tcW w:w="1474" w:type="dxa"/>
            <w:gridSpan w:val="2"/>
            <w:tcBorders>
              <w:top w:val="single" w:sz="6" w:space="0" w:color="808080"/>
              <w:left w:val="single" w:sz="6" w:space="0" w:color="808080"/>
              <w:bottom w:val="single" w:sz="6" w:space="0" w:color="808080"/>
              <w:right w:val="single" w:sz="6" w:space="0" w:color="808080"/>
            </w:tcBorders>
            <w:vAlign w:val="center"/>
          </w:tcPr>
          <w:p w14:paraId="061AF147" w14:textId="77777777" w:rsidR="00F71F9B" w:rsidRPr="00BA5346" w:rsidRDefault="00F71F9B" w:rsidP="006F0F3D">
            <w:pPr>
              <w:tabs>
                <w:tab w:val="left" w:pos="1701"/>
              </w:tabs>
              <w:jc w:val="center"/>
              <w:rPr>
                <w:rFonts w:cs="Arial"/>
                <w:b/>
                <w:bCs/>
                <w:color w:val="808080"/>
                <w:sz w:val="18"/>
                <w:szCs w:val="18"/>
              </w:rPr>
            </w:pPr>
            <w:r w:rsidRPr="00BA5346">
              <w:rPr>
                <w:rFonts w:cs="Arial"/>
                <w:b/>
                <w:bCs/>
                <w:color w:val="808080"/>
                <w:sz w:val="18"/>
                <w:szCs w:val="18"/>
              </w:rPr>
              <w:t>Certifying authority</w:t>
            </w:r>
          </w:p>
        </w:tc>
        <w:tc>
          <w:tcPr>
            <w:tcW w:w="1729" w:type="dxa"/>
            <w:gridSpan w:val="3"/>
            <w:tcBorders>
              <w:top w:val="single" w:sz="6" w:space="0" w:color="808080"/>
              <w:left w:val="single" w:sz="6" w:space="0" w:color="808080"/>
              <w:bottom w:val="single" w:sz="6" w:space="0" w:color="808080"/>
              <w:right w:val="single" w:sz="6" w:space="0" w:color="808080"/>
            </w:tcBorders>
            <w:vAlign w:val="center"/>
          </w:tcPr>
          <w:p w14:paraId="52A6EC6F" w14:textId="77777777" w:rsidR="00F71F9B" w:rsidRPr="00BA5346" w:rsidRDefault="00F71F9B" w:rsidP="006F0F3D">
            <w:pPr>
              <w:tabs>
                <w:tab w:val="left" w:pos="1701"/>
              </w:tabs>
              <w:jc w:val="center"/>
              <w:rPr>
                <w:rFonts w:cs="Arial"/>
                <w:b/>
                <w:bCs/>
                <w:color w:val="808080"/>
                <w:sz w:val="18"/>
                <w:szCs w:val="18"/>
              </w:rPr>
            </w:pPr>
            <w:r w:rsidRPr="00BA5346">
              <w:rPr>
                <w:rFonts w:cs="Arial"/>
                <w:b/>
                <w:bCs/>
                <w:color w:val="808080"/>
                <w:sz w:val="18"/>
                <w:szCs w:val="18"/>
              </w:rPr>
              <w:t>Programme abbreviation</w:t>
            </w:r>
          </w:p>
        </w:tc>
        <w:tc>
          <w:tcPr>
            <w:tcW w:w="1389" w:type="dxa"/>
            <w:tcBorders>
              <w:top w:val="single" w:sz="6" w:space="0" w:color="808080"/>
              <w:left w:val="single" w:sz="6" w:space="0" w:color="808080"/>
              <w:bottom w:val="single" w:sz="6" w:space="0" w:color="808080"/>
              <w:right w:val="single" w:sz="6" w:space="0" w:color="808080"/>
            </w:tcBorders>
            <w:vAlign w:val="center"/>
          </w:tcPr>
          <w:p w14:paraId="68C94EA4" w14:textId="77777777" w:rsidR="00F71F9B" w:rsidRPr="00BA5346" w:rsidRDefault="00F71F9B" w:rsidP="006F0F3D">
            <w:pPr>
              <w:tabs>
                <w:tab w:val="left" w:pos="1701"/>
              </w:tabs>
              <w:jc w:val="center"/>
              <w:rPr>
                <w:rFonts w:cs="Arial"/>
                <w:b/>
                <w:bCs/>
                <w:color w:val="808080"/>
                <w:sz w:val="18"/>
                <w:szCs w:val="18"/>
              </w:rPr>
            </w:pPr>
            <w:r w:rsidRPr="00BA5346">
              <w:rPr>
                <w:rFonts w:cs="Arial"/>
                <w:b/>
                <w:bCs/>
                <w:color w:val="808080"/>
                <w:sz w:val="18"/>
                <w:szCs w:val="18"/>
              </w:rPr>
              <w:t>NQF Credits (STEO only)</w:t>
            </w:r>
          </w:p>
        </w:tc>
        <w:tc>
          <w:tcPr>
            <w:tcW w:w="1560" w:type="dxa"/>
            <w:gridSpan w:val="2"/>
            <w:tcBorders>
              <w:top w:val="single" w:sz="6" w:space="0" w:color="808080"/>
              <w:left w:val="single" w:sz="6" w:space="0" w:color="808080"/>
              <w:bottom w:val="single" w:sz="6" w:space="0" w:color="808080"/>
              <w:right w:val="single" w:sz="6" w:space="0" w:color="808080"/>
            </w:tcBorders>
            <w:vAlign w:val="center"/>
          </w:tcPr>
          <w:p w14:paraId="0DDACE23" w14:textId="77777777" w:rsidR="00F71F9B" w:rsidRPr="00BA5346" w:rsidRDefault="00F71F9B" w:rsidP="006F0F3D">
            <w:pPr>
              <w:tabs>
                <w:tab w:val="left" w:pos="1701"/>
              </w:tabs>
              <w:jc w:val="center"/>
              <w:rPr>
                <w:rFonts w:cs="Arial"/>
                <w:b/>
                <w:bCs/>
                <w:color w:val="808080"/>
                <w:sz w:val="18"/>
                <w:szCs w:val="18"/>
              </w:rPr>
            </w:pPr>
          </w:p>
        </w:tc>
        <w:tc>
          <w:tcPr>
            <w:tcW w:w="1559" w:type="dxa"/>
            <w:gridSpan w:val="2"/>
            <w:tcBorders>
              <w:top w:val="single" w:sz="6" w:space="0" w:color="808080"/>
              <w:left w:val="single" w:sz="6" w:space="0" w:color="808080"/>
              <w:bottom w:val="single" w:sz="6" w:space="0" w:color="808080"/>
              <w:right w:val="single" w:sz="2" w:space="0" w:color="808080"/>
            </w:tcBorders>
            <w:vAlign w:val="center"/>
          </w:tcPr>
          <w:p w14:paraId="1E22BF0D" w14:textId="77777777" w:rsidR="00F71F9B" w:rsidRPr="00BA5346" w:rsidRDefault="00F71F9B" w:rsidP="006F0F3D">
            <w:pPr>
              <w:tabs>
                <w:tab w:val="left" w:pos="1701"/>
              </w:tabs>
              <w:jc w:val="center"/>
              <w:rPr>
                <w:rFonts w:cs="Arial"/>
                <w:b/>
                <w:bCs/>
                <w:color w:val="808080"/>
                <w:sz w:val="18"/>
                <w:szCs w:val="18"/>
              </w:rPr>
            </w:pPr>
          </w:p>
        </w:tc>
      </w:tr>
      <w:tr w:rsidR="00F71F9B" w:rsidRPr="0013747F" w14:paraId="33D92EA5" w14:textId="77777777" w:rsidTr="006F0F3D">
        <w:tc>
          <w:tcPr>
            <w:tcW w:w="1304" w:type="dxa"/>
            <w:tcBorders>
              <w:top w:val="single" w:sz="6" w:space="0" w:color="808080"/>
              <w:left w:val="single" w:sz="2" w:space="0" w:color="808080"/>
              <w:bottom w:val="single" w:sz="2" w:space="0" w:color="808080"/>
              <w:right w:val="single" w:sz="6" w:space="0" w:color="808080"/>
            </w:tcBorders>
            <w:vAlign w:val="center"/>
          </w:tcPr>
          <w:p w14:paraId="70F071AF" w14:textId="77777777" w:rsidR="00F71F9B" w:rsidRPr="0013747F" w:rsidRDefault="00F71F9B" w:rsidP="006F0F3D">
            <w:pPr>
              <w:tabs>
                <w:tab w:val="left" w:pos="1701"/>
              </w:tabs>
              <w:jc w:val="center"/>
              <w:rPr>
                <w:rFonts w:cs="Arial"/>
                <w:color w:val="808080"/>
              </w:rPr>
            </w:pPr>
          </w:p>
        </w:tc>
        <w:tc>
          <w:tcPr>
            <w:tcW w:w="1474" w:type="dxa"/>
            <w:gridSpan w:val="2"/>
            <w:tcBorders>
              <w:top w:val="single" w:sz="6" w:space="0" w:color="808080"/>
              <w:left w:val="single" w:sz="6" w:space="0" w:color="808080"/>
              <w:bottom w:val="single" w:sz="2" w:space="0" w:color="808080"/>
              <w:right w:val="single" w:sz="6" w:space="0" w:color="808080"/>
            </w:tcBorders>
            <w:vAlign w:val="center"/>
          </w:tcPr>
          <w:p w14:paraId="534633D2" w14:textId="77777777" w:rsidR="00F71F9B" w:rsidRPr="0013747F" w:rsidRDefault="00F71F9B" w:rsidP="006F0F3D">
            <w:pPr>
              <w:tabs>
                <w:tab w:val="left" w:pos="1701"/>
              </w:tabs>
              <w:jc w:val="center"/>
              <w:rPr>
                <w:rFonts w:cs="Arial"/>
                <w:color w:val="808080"/>
              </w:rPr>
            </w:pPr>
          </w:p>
        </w:tc>
        <w:tc>
          <w:tcPr>
            <w:tcW w:w="1729" w:type="dxa"/>
            <w:gridSpan w:val="3"/>
            <w:tcBorders>
              <w:top w:val="single" w:sz="6" w:space="0" w:color="808080"/>
              <w:left w:val="single" w:sz="6" w:space="0" w:color="808080"/>
              <w:bottom w:val="single" w:sz="2" w:space="0" w:color="808080"/>
              <w:right w:val="single" w:sz="6" w:space="0" w:color="808080"/>
            </w:tcBorders>
            <w:vAlign w:val="center"/>
          </w:tcPr>
          <w:p w14:paraId="473ED2D6" w14:textId="77777777" w:rsidR="00F71F9B" w:rsidRPr="0013747F" w:rsidRDefault="00F71F9B" w:rsidP="006F0F3D">
            <w:pPr>
              <w:tabs>
                <w:tab w:val="left" w:pos="1701"/>
              </w:tabs>
              <w:jc w:val="center"/>
              <w:rPr>
                <w:rFonts w:cs="Arial"/>
                <w:color w:val="808080"/>
              </w:rPr>
            </w:pPr>
          </w:p>
        </w:tc>
        <w:tc>
          <w:tcPr>
            <w:tcW w:w="1389" w:type="dxa"/>
            <w:tcBorders>
              <w:top w:val="single" w:sz="6" w:space="0" w:color="808080"/>
              <w:left w:val="single" w:sz="6" w:space="0" w:color="808080"/>
              <w:bottom w:val="single" w:sz="2" w:space="0" w:color="808080"/>
              <w:right w:val="single" w:sz="6" w:space="0" w:color="808080"/>
            </w:tcBorders>
            <w:vAlign w:val="center"/>
          </w:tcPr>
          <w:p w14:paraId="502B2386" w14:textId="77777777" w:rsidR="00F71F9B" w:rsidRPr="0013747F" w:rsidRDefault="00F71F9B" w:rsidP="006F0F3D">
            <w:pPr>
              <w:tabs>
                <w:tab w:val="left" w:pos="1701"/>
              </w:tabs>
              <w:jc w:val="center"/>
              <w:rPr>
                <w:rFonts w:cs="Arial"/>
                <w:color w:val="808080"/>
              </w:rPr>
            </w:pPr>
          </w:p>
        </w:tc>
        <w:tc>
          <w:tcPr>
            <w:tcW w:w="1560" w:type="dxa"/>
            <w:gridSpan w:val="2"/>
            <w:tcBorders>
              <w:top w:val="single" w:sz="6" w:space="0" w:color="808080"/>
              <w:left w:val="single" w:sz="6" w:space="0" w:color="808080"/>
              <w:bottom w:val="single" w:sz="2" w:space="0" w:color="808080"/>
              <w:right w:val="single" w:sz="6" w:space="0" w:color="808080"/>
            </w:tcBorders>
            <w:vAlign w:val="center"/>
          </w:tcPr>
          <w:p w14:paraId="21FEA5F8" w14:textId="77777777" w:rsidR="00F71F9B" w:rsidRPr="0013747F" w:rsidRDefault="00F71F9B" w:rsidP="006F0F3D">
            <w:pPr>
              <w:tabs>
                <w:tab w:val="left" w:pos="1701"/>
              </w:tabs>
              <w:jc w:val="center"/>
              <w:rPr>
                <w:rFonts w:cs="Arial"/>
                <w:color w:val="808080"/>
              </w:rPr>
            </w:pPr>
          </w:p>
        </w:tc>
        <w:tc>
          <w:tcPr>
            <w:tcW w:w="1559" w:type="dxa"/>
            <w:gridSpan w:val="2"/>
            <w:tcBorders>
              <w:top w:val="single" w:sz="6" w:space="0" w:color="808080"/>
              <w:left w:val="single" w:sz="6" w:space="0" w:color="808080"/>
              <w:bottom w:val="single" w:sz="2" w:space="0" w:color="808080"/>
              <w:right w:val="single" w:sz="2" w:space="0" w:color="808080"/>
            </w:tcBorders>
            <w:vAlign w:val="center"/>
          </w:tcPr>
          <w:p w14:paraId="4131F036" w14:textId="77777777" w:rsidR="00F71F9B" w:rsidRPr="0013747F" w:rsidRDefault="00F71F9B" w:rsidP="006F0F3D">
            <w:pPr>
              <w:tabs>
                <w:tab w:val="left" w:pos="1701"/>
              </w:tabs>
              <w:jc w:val="center"/>
              <w:rPr>
                <w:rFonts w:cs="Arial"/>
                <w:color w:val="808080"/>
              </w:rPr>
            </w:pPr>
          </w:p>
        </w:tc>
      </w:tr>
    </w:tbl>
    <w:p w14:paraId="2DDF406A" w14:textId="77777777" w:rsidR="00E8313D" w:rsidRPr="0013747F" w:rsidRDefault="00E8313D" w:rsidP="00603A81">
      <w:pPr>
        <w:pStyle w:val="Heading1"/>
      </w:pPr>
      <w:bookmarkStart w:id="119" w:name="_Toc463945719"/>
      <w:commentRangeStart w:id="120"/>
      <w:r w:rsidRPr="0013747F">
        <w:lastRenderedPageBreak/>
        <w:t>Appendices</w:t>
      </w:r>
      <w:commentRangeEnd w:id="120"/>
      <w:r w:rsidR="00731DBA" w:rsidRPr="0013747F">
        <w:rPr>
          <w:rStyle w:val="CommentReference"/>
          <w:b w:val="0"/>
          <w:kern w:val="0"/>
        </w:rPr>
        <w:commentReference w:id="120"/>
      </w:r>
      <w:bookmarkEnd w:id="119"/>
    </w:p>
    <w:p w14:paraId="68B6FF7E" w14:textId="77777777" w:rsidR="008827A7" w:rsidRDefault="0089272A" w:rsidP="00FA73A1">
      <w:pPr>
        <w:tabs>
          <w:tab w:val="left" w:pos="1701"/>
          <w:tab w:val="left" w:pos="2127"/>
        </w:tabs>
        <w:spacing w:before="120" w:after="120"/>
        <w:ind w:left="1701" w:hanging="850"/>
      </w:pPr>
      <w:r>
        <w:fldChar w:fldCharType="begin"/>
      </w:r>
      <w:r w:rsidR="00E018FD">
        <w:instrText xml:space="preserve"> REF _Ref426636215 \r \h </w:instrText>
      </w:r>
      <w:r>
        <w:fldChar w:fldCharType="separate"/>
      </w:r>
      <w:r w:rsidR="00E018FD">
        <w:t>12.1</w:t>
      </w:r>
      <w:r>
        <w:fldChar w:fldCharType="end"/>
      </w:r>
      <w:r w:rsidR="00E018FD">
        <w:tab/>
      </w:r>
      <w:r>
        <w:fldChar w:fldCharType="begin"/>
      </w:r>
      <w:r w:rsidR="00E018FD">
        <w:instrText xml:space="preserve"> REF _Ref426636215 \h </w:instrText>
      </w:r>
      <w:r>
        <w:fldChar w:fldCharType="separate"/>
      </w:r>
      <w:r w:rsidR="00E018FD" w:rsidRPr="0013747F">
        <w:t xml:space="preserve">Appendix </w:t>
      </w:r>
      <w:r w:rsidR="00E018FD">
        <w:t>1.</w:t>
      </w:r>
      <w:r w:rsidR="00E018FD" w:rsidRPr="0013747F">
        <w:t xml:space="preserve">: </w:t>
      </w:r>
      <w:r w:rsidR="00E018FD">
        <w:t>Examples of Authentic Work Experiences</w:t>
      </w:r>
      <w:r>
        <w:fldChar w:fldCharType="end"/>
      </w:r>
    </w:p>
    <w:p w14:paraId="4F746E92" w14:textId="77777777" w:rsidR="006E663E" w:rsidRPr="0013747F" w:rsidRDefault="0089272A" w:rsidP="00FA73A1">
      <w:pPr>
        <w:tabs>
          <w:tab w:val="left" w:pos="1701"/>
          <w:tab w:val="left" w:pos="2127"/>
        </w:tabs>
        <w:spacing w:before="120" w:after="120"/>
        <w:ind w:left="1701" w:hanging="850"/>
      </w:pPr>
      <w:r w:rsidRPr="0013747F">
        <w:fldChar w:fldCharType="begin"/>
      </w:r>
      <w:r w:rsidR="000C7275" w:rsidRPr="0013747F">
        <w:instrText xml:space="preserve"> REF _Ref414612788 \w \h </w:instrText>
      </w:r>
      <w:r w:rsidRPr="0013747F">
        <w:fldChar w:fldCharType="separate"/>
      </w:r>
      <w:r w:rsidR="008827A7">
        <w:t>12.2</w:t>
      </w:r>
      <w:r w:rsidRPr="0013747F">
        <w:fldChar w:fldCharType="end"/>
      </w:r>
      <w:r w:rsidR="000C7275" w:rsidRPr="0013747F">
        <w:tab/>
      </w:r>
      <w:commentRangeStart w:id="121"/>
      <w:r w:rsidRPr="0013747F">
        <w:fldChar w:fldCharType="begin"/>
      </w:r>
      <w:r w:rsidR="000C7275" w:rsidRPr="0013747F">
        <w:instrText xml:space="preserve"> REF _Ref414612788 \h </w:instrText>
      </w:r>
      <w:r w:rsidRPr="0013747F">
        <w:fldChar w:fldCharType="separate"/>
      </w:r>
      <w:r w:rsidR="008827A7" w:rsidRPr="0013747F">
        <w:t xml:space="preserve">Appendix </w:t>
      </w:r>
      <w:r w:rsidR="008827A7">
        <w:t>2.</w:t>
      </w:r>
      <w:r w:rsidR="008827A7" w:rsidRPr="0013747F">
        <w:t xml:space="preserve">: </w:t>
      </w:r>
      <w:r w:rsidR="008827A7">
        <w:t>Work placement</w:t>
      </w:r>
      <w:r w:rsidR="008827A7" w:rsidRPr="0013747F">
        <w:t xml:space="preserve"> Agreements</w:t>
      </w:r>
      <w:r w:rsidRPr="0013747F">
        <w:fldChar w:fldCharType="end"/>
      </w:r>
      <w:commentRangeEnd w:id="121"/>
      <w:r w:rsidR="000C7275" w:rsidRPr="0013747F">
        <w:rPr>
          <w:rStyle w:val="CommentReference"/>
        </w:rPr>
        <w:commentReference w:id="121"/>
      </w:r>
    </w:p>
    <w:p w14:paraId="40C2C329" w14:textId="77777777" w:rsidR="00FD4716" w:rsidRDefault="0089272A" w:rsidP="00FA73A1">
      <w:pPr>
        <w:tabs>
          <w:tab w:val="left" w:pos="1701"/>
          <w:tab w:val="left" w:pos="2127"/>
        </w:tabs>
        <w:spacing w:before="120" w:after="120"/>
        <w:ind w:left="1701" w:hanging="850"/>
      </w:pPr>
      <w:r w:rsidRPr="0013747F">
        <w:fldChar w:fldCharType="begin"/>
      </w:r>
      <w:r w:rsidR="00327CE1" w:rsidRPr="0013747F">
        <w:instrText xml:space="preserve"> REF _Ref414607731 \w \h </w:instrText>
      </w:r>
      <w:r w:rsidRPr="0013747F">
        <w:fldChar w:fldCharType="separate"/>
      </w:r>
      <w:r w:rsidR="008827A7">
        <w:t>12.3</w:t>
      </w:r>
      <w:r w:rsidRPr="0013747F">
        <w:fldChar w:fldCharType="end"/>
      </w:r>
      <w:r w:rsidR="00327CE1" w:rsidRPr="0013747F">
        <w:tab/>
      </w:r>
      <w:r w:rsidR="0087159A">
        <w:fldChar w:fldCharType="begin"/>
      </w:r>
      <w:r w:rsidR="0087159A">
        <w:instrText xml:space="preserve"> REF _Ref414607731 \h  \* MERGEFORMAT </w:instrText>
      </w:r>
      <w:r w:rsidR="0087159A">
        <w:fldChar w:fldCharType="separate"/>
      </w:r>
      <w:r w:rsidR="008827A7" w:rsidRPr="0013747F">
        <w:t xml:space="preserve">Appendix </w:t>
      </w:r>
      <w:r w:rsidR="008827A7">
        <w:t>3.</w:t>
      </w:r>
      <w:r w:rsidR="008827A7" w:rsidRPr="0013747F">
        <w:t>: AP0520.00 English Language Requirements for those for whom English is an Additional Language</w:t>
      </w:r>
      <w:r w:rsidR="0087159A">
        <w:fldChar w:fldCharType="end"/>
      </w:r>
    </w:p>
    <w:p w14:paraId="0AC5D9DC" w14:textId="77777777" w:rsidR="0073577E" w:rsidRPr="0013747F" w:rsidRDefault="0089272A" w:rsidP="00FA73A1">
      <w:pPr>
        <w:tabs>
          <w:tab w:val="left" w:pos="1701"/>
          <w:tab w:val="left" w:pos="2127"/>
        </w:tabs>
        <w:spacing w:before="120" w:after="120"/>
        <w:ind w:left="1701" w:hanging="850"/>
      </w:pPr>
      <w:r>
        <w:fldChar w:fldCharType="begin"/>
      </w:r>
      <w:r w:rsidR="0073577E">
        <w:instrText xml:space="preserve"> REF _Ref426636717 \w \h </w:instrText>
      </w:r>
      <w:r>
        <w:fldChar w:fldCharType="separate"/>
      </w:r>
      <w:r w:rsidR="0073577E">
        <w:t>12.4</w:t>
      </w:r>
      <w:r>
        <w:fldChar w:fldCharType="end"/>
      </w:r>
      <w:r w:rsidR="0073577E">
        <w:tab/>
      </w:r>
      <w:r>
        <w:fldChar w:fldCharType="begin"/>
      </w:r>
      <w:r w:rsidR="0073577E">
        <w:instrText xml:space="preserve"> REF _Ref426636717 \h </w:instrText>
      </w:r>
      <w:r>
        <w:fldChar w:fldCharType="separate"/>
      </w:r>
      <w:r w:rsidR="0073577E" w:rsidRPr="0013747F">
        <w:t xml:space="preserve">Appendix </w:t>
      </w:r>
      <w:r w:rsidR="0073577E">
        <w:t>4.</w:t>
      </w:r>
      <w:r w:rsidR="0073577E" w:rsidRPr="0013747F">
        <w:t>: AP05</w:t>
      </w:r>
      <w:r w:rsidR="0073577E">
        <w:t>04.04</w:t>
      </w:r>
      <w:r w:rsidR="0073577E" w:rsidRPr="0013747F">
        <w:t xml:space="preserve"> </w:t>
      </w:r>
      <w:r w:rsidR="0073577E">
        <w:t>Application, Entry and Enrolment</w:t>
      </w:r>
      <w:r>
        <w:fldChar w:fldCharType="end"/>
      </w:r>
    </w:p>
    <w:p w14:paraId="634377DB" w14:textId="77777777" w:rsidR="000749F8" w:rsidRPr="0013747F" w:rsidRDefault="0089272A" w:rsidP="00FA73A1">
      <w:pPr>
        <w:tabs>
          <w:tab w:val="left" w:pos="1701"/>
          <w:tab w:val="left" w:pos="2127"/>
        </w:tabs>
        <w:spacing w:before="120" w:after="120"/>
        <w:ind w:left="1701" w:hanging="850"/>
      </w:pPr>
      <w:r w:rsidRPr="0013747F">
        <w:fldChar w:fldCharType="begin"/>
      </w:r>
      <w:r w:rsidR="00327CE1" w:rsidRPr="0013747F">
        <w:instrText xml:space="preserve"> REF _Ref414608100 \w \h </w:instrText>
      </w:r>
      <w:r w:rsidRPr="0013747F">
        <w:fldChar w:fldCharType="separate"/>
      </w:r>
      <w:r w:rsidR="0073577E">
        <w:t>12.5</w:t>
      </w:r>
      <w:r w:rsidRPr="0013747F">
        <w:fldChar w:fldCharType="end"/>
      </w:r>
      <w:r w:rsidR="00327CE1" w:rsidRPr="0013747F">
        <w:tab/>
      </w:r>
      <w:r w:rsidRPr="0013747F">
        <w:fldChar w:fldCharType="begin"/>
      </w:r>
      <w:r w:rsidR="000749F8" w:rsidRPr="0013747F">
        <w:instrText xml:space="preserve"> REF _Ref414608100 \h </w:instrText>
      </w:r>
      <w:r w:rsidRPr="0013747F">
        <w:fldChar w:fldCharType="separate"/>
      </w:r>
      <w:r w:rsidR="0073577E" w:rsidRPr="0013747F">
        <w:t xml:space="preserve">Appendix </w:t>
      </w:r>
      <w:r w:rsidR="0073577E">
        <w:t>5.</w:t>
      </w:r>
      <w:r w:rsidR="0073577E" w:rsidRPr="0013747F">
        <w:t>: AP0501.09 Recognition of Prior Learning (RPL)</w:t>
      </w:r>
      <w:r w:rsidRPr="0013747F">
        <w:fldChar w:fldCharType="end"/>
      </w:r>
    </w:p>
    <w:p w14:paraId="2E59E979" w14:textId="77777777" w:rsidR="000A39EF" w:rsidRPr="0013747F" w:rsidRDefault="0089272A" w:rsidP="00FA73A1">
      <w:pPr>
        <w:tabs>
          <w:tab w:val="left" w:pos="1701"/>
          <w:tab w:val="left" w:pos="2127"/>
        </w:tabs>
        <w:spacing w:before="120" w:after="120"/>
        <w:ind w:left="1701" w:hanging="850"/>
      </w:pPr>
      <w:r w:rsidRPr="0013747F">
        <w:fldChar w:fldCharType="begin"/>
      </w:r>
      <w:r w:rsidR="00327CE1" w:rsidRPr="0013747F">
        <w:instrText xml:space="preserve"> REF _Ref414608480 \w \h </w:instrText>
      </w:r>
      <w:r w:rsidRPr="0013747F">
        <w:fldChar w:fldCharType="separate"/>
      </w:r>
      <w:r w:rsidR="008827A7">
        <w:t>12.5</w:t>
      </w:r>
      <w:r w:rsidRPr="0013747F">
        <w:fldChar w:fldCharType="end"/>
      </w:r>
      <w:r w:rsidR="00327CE1" w:rsidRPr="0013747F">
        <w:tab/>
      </w:r>
      <w:r w:rsidRPr="0013747F">
        <w:fldChar w:fldCharType="begin"/>
      </w:r>
      <w:r w:rsidR="000A39EF" w:rsidRPr="0013747F">
        <w:instrText xml:space="preserve"> REF _Ref414608480 \h </w:instrText>
      </w:r>
      <w:r w:rsidRPr="0013747F">
        <w:fldChar w:fldCharType="separate"/>
      </w:r>
      <w:r w:rsidR="008827A7" w:rsidRPr="0013747F">
        <w:t xml:space="preserve">Appendix </w:t>
      </w:r>
      <w:r w:rsidR="008827A7">
        <w:t>5.</w:t>
      </w:r>
      <w:r w:rsidR="008827A7" w:rsidRPr="0013747F">
        <w:t>: AP0900.05 Assessment</w:t>
      </w:r>
      <w:r w:rsidRPr="0013747F">
        <w:fldChar w:fldCharType="end"/>
      </w:r>
    </w:p>
    <w:p w14:paraId="4A5E836D" w14:textId="77777777" w:rsidR="00C40586" w:rsidRDefault="0089272A" w:rsidP="00FA73A1">
      <w:pPr>
        <w:tabs>
          <w:tab w:val="left" w:pos="1701"/>
          <w:tab w:val="left" w:pos="2127"/>
        </w:tabs>
        <w:spacing w:before="120" w:after="120"/>
        <w:ind w:left="1701" w:hanging="850"/>
      </w:pPr>
      <w:r w:rsidRPr="0013747F">
        <w:fldChar w:fldCharType="begin"/>
      </w:r>
      <w:r w:rsidR="00327CE1" w:rsidRPr="0013747F">
        <w:instrText xml:space="preserve"> REF _Ref414608656 \w \h </w:instrText>
      </w:r>
      <w:r w:rsidRPr="0013747F">
        <w:fldChar w:fldCharType="separate"/>
      </w:r>
      <w:r w:rsidR="008827A7">
        <w:t>12.6</w:t>
      </w:r>
      <w:r w:rsidRPr="0013747F">
        <w:fldChar w:fldCharType="end"/>
      </w:r>
      <w:r w:rsidR="00327CE1" w:rsidRPr="0013747F">
        <w:tab/>
      </w:r>
      <w:r w:rsidRPr="0013747F">
        <w:fldChar w:fldCharType="begin"/>
      </w:r>
      <w:r w:rsidR="00C40586" w:rsidRPr="0013747F">
        <w:instrText xml:space="preserve"> REF _Ref414608656 \h </w:instrText>
      </w:r>
      <w:r w:rsidRPr="0013747F">
        <w:fldChar w:fldCharType="separate"/>
      </w:r>
      <w:r w:rsidR="008827A7" w:rsidRPr="0013747F">
        <w:t xml:space="preserve">Appendix </w:t>
      </w:r>
      <w:r w:rsidR="008827A7">
        <w:t>6.</w:t>
      </w:r>
      <w:r w:rsidR="008827A7" w:rsidRPr="0013747F">
        <w:t>: AP0910.00 Assessment Committee</w:t>
      </w:r>
      <w:r w:rsidRPr="0013747F">
        <w:fldChar w:fldCharType="end"/>
      </w:r>
    </w:p>
    <w:p w14:paraId="26E4B67B" w14:textId="77777777" w:rsidR="0069767A" w:rsidRPr="0013747F" w:rsidRDefault="0089272A" w:rsidP="00FA73A1">
      <w:pPr>
        <w:tabs>
          <w:tab w:val="left" w:pos="1701"/>
          <w:tab w:val="left" w:pos="2127"/>
        </w:tabs>
        <w:spacing w:before="120" w:after="120"/>
        <w:ind w:left="1701" w:hanging="850"/>
      </w:pPr>
      <w:r>
        <w:fldChar w:fldCharType="begin"/>
      </w:r>
      <w:r w:rsidR="0069767A">
        <w:instrText xml:space="preserve"> REF _Ref415665656 \r \h </w:instrText>
      </w:r>
      <w:r>
        <w:fldChar w:fldCharType="separate"/>
      </w:r>
      <w:r w:rsidR="008827A7">
        <w:t>12.7</w:t>
      </w:r>
      <w:r>
        <w:fldChar w:fldCharType="end"/>
      </w:r>
      <w:r w:rsidR="0069767A">
        <w:tab/>
      </w:r>
      <w:r>
        <w:fldChar w:fldCharType="begin"/>
      </w:r>
      <w:r w:rsidR="0069767A">
        <w:instrText xml:space="preserve"> REF _Ref415665656 \h </w:instrText>
      </w:r>
      <w:r>
        <w:fldChar w:fldCharType="separate"/>
      </w:r>
      <w:r w:rsidR="008827A7" w:rsidRPr="0013747F">
        <w:t xml:space="preserve">Appendix </w:t>
      </w:r>
      <w:r w:rsidR="008827A7">
        <w:t>7.</w:t>
      </w:r>
      <w:r w:rsidR="008827A7" w:rsidRPr="0013747F">
        <w:t>: AP09</w:t>
      </w:r>
      <w:r w:rsidR="008827A7">
        <w:t>07</w:t>
      </w:r>
      <w:r w:rsidR="008827A7" w:rsidRPr="0013747F">
        <w:t xml:space="preserve">.00 </w:t>
      </w:r>
      <w:r w:rsidR="008827A7">
        <w:t>Impaired Performance/Aegrotat</w:t>
      </w:r>
      <w:r>
        <w:fldChar w:fldCharType="end"/>
      </w:r>
    </w:p>
    <w:p w14:paraId="2F3943E8" w14:textId="77777777" w:rsidR="002A626E" w:rsidRPr="0013747F" w:rsidRDefault="0089272A" w:rsidP="00FA73A1">
      <w:pPr>
        <w:tabs>
          <w:tab w:val="left" w:pos="1701"/>
          <w:tab w:val="left" w:pos="1843"/>
          <w:tab w:val="left" w:pos="2127"/>
        </w:tabs>
        <w:spacing w:before="120" w:after="120"/>
        <w:ind w:left="1701" w:hanging="850"/>
      </w:pPr>
      <w:r w:rsidRPr="0013747F">
        <w:fldChar w:fldCharType="begin"/>
      </w:r>
      <w:r w:rsidR="00327CE1" w:rsidRPr="0013747F">
        <w:instrText xml:space="preserve"> REF _Ref414452715 \w \h </w:instrText>
      </w:r>
      <w:r w:rsidRPr="0013747F">
        <w:fldChar w:fldCharType="separate"/>
      </w:r>
      <w:r w:rsidR="008827A7">
        <w:t>12.8</w:t>
      </w:r>
      <w:r w:rsidRPr="0013747F">
        <w:fldChar w:fldCharType="end"/>
      </w:r>
      <w:r w:rsidR="00327CE1" w:rsidRPr="0013747F">
        <w:tab/>
      </w:r>
      <w:r w:rsidRPr="0013747F">
        <w:fldChar w:fldCharType="begin"/>
      </w:r>
      <w:r w:rsidR="002A626E" w:rsidRPr="0013747F">
        <w:instrText xml:space="preserve"> REF _Ref414452715 \h </w:instrText>
      </w:r>
      <w:r w:rsidRPr="0013747F">
        <w:fldChar w:fldCharType="separate"/>
      </w:r>
      <w:r w:rsidR="008827A7" w:rsidRPr="0013747F">
        <w:t xml:space="preserve">Appendix </w:t>
      </w:r>
      <w:r w:rsidR="008827A7">
        <w:t>8.</w:t>
      </w:r>
      <w:r w:rsidR="008827A7" w:rsidRPr="0013747F">
        <w:t>: AP0600.05 Academic Appeal Process for Students</w:t>
      </w:r>
      <w:r w:rsidRPr="0013747F">
        <w:fldChar w:fldCharType="end"/>
      </w:r>
    </w:p>
    <w:p w14:paraId="42EEF01A" w14:textId="77777777" w:rsidR="00703402" w:rsidRPr="0013747F" w:rsidRDefault="0089272A" w:rsidP="00FA73A1">
      <w:pPr>
        <w:tabs>
          <w:tab w:val="left" w:pos="1701"/>
          <w:tab w:val="left" w:pos="1843"/>
          <w:tab w:val="left" w:pos="2127"/>
        </w:tabs>
        <w:spacing w:before="120" w:after="120"/>
        <w:ind w:left="1701" w:hanging="850"/>
      </w:pPr>
      <w:r w:rsidRPr="0013747F">
        <w:fldChar w:fldCharType="begin"/>
      </w:r>
      <w:r w:rsidR="00327CE1" w:rsidRPr="0013747F">
        <w:instrText xml:space="preserve"> REF _Ref414453118 \w \h </w:instrText>
      </w:r>
      <w:r w:rsidRPr="0013747F">
        <w:fldChar w:fldCharType="separate"/>
      </w:r>
      <w:r w:rsidR="008827A7">
        <w:t>12.9</w:t>
      </w:r>
      <w:r w:rsidRPr="0013747F">
        <w:fldChar w:fldCharType="end"/>
      </w:r>
      <w:r w:rsidR="00327CE1" w:rsidRPr="0013747F">
        <w:tab/>
      </w:r>
      <w:r w:rsidRPr="0013747F">
        <w:fldChar w:fldCharType="begin"/>
      </w:r>
      <w:r w:rsidR="00703402" w:rsidRPr="0013747F">
        <w:instrText xml:space="preserve"> REF _Ref414453118 \h </w:instrText>
      </w:r>
      <w:r w:rsidRPr="0013747F">
        <w:fldChar w:fldCharType="separate"/>
      </w:r>
      <w:r w:rsidR="008827A7" w:rsidRPr="0013747F">
        <w:t xml:space="preserve">Appendix </w:t>
      </w:r>
      <w:r w:rsidR="008827A7">
        <w:t>9.</w:t>
      </w:r>
      <w:r w:rsidR="008827A7" w:rsidRPr="0013747F">
        <w:t>: AP0900.05 Assessment Policy</w:t>
      </w:r>
      <w:r w:rsidRPr="0013747F">
        <w:fldChar w:fldCharType="end"/>
      </w:r>
    </w:p>
    <w:p w14:paraId="637DE099" w14:textId="77777777" w:rsidR="00703402" w:rsidRPr="0013747F" w:rsidRDefault="0089272A" w:rsidP="00FA73A1">
      <w:pPr>
        <w:tabs>
          <w:tab w:val="left" w:pos="1701"/>
          <w:tab w:val="left" w:pos="1843"/>
          <w:tab w:val="left" w:pos="2127"/>
        </w:tabs>
        <w:spacing w:before="120" w:after="120"/>
        <w:ind w:left="1701" w:hanging="850"/>
      </w:pPr>
      <w:r w:rsidRPr="0013747F">
        <w:fldChar w:fldCharType="begin"/>
      </w:r>
      <w:r w:rsidR="00327CE1" w:rsidRPr="0013747F">
        <w:instrText xml:space="preserve"> REF _Ref414610201 \w \h </w:instrText>
      </w:r>
      <w:r w:rsidRPr="0013747F">
        <w:fldChar w:fldCharType="separate"/>
      </w:r>
      <w:r w:rsidR="008827A7">
        <w:t>12.10</w:t>
      </w:r>
      <w:r w:rsidRPr="0013747F">
        <w:fldChar w:fldCharType="end"/>
      </w:r>
      <w:r w:rsidR="00327CE1" w:rsidRPr="0013747F">
        <w:tab/>
      </w:r>
      <w:r w:rsidRPr="0013747F">
        <w:fldChar w:fldCharType="begin"/>
      </w:r>
      <w:r w:rsidR="00703402" w:rsidRPr="0013747F">
        <w:instrText xml:space="preserve"> REF _Ref414453161 \h </w:instrText>
      </w:r>
      <w:r w:rsidRPr="0013747F">
        <w:fldChar w:fldCharType="separate"/>
      </w:r>
      <w:r w:rsidR="008827A7" w:rsidRPr="0013747F">
        <w:t xml:space="preserve">Appendix </w:t>
      </w:r>
      <w:r w:rsidR="008827A7">
        <w:t>10.</w:t>
      </w:r>
      <w:r w:rsidR="008827A7" w:rsidRPr="0013747F">
        <w:t>: Internal and External Moderation Plan</w:t>
      </w:r>
      <w:r w:rsidRPr="0013747F">
        <w:fldChar w:fldCharType="end"/>
      </w:r>
    </w:p>
    <w:p w14:paraId="6F1E2E89" w14:textId="77777777" w:rsidR="00703402" w:rsidRPr="0013747F" w:rsidRDefault="0089272A" w:rsidP="00FA73A1">
      <w:pPr>
        <w:tabs>
          <w:tab w:val="left" w:pos="1701"/>
          <w:tab w:val="left" w:pos="1843"/>
          <w:tab w:val="left" w:pos="2127"/>
        </w:tabs>
        <w:spacing w:before="120" w:after="120"/>
        <w:ind w:left="1701" w:hanging="850"/>
      </w:pPr>
      <w:r w:rsidRPr="0013747F">
        <w:fldChar w:fldCharType="begin"/>
      </w:r>
      <w:r w:rsidR="00327CE1" w:rsidRPr="0013747F">
        <w:instrText xml:space="preserve"> REF _Ref414454133 \w \h </w:instrText>
      </w:r>
      <w:r w:rsidRPr="0013747F">
        <w:fldChar w:fldCharType="separate"/>
      </w:r>
      <w:r w:rsidR="008827A7">
        <w:t>12.11</w:t>
      </w:r>
      <w:r w:rsidRPr="0013747F">
        <w:fldChar w:fldCharType="end"/>
      </w:r>
      <w:r w:rsidR="00327CE1" w:rsidRPr="0013747F">
        <w:tab/>
      </w:r>
      <w:r w:rsidRPr="0013747F">
        <w:fldChar w:fldCharType="begin"/>
      </w:r>
      <w:r w:rsidR="009C1564" w:rsidRPr="0013747F">
        <w:instrText xml:space="preserve"> REF _Ref414454133 \h </w:instrText>
      </w:r>
      <w:r w:rsidRPr="0013747F">
        <w:fldChar w:fldCharType="separate"/>
      </w:r>
      <w:r w:rsidR="008827A7" w:rsidRPr="0013747F">
        <w:t xml:space="preserve">Appendix </w:t>
      </w:r>
      <w:r w:rsidR="008827A7">
        <w:t>11.</w:t>
      </w:r>
      <w:r w:rsidR="008827A7" w:rsidRPr="0013747F">
        <w:t>: AP0908.00 Moderation of Assessment</w:t>
      </w:r>
      <w:r w:rsidRPr="0013747F">
        <w:fldChar w:fldCharType="end"/>
      </w:r>
    </w:p>
    <w:p w14:paraId="73EC3F9E" w14:textId="77777777" w:rsidR="003E3410" w:rsidRPr="0013747F" w:rsidRDefault="0089272A" w:rsidP="00FA73A1">
      <w:pPr>
        <w:tabs>
          <w:tab w:val="left" w:pos="1701"/>
          <w:tab w:val="left" w:pos="1843"/>
          <w:tab w:val="left" w:pos="2127"/>
        </w:tabs>
        <w:spacing w:before="120" w:after="120"/>
        <w:ind w:left="1701" w:hanging="850"/>
      </w:pPr>
      <w:r w:rsidRPr="0013747F">
        <w:fldChar w:fldCharType="begin"/>
      </w:r>
      <w:r w:rsidR="00327CE1" w:rsidRPr="0013747F">
        <w:instrText xml:space="preserve"> REF _Ref414455379 \w \h </w:instrText>
      </w:r>
      <w:r w:rsidRPr="0013747F">
        <w:fldChar w:fldCharType="separate"/>
      </w:r>
      <w:r w:rsidR="008827A7">
        <w:t>12.12</w:t>
      </w:r>
      <w:r w:rsidRPr="0013747F">
        <w:fldChar w:fldCharType="end"/>
      </w:r>
      <w:r w:rsidR="00327CE1" w:rsidRPr="0013747F">
        <w:tab/>
      </w:r>
      <w:r w:rsidRPr="0013747F">
        <w:fldChar w:fldCharType="begin"/>
      </w:r>
      <w:r w:rsidR="003E3410" w:rsidRPr="0013747F">
        <w:instrText xml:space="preserve"> REF _Ref414455379 \h </w:instrText>
      </w:r>
      <w:r w:rsidRPr="0013747F">
        <w:fldChar w:fldCharType="separate"/>
      </w:r>
      <w:r w:rsidR="008827A7" w:rsidRPr="0013747F">
        <w:t xml:space="preserve">Appendix </w:t>
      </w:r>
      <w:r w:rsidR="008827A7">
        <w:t>12.</w:t>
      </w:r>
      <w:r w:rsidR="008827A7" w:rsidRPr="0013747F">
        <w:t>: Resource Verification</w:t>
      </w:r>
      <w:r w:rsidRPr="0013747F">
        <w:fldChar w:fldCharType="end"/>
      </w:r>
    </w:p>
    <w:p w14:paraId="4951885C" w14:textId="77777777" w:rsidR="00CD349E" w:rsidRPr="0013747F" w:rsidRDefault="0089272A" w:rsidP="00FA73A1">
      <w:pPr>
        <w:tabs>
          <w:tab w:val="left" w:pos="1701"/>
          <w:tab w:val="left" w:pos="1843"/>
          <w:tab w:val="left" w:pos="2127"/>
        </w:tabs>
        <w:spacing w:before="120" w:after="120"/>
        <w:ind w:left="1701" w:hanging="850"/>
      </w:pPr>
      <w:r w:rsidRPr="0013747F">
        <w:fldChar w:fldCharType="begin"/>
      </w:r>
      <w:r w:rsidR="00327CE1" w:rsidRPr="0013747F">
        <w:instrText xml:space="preserve"> REF _Ref414455451 \w \h </w:instrText>
      </w:r>
      <w:r w:rsidRPr="0013747F">
        <w:fldChar w:fldCharType="separate"/>
      </w:r>
      <w:r w:rsidR="008827A7">
        <w:t>12.13</w:t>
      </w:r>
      <w:r w:rsidRPr="0013747F">
        <w:fldChar w:fldCharType="end"/>
      </w:r>
      <w:r w:rsidR="00327CE1" w:rsidRPr="0013747F">
        <w:tab/>
      </w:r>
      <w:r w:rsidRPr="0013747F">
        <w:fldChar w:fldCharType="begin"/>
      </w:r>
      <w:r w:rsidR="003E3410" w:rsidRPr="0013747F">
        <w:instrText xml:space="preserve"> REF _Ref414455451 \h </w:instrText>
      </w:r>
      <w:r w:rsidRPr="0013747F">
        <w:fldChar w:fldCharType="separate"/>
      </w:r>
      <w:r w:rsidR="008827A7" w:rsidRPr="0013747F">
        <w:t xml:space="preserve">Appendix </w:t>
      </w:r>
      <w:r w:rsidR="008827A7">
        <w:t>13.</w:t>
      </w:r>
      <w:r w:rsidR="008827A7" w:rsidRPr="0013747F">
        <w:t>: Campus Specific Resources Available</w:t>
      </w:r>
      <w:r w:rsidRPr="0013747F">
        <w:fldChar w:fldCharType="end"/>
      </w:r>
    </w:p>
    <w:p w14:paraId="57E903EB" w14:textId="77777777" w:rsidR="003E3410" w:rsidRPr="0013747F" w:rsidRDefault="0089272A" w:rsidP="00FA73A1">
      <w:pPr>
        <w:tabs>
          <w:tab w:val="left" w:pos="1701"/>
          <w:tab w:val="left" w:pos="1843"/>
          <w:tab w:val="left" w:pos="2127"/>
        </w:tabs>
        <w:spacing w:before="120" w:after="120"/>
        <w:ind w:left="1701" w:hanging="850"/>
      </w:pPr>
      <w:r w:rsidRPr="0013747F">
        <w:fldChar w:fldCharType="begin"/>
      </w:r>
      <w:r w:rsidR="00327CE1" w:rsidRPr="0013747F">
        <w:instrText xml:space="preserve"> REF _Ref414455485 \w \h </w:instrText>
      </w:r>
      <w:r w:rsidRPr="0013747F">
        <w:fldChar w:fldCharType="separate"/>
      </w:r>
      <w:r w:rsidR="008827A7">
        <w:t>12.14</w:t>
      </w:r>
      <w:r w:rsidRPr="0013747F">
        <w:fldChar w:fldCharType="end"/>
      </w:r>
      <w:r w:rsidR="00327CE1" w:rsidRPr="0013747F">
        <w:tab/>
      </w:r>
      <w:r w:rsidRPr="0013747F">
        <w:fldChar w:fldCharType="begin"/>
      </w:r>
      <w:r w:rsidR="003E3410" w:rsidRPr="0013747F">
        <w:instrText xml:space="preserve"> REF _Ref414455485 \h </w:instrText>
      </w:r>
      <w:r w:rsidRPr="0013747F">
        <w:fldChar w:fldCharType="separate"/>
      </w:r>
      <w:r w:rsidR="008827A7" w:rsidRPr="0013747F">
        <w:t xml:space="preserve">Appendix </w:t>
      </w:r>
      <w:r w:rsidR="008827A7">
        <w:t>14.</w:t>
      </w:r>
      <w:r w:rsidR="008827A7" w:rsidRPr="0013747F">
        <w:t>: Staff Curriculum Vitae</w:t>
      </w:r>
      <w:r w:rsidRPr="0013747F">
        <w:fldChar w:fldCharType="end"/>
      </w:r>
    </w:p>
    <w:p w14:paraId="214827B0" w14:textId="77777777" w:rsidR="003E3410" w:rsidRPr="0013747F" w:rsidRDefault="0089272A" w:rsidP="00FA73A1">
      <w:pPr>
        <w:tabs>
          <w:tab w:val="left" w:pos="1701"/>
          <w:tab w:val="left" w:pos="1843"/>
          <w:tab w:val="left" w:pos="2127"/>
        </w:tabs>
        <w:spacing w:before="120" w:after="120"/>
        <w:ind w:left="1701" w:hanging="850"/>
      </w:pPr>
      <w:r w:rsidRPr="0013747F">
        <w:fldChar w:fldCharType="begin"/>
      </w:r>
      <w:r w:rsidR="00327CE1" w:rsidRPr="0013747F">
        <w:instrText xml:space="preserve"> REF _Ref414455491 \w \h </w:instrText>
      </w:r>
      <w:r w:rsidRPr="0013747F">
        <w:fldChar w:fldCharType="separate"/>
      </w:r>
      <w:r w:rsidR="008827A7">
        <w:t>12.15</w:t>
      </w:r>
      <w:r w:rsidRPr="0013747F">
        <w:fldChar w:fldCharType="end"/>
      </w:r>
      <w:r w:rsidR="00327CE1" w:rsidRPr="0013747F">
        <w:tab/>
      </w:r>
      <w:r w:rsidRPr="0013747F">
        <w:fldChar w:fldCharType="begin"/>
      </w:r>
      <w:r w:rsidR="003E3410" w:rsidRPr="0013747F">
        <w:instrText xml:space="preserve"> REF _Ref414455491 \h </w:instrText>
      </w:r>
      <w:r w:rsidRPr="0013747F">
        <w:fldChar w:fldCharType="separate"/>
      </w:r>
      <w:r w:rsidR="008827A7" w:rsidRPr="0013747F">
        <w:t xml:space="preserve">Appendix </w:t>
      </w:r>
      <w:r w:rsidR="008827A7">
        <w:t>15.</w:t>
      </w:r>
      <w:r w:rsidR="008827A7" w:rsidRPr="0013747F">
        <w:t>: Future Staff Position Descriptions</w:t>
      </w:r>
      <w:r w:rsidRPr="0013747F">
        <w:fldChar w:fldCharType="end"/>
      </w:r>
    </w:p>
    <w:p w14:paraId="68275231" w14:textId="77777777" w:rsidR="003E3410" w:rsidRPr="0013747F" w:rsidRDefault="0089272A" w:rsidP="00FA73A1">
      <w:pPr>
        <w:tabs>
          <w:tab w:val="left" w:pos="1701"/>
          <w:tab w:val="left" w:pos="1843"/>
          <w:tab w:val="left" w:pos="2127"/>
        </w:tabs>
        <w:spacing w:before="120" w:after="120"/>
        <w:ind w:left="1701" w:hanging="850"/>
      </w:pPr>
      <w:r w:rsidRPr="0013747F">
        <w:fldChar w:fldCharType="begin"/>
      </w:r>
      <w:r w:rsidR="00327CE1" w:rsidRPr="0013747F">
        <w:instrText xml:space="preserve"> REF _Ref414455500 \w \h </w:instrText>
      </w:r>
      <w:r w:rsidRPr="0013747F">
        <w:fldChar w:fldCharType="separate"/>
      </w:r>
      <w:r w:rsidR="008827A7">
        <w:t>12.16</w:t>
      </w:r>
      <w:r w:rsidRPr="0013747F">
        <w:fldChar w:fldCharType="end"/>
      </w:r>
      <w:r w:rsidR="00327CE1" w:rsidRPr="0013747F">
        <w:tab/>
      </w:r>
      <w:r w:rsidRPr="0013747F">
        <w:fldChar w:fldCharType="begin"/>
      </w:r>
      <w:r w:rsidR="003E3410" w:rsidRPr="0013747F">
        <w:instrText xml:space="preserve"> REF _Ref414455500 \h </w:instrText>
      </w:r>
      <w:r w:rsidRPr="0013747F">
        <w:fldChar w:fldCharType="separate"/>
      </w:r>
      <w:r w:rsidR="008827A7" w:rsidRPr="0013747F">
        <w:t xml:space="preserve">Appendix </w:t>
      </w:r>
      <w:r w:rsidR="008827A7">
        <w:t>16.</w:t>
      </w:r>
      <w:r w:rsidR="008827A7" w:rsidRPr="0013747F">
        <w:t>: Procurement Plan</w:t>
      </w:r>
      <w:r w:rsidRPr="0013747F">
        <w:fldChar w:fldCharType="end"/>
      </w:r>
    </w:p>
    <w:p w14:paraId="4789180A" w14:textId="77777777" w:rsidR="007962B4" w:rsidRPr="0013747F" w:rsidRDefault="0089272A" w:rsidP="00FA73A1">
      <w:pPr>
        <w:tabs>
          <w:tab w:val="left" w:pos="1701"/>
          <w:tab w:val="left" w:pos="1843"/>
          <w:tab w:val="left" w:pos="2127"/>
        </w:tabs>
        <w:spacing w:before="120" w:after="120"/>
        <w:ind w:left="1701" w:hanging="850"/>
      </w:pPr>
      <w:r w:rsidRPr="0013747F">
        <w:fldChar w:fldCharType="begin"/>
      </w:r>
      <w:r w:rsidR="007962B4" w:rsidRPr="0013747F">
        <w:instrText xml:space="preserve"> REF _Ref414625747 \w \h </w:instrText>
      </w:r>
      <w:r w:rsidRPr="0013747F">
        <w:fldChar w:fldCharType="separate"/>
      </w:r>
      <w:r w:rsidR="008827A7">
        <w:t>12.17</w:t>
      </w:r>
      <w:r w:rsidRPr="0013747F">
        <w:fldChar w:fldCharType="end"/>
      </w:r>
      <w:r w:rsidR="007962B4" w:rsidRPr="0013747F">
        <w:tab/>
      </w:r>
      <w:r w:rsidRPr="0013747F">
        <w:fldChar w:fldCharType="begin"/>
      </w:r>
      <w:r w:rsidR="007962B4" w:rsidRPr="0013747F">
        <w:instrText xml:space="preserve"> REF _Ref414625747 \h </w:instrText>
      </w:r>
      <w:r w:rsidRPr="0013747F">
        <w:fldChar w:fldCharType="separate"/>
      </w:r>
      <w:r w:rsidR="008827A7" w:rsidRPr="0013747F">
        <w:t xml:space="preserve">Appendix </w:t>
      </w:r>
      <w:r w:rsidR="008827A7">
        <w:t>17.</w:t>
      </w:r>
      <w:r w:rsidR="008827A7" w:rsidRPr="0013747F">
        <w:t>: Research Plan and Priorities</w:t>
      </w:r>
      <w:r w:rsidRPr="0013747F">
        <w:fldChar w:fldCharType="end"/>
      </w:r>
    </w:p>
    <w:p w14:paraId="716C033C" w14:textId="77777777" w:rsidR="000F07F7" w:rsidRPr="0013747F" w:rsidRDefault="0089272A" w:rsidP="00FA73A1">
      <w:pPr>
        <w:tabs>
          <w:tab w:val="left" w:pos="1701"/>
          <w:tab w:val="left" w:pos="1843"/>
          <w:tab w:val="left" w:pos="2127"/>
        </w:tabs>
        <w:spacing w:before="120" w:after="120"/>
        <w:ind w:left="1701" w:hanging="850"/>
      </w:pPr>
      <w:r w:rsidRPr="0013747F">
        <w:fldChar w:fldCharType="begin"/>
      </w:r>
      <w:r w:rsidR="000F07F7" w:rsidRPr="0013747F">
        <w:instrText xml:space="preserve"> REF _Ref414625104 \r \h </w:instrText>
      </w:r>
      <w:r w:rsidRPr="0013747F">
        <w:fldChar w:fldCharType="separate"/>
      </w:r>
      <w:r w:rsidR="008827A7">
        <w:t>12.18</w:t>
      </w:r>
      <w:r w:rsidRPr="0013747F">
        <w:fldChar w:fldCharType="end"/>
      </w:r>
      <w:r w:rsidR="000F07F7" w:rsidRPr="0013747F">
        <w:tab/>
      </w:r>
      <w:r w:rsidRPr="0013747F">
        <w:fldChar w:fldCharType="begin"/>
      </w:r>
      <w:r w:rsidR="000F07F7" w:rsidRPr="0013747F">
        <w:instrText xml:space="preserve"> REF _Ref414625104 \h </w:instrText>
      </w:r>
      <w:r w:rsidRPr="0013747F">
        <w:fldChar w:fldCharType="separate"/>
      </w:r>
      <w:r w:rsidR="008827A7" w:rsidRPr="0013747F">
        <w:t xml:space="preserve">Appendix </w:t>
      </w:r>
      <w:r w:rsidR="008827A7">
        <w:t>18.</w:t>
      </w:r>
      <w:r w:rsidR="008827A7" w:rsidRPr="0013747F">
        <w:t>: policy number here Research and Staffing Policy</w:t>
      </w:r>
      <w:r w:rsidRPr="0013747F">
        <w:fldChar w:fldCharType="end"/>
      </w:r>
    </w:p>
    <w:p w14:paraId="57C4F933" w14:textId="77777777" w:rsidR="003B14BF" w:rsidRDefault="0089272A" w:rsidP="00FA73A1">
      <w:pPr>
        <w:tabs>
          <w:tab w:val="left" w:pos="1701"/>
          <w:tab w:val="left" w:pos="1843"/>
          <w:tab w:val="left" w:pos="2127"/>
        </w:tabs>
        <w:spacing w:before="120" w:after="120"/>
        <w:ind w:left="1701" w:hanging="850"/>
      </w:pPr>
      <w:r w:rsidRPr="0013747F">
        <w:fldChar w:fldCharType="begin"/>
      </w:r>
      <w:r w:rsidR="003B14BF" w:rsidRPr="0013747F">
        <w:instrText xml:space="preserve"> REF _Ref414625357 \w \h </w:instrText>
      </w:r>
      <w:r w:rsidRPr="0013747F">
        <w:fldChar w:fldCharType="separate"/>
      </w:r>
      <w:r w:rsidR="008827A7">
        <w:t>12.19</w:t>
      </w:r>
      <w:r w:rsidRPr="0013747F">
        <w:fldChar w:fldCharType="end"/>
      </w:r>
      <w:r w:rsidR="003B14BF" w:rsidRPr="0013747F">
        <w:tab/>
      </w:r>
      <w:r w:rsidRPr="0013747F">
        <w:fldChar w:fldCharType="begin"/>
      </w:r>
      <w:r w:rsidR="003B14BF" w:rsidRPr="0013747F">
        <w:instrText xml:space="preserve"> REF _Ref414625355 \h </w:instrText>
      </w:r>
      <w:r w:rsidRPr="0013747F">
        <w:fldChar w:fldCharType="separate"/>
      </w:r>
      <w:r w:rsidR="008827A7" w:rsidRPr="0013747F">
        <w:t xml:space="preserve">Appendix </w:t>
      </w:r>
      <w:r w:rsidR="008827A7">
        <w:t>19.</w:t>
      </w:r>
      <w:r w:rsidR="008827A7" w:rsidRPr="0013747F">
        <w:t>: AP0707.04 Monitoring of Degree and Postgraduate Qualifications</w:t>
      </w:r>
      <w:r w:rsidRPr="0013747F">
        <w:fldChar w:fldCharType="end"/>
      </w:r>
    </w:p>
    <w:p w14:paraId="3A9902A7" w14:textId="77777777" w:rsidR="00FA73A1" w:rsidRDefault="0089272A" w:rsidP="00FA73A1">
      <w:pPr>
        <w:tabs>
          <w:tab w:val="left" w:pos="1701"/>
          <w:tab w:val="left" w:pos="1843"/>
          <w:tab w:val="left" w:pos="2127"/>
        </w:tabs>
        <w:spacing w:before="120" w:after="120"/>
        <w:ind w:left="1701" w:hanging="850"/>
      </w:pPr>
      <w:r>
        <w:fldChar w:fldCharType="begin"/>
      </w:r>
      <w:r w:rsidR="007E5BF9">
        <w:instrText xml:space="preserve"> REF _Ref414625355 \w \h </w:instrText>
      </w:r>
      <w:r>
        <w:fldChar w:fldCharType="separate"/>
      </w:r>
      <w:r w:rsidR="007E5BF9">
        <w:t>12.20</w:t>
      </w:r>
      <w:r>
        <w:fldChar w:fldCharType="end"/>
      </w:r>
      <w:r w:rsidR="007E5BF9">
        <w:tab/>
      </w:r>
      <w:r>
        <w:fldChar w:fldCharType="begin"/>
      </w:r>
      <w:r w:rsidR="007E5BF9">
        <w:instrText xml:space="preserve"> REF _Ref414625355 \h </w:instrText>
      </w:r>
      <w:r>
        <w:fldChar w:fldCharType="separate"/>
      </w:r>
      <w:r w:rsidR="007E5BF9" w:rsidRPr="0013747F">
        <w:t xml:space="preserve">Appendix </w:t>
      </w:r>
      <w:r w:rsidR="007E5BF9">
        <w:t>20.</w:t>
      </w:r>
      <w:r w:rsidR="007E5BF9" w:rsidRPr="0013747F">
        <w:t>: AP0707.04 Monitoring of Degree and Postgraduate Qualifications</w:t>
      </w:r>
      <w:r>
        <w:fldChar w:fldCharType="end"/>
      </w:r>
    </w:p>
    <w:p w14:paraId="1B079471" w14:textId="77777777" w:rsidR="00FA73A1" w:rsidRDefault="00FA73A1" w:rsidP="00FA73A1">
      <w:pPr>
        <w:tabs>
          <w:tab w:val="left" w:pos="1701"/>
          <w:tab w:val="left" w:pos="1843"/>
          <w:tab w:val="left" w:pos="2127"/>
        </w:tabs>
        <w:spacing w:before="120" w:after="120"/>
        <w:ind w:left="1701" w:hanging="850"/>
      </w:pPr>
    </w:p>
    <w:p w14:paraId="0CD66961" w14:textId="77777777" w:rsidR="00E018FD" w:rsidRDefault="00E018FD" w:rsidP="00FA73A1">
      <w:pPr>
        <w:tabs>
          <w:tab w:val="left" w:pos="1701"/>
          <w:tab w:val="left" w:pos="1843"/>
          <w:tab w:val="left" w:pos="2127"/>
        </w:tabs>
        <w:spacing w:before="120" w:after="120"/>
        <w:ind w:left="1701" w:hanging="850"/>
        <w:sectPr w:rsidR="00E018FD" w:rsidSect="00FE2CDA">
          <w:footnotePr>
            <w:pos w:val="beneathText"/>
          </w:footnotePr>
          <w:pgSz w:w="11907" w:h="16840" w:code="9"/>
          <w:pgMar w:top="1440" w:right="1247" w:bottom="1440" w:left="1701" w:header="720" w:footer="720" w:gutter="0"/>
          <w:cols w:space="720"/>
          <w:docGrid w:linePitch="360"/>
        </w:sectPr>
      </w:pPr>
    </w:p>
    <w:p w14:paraId="189555CE" w14:textId="77777777" w:rsidR="008827A7" w:rsidRPr="0013747F" w:rsidRDefault="008827A7" w:rsidP="00DB0FDB">
      <w:pPr>
        <w:pStyle w:val="Heading2"/>
      </w:pPr>
      <w:bookmarkStart w:id="122" w:name="_Ref426636215"/>
      <w:bookmarkStart w:id="123" w:name="_Toc463945720"/>
      <w:r w:rsidRPr="0013747F">
        <w:lastRenderedPageBreak/>
        <w:t xml:space="preserve">Appendix </w:t>
      </w:r>
      <w:r w:rsidR="0089272A" w:rsidRPr="0013747F">
        <w:fldChar w:fldCharType="begin"/>
      </w:r>
      <w:r w:rsidRPr="0013747F">
        <w:instrText xml:space="preserve"> AUTONUM  \* Arabic </w:instrText>
      </w:r>
      <w:r w:rsidR="0089272A" w:rsidRPr="0013747F">
        <w:fldChar w:fldCharType="end"/>
      </w:r>
      <w:r w:rsidRPr="0013747F">
        <w:t xml:space="preserve">: </w:t>
      </w:r>
      <w:r>
        <w:t>Examples of Authentic Work Experiences</w:t>
      </w:r>
      <w:bookmarkEnd w:id="122"/>
      <w:bookmarkEnd w:id="123"/>
      <w:r w:rsidRPr="0013747F">
        <w:t xml:space="preserve"> </w:t>
      </w:r>
    </w:p>
    <w:p w14:paraId="34096FB7" w14:textId="77777777" w:rsidR="00E018FD" w:rsidRDefault="00E018FD" w:rsidP="00E018FD">
      <w:pPr>
        <w:ind w:left="851"/>
        <w:rPr>
          <w:rFonts w:eastAsia="SimSun"/>
          <w:lang w:eastAsia="zh-CN"/>
        </w:rPr>
      </w:pPr>
    </w:p>
    <w:p w14:paraId="690F9BF1" w14:textId="77777777" w:rsidR="009D0C7F" w:rsidRPr="009D0C7F" w:rsidRDefault="009D0C7F" w:rsidP="00E018FD">
      <w:pPr>
        <w:ind w:left="851"/>
        <w:rPr>
          <w:rFonts w:eastAsia="SimSun"/>
          <w:lang w:eastAsia="zh-CN"/>
        </w:rPr>
      </w:pPr>
      <w:r w:rsidRPr="009D0C7F">
        <w:rPr>
          <w:rFonts w:eastAsia="SimSun"/>
          <w:lang w:eastAsia="zh-CN"/>
        </w:rPr>
        <w:t xml:space="preserve">Examples of authentic work experiences include one or more of the following: </w:t>
      </w:r>
    </w:p>
    <w:p w14:paraId="16DE4BF0" w14:textId="77777777" w:rsidR="009D0C7F" w:rsidRPr="009D0C7F" w:rsidRDefault="009D0C7F" w:rsidP="00E018FD">
      <w:pPr>
        <w:numPr>
          <w:ilvl w:val="0"/>
          <w:numId w:val="11"/>
        </w:numPr>
        <w:tabs>
          <w:tab w:val="left" w:pos="1276"/>
        </w:tabs>
        <w:spacing w:before="60"/>
        <w:ind w:left="1276" w:hanging="425"/>
        <w:rPr>
          <w:rFonts w:eastAsia="SimSun"/>
          <w:lang w:eastAsia="zh-CN"/>
        </w:rPr>
      </w:pPr>
      <w:r w:rsidRPr="009D0C7F">
        <w:rPr>
          <w:rFonts w:eastAsia="SimSun"/>
          <w:lang w:eastAsia="zh-CN"/>
        </w:rPr>
        <w:t>Internships</w:t>
      </w:r>
    </w:p>
    <w:p w14:paraId="6913F26D" w14:textId="77777777" w:rsidR="009D0C7F" w:rsidRPr="005A31D4" w:rsidRDefault="009D0C7F" w:rsidP="00E018FD">
      <w:pPr>
        <w:numPr>
          <w:ilvl w:val="0"/>
          <w:numId w:val="11"/>
        </w:numPr>
        <w:tabs>
          <w:tab w:val="left" w:pos="1276"/>
        </w:tabs>
        <w:spacing w:before="60"/>
        <w:ind w:left="1276" w:hanging="425"/>
        <w:rPr>
          <w:rFonts w:eastAsia="SimSun"/>
          <w:lang w:eastAsia="zh-CN"/>
        </w:rPr>
      </w:pPr>
      <w:r w:rsidRPr="005A31D4">
        <w:rPr>
          <w:rFonts w:eastAsia="SimSun"/>
          <w:lang w:eastAsia="zh-CN"/>
        </w:rPr>
        <w:t>Volunteer experiences in the community (for example in Art or Occupational Health)</w:t>
      </w:r>
    </w:p>
    <w:p w14:paraId="3D48414D" w14:textId="77777777" w:rsidR="009D0C7F" w:rsidRPr="005A31D4" w:rsidRDefault="009D0C7F" w:rsidP="00E018FD">
      <w:pPr>
        <w:numPr>
          <w:ilvl w:val="0"/>
          <w:numId w:val="11"/>
        </w:numPr>
        <w:tabs>
          <w:tab w:val="left" w:pos="1276"/>
        </w:tabs>
        <w:spacing w:before="60"/>
        <w:ind w:left="1276" w:hanging="425"/>
        <w:rPr>
          <w:rFonts w:eastAsia="SimSun"/>
          <w:lang w:eastAsia="zh-CN"/>
        </w:rPr>
      </w:pPr>
      <w:r w:rsidRPr="005A31D4">
        <w:rPr>
          <w:rFonts w:eastAsia="SimSun"/>
          <w:lang w:eastAsia="zh-CN"/>
        </w:rPr>
        <w:t>Industry projects (for example in IT and Engineering)</w:t>
      </w:r>
    </w:p>
    <w:p w14:paraId="17FDEA90" w14:textId="77777777" w:rsidR="009D0C7F" w:rsidRPr="005A31D4" w:rsidRDefault="009D0C7F" w:rsidP="00E018FD">
      <w:pPr>
        <w:numPr>
          <w:ilvl w:val="0"/>
          <w:numId w:val="11"/>
        </w:numPr>
        <w:tabs>
          <w:tab w:val="left" w:pos="1276"/>
        </w:tabs>
        <w:spacing w:before="60"/>
        <w:ind w:left="1276" w:hanging="425"/>
        <w:rPr>
          <w:rFonts w:eastAsia="SimSun"/>
          <w:lang w:eastAsia="zh-CN"/>
        </w:rPr>
      </w:pPr>
      <w:r w:rsidRPr="005A31D4">
        <w:rPr>
          <w:rFonts w:eastAsia="SimSun"/>
          <w:lang w:eastAsia="zh-CN"/>
        </w:rPr>
        <w:t>Work-based learning (for example in Capable NZ)</w:t>
      </w:r>
    </w:p>
    <w:p w14:paraId="031C43A6" w14:textId="77777777" w:rsidR="009D0C7F" w:rsidRPr="005A31D4" w:rsidRDefault="009D0C7F" w:rsidP="00E018FD">
      <w:pPr>
        <w:numPr>
          <w:ilvl w:val="0"/>
          <w:numId w:val="11"/>
        </w:numPr>
        <w:tabs>
          <w:tab w:val="left" w:pos="1276"/>
        </w:tabs>
        <w:spacing w:before="60"/>
        <w:ind w:left="1276" w:hanging="425"/>
        <w:rPr>
          <w:rFonts w:eastAsia="SimSun"/>
          <w:lang w:eastAsia="zh-CN"/>
        </w:rPr>
      </w:pPr>
      <w:r w:rsidRPr="005A31D4">
        <w:rPr>
          <w:rFonts w:eastAsia="SimSun"/>
          <w:lang w:eastAsia="zh-CN"/>
        </w:rPr>
        <w:t>Work place learning (for example in VET nursing)</w:t>
      </w:r>
    </w:p>
    <w:p w14:paraId="6E5BE6A8" w14:textId="77777777" w:rsidR="009D0C7F" w:rsidRPr="005A31D4" w:rsidRDefault="009D0C7F" w:rsidP="00E018FD">
      <w:pPr>
        <w:numPr>
          <w:ilvl w:val="0"/>
          <w:numId w:val="11"/>
        </w:numPr>
        <w:tabs>
          <w:tab w:val="left" w:pos="1276"/>
        </w:tabs>
        <w:spacing w:before="60"/>
        <w:ind w:left="1276" w:hanging="425"/>
        <w:rPr>
          <w:rFonts w:eastAsia="SimSun"/>
          <w:lang w:eastAsia="zh-CN"/>
        </w:rPr>
      </w:pPr>
      <w:r w:rsidRPr="005A31D4">
        <w:rPr>
          <w:rFonts w:eastAsia="SimSun"/>
          <w:lang w:eastAsia="zh-CN"/>
        </w:rPr>
        <w:t>Apprenticeships (for example in Carpentry, Electrical Technology)</w:t>
      </w:r>
    </w:p>
    <w:p w14:paraId="56ACB371" w14:textId="77777777" w:rsidR="009D0C7F" w:rsidRPr="00BB17D2" w:rsidRDefault="009D0C7F" w:rsidP="00E018FD">
      <w:pPr>
        <w:numPr>
          <w:ilvl w:val="0"/>
          <w:numId w:val="11"/>
        </w:numPr>
        <w:tabs>
          <w:tab w:val="left" w:pos="1276"/>
        </w:tabs>
        <w:spacing w:before="60"/>
        <w:ind w:left="1276" w:hanging="425"/>
        <w:rPr>
          <w:rFonts w:eastAsia="SimSun"/>
          <w:lang w:eastAsia="zh-CN"/>
        </w:rPr>
      </w:pPr>
      <w:r w:rsidRPr="00491EA2">
        <w:rPr>
          <w:rFonts w:eastAsia="SimSun"/>
          <w:lang w:eastAsia="zh-CN"/>
        </w:rPr>
        <w:t>Student-delivered services at Otago Polytechnic (eg. Kowhai Centre for counselling students; house building for carpentry students; automoti</w:t>
      </w:r>
      <w:r w:rsidRPr="00BB17D2">
        <w:rPr>
          <w:rFonts w:eastAsia="SimSun"/>
          <w:lang w:eastAsia="zh-CN"/>
        </w:rPr>
        <w:t>ve workshops for automotive engineering students; Technique, and other OP restaurants and cafes for cookery, hospitality and culinary arts students;  gardens and nurseries for horticulture; and landscaping projects for internal and external clients).</w:t>
      </w:r>
    </w:p>
    <w:p w14:paraId="3A6CE2EC" w14:textId="77777777" w:rsidR="009D0C7F" w:rsidRPr="005B5DC5" w:rsidRDefault="009D0C7F" w:rsidP="00E018FD">
      <w:pPr>
        <w:numPr>
          <w:ilvl w:val="0"/>
          <w:numId w:val="11"/>
        </w:numPr>
        <w:tabs>
          <w:tab w:val="left" w:pos="1276"/>
        </w:tabs>
        <w:spacing w:before="60"/>
        <w:ind w:left="1276" w:hanging="425"/>
        <w:rPr>
          <w:rFonts w:eastAsia="SimSun"/>
          <w:lang w:eastAsia="zh-CN"/>
        </w:rPr>
      </w:pPr>
      <w:r w:rsidRPr="00BB17D2">
        <w:rPr>
          <w:rFonts w:eastAsia="SimSun"/>
          <w:lang w:eastAsia="zh-CN"/>
        </w:rPr>
        <w:t>Simul</w:t>
      </w:r>
      <w:r w:rsidRPr="005B5DC5">
        <w:rPr>
          <w:rFonts w:eastAsia="SimSun"/>
          <w:lang w:eastAsia="zh-CN"/>
        </w:rPr>
        <w:t>ations, role plays and case studies (for example in health, engineering trades or business)</w:t>
      </w:r>
    </w:p>
    <w:p w14:paraId="7E4A4EA6" w14:textId="77777777" w:rsidR="009D0C7F" w:rsidRPr="005B5DC5" w:rsidRDefault="009D0C7F" w:rsidP="00E018FD">
      <w:pPr>
        <w:numPr>
          <w:ilvl w:val="0"/>
          <w:numId w:val="11"/>
        </w:numPr>
        <w:tabs>
          <w:tab w:val="left" w:pos="1276"/>
        </w:tabs>
        <w:spacing w:before="60"/>
        <w:ind w:left="1276" w:hanging="425"/>
        <w:rPr>
          <w:rFonts w:eastAsia="SimSun"/>
          <w:lang w:eastAsia="zh-CN"/>
        </w:rPr>
      </w:pPr>
      <w:r w:rsidRPr="005B5DC5">
        <w:rPr>
          <w:rFonts w:eastAsia="SimSun"/>
          <w:lang w:eastAsia="zh-CN"/>
        </w:rPr>
        <w:t>Practical outdoor learning (for example in avalanche, outdoor education and sports programmes)</w:t>
      </w:r>
    </w:p>
    <w:p w14:paraId="03B82B1F" w14:textId="77777777" w:rsidR="009D0C7F" w:rsidRPr="009D0C7F" w:rsidRDefault="009D0C7F" w:rsidP="00E018FD">
      <w:pPr>
        <w:numPr>
          <w:ilvl w:val="0"/>
          <w:numId w:val="11"/>
        </w:numPr>
        <w:tabs>
          <w:tab w:val="left" w:pos="1276"/>
        </w:tabs>
        <w:spacing w:before="60"/>
        <w:ind w:left="1276" w:hanging="425"/>
        <w:rPr>
          <w:rFonts w:eastAsia="SimSun"/>
          <w:lang w:eastAsia="zh-CN"/>
        </w:rPr>
      </w:pPr>
      <w:r w:rsidRPr="009D0C7F">
        <w:rPr>
          <w:rFonts w:eastAsia="SimSun"/>
          <w:lang w:eastAsia="zh-CN"/>
        </w:rPr>
        <w:t>Using authentic industry-based documents (eg. In health or business administration)</w:t>
      </w:r>
    </w:p>
    <w:p w14:paraId="4B5AFEA1" w14:textId="77777777" w:rsidR="009D0C7F" w:rsidRPr="009D0C7F" w:rsidRDefault="009D0C7F" w:rsidP="00E018FD">
      <w:pPr>
        <w:numPr>
          <w:ilvl w:val="0"/>
          <w:numId w:val="11"/>
        </w:numPr>
        <w:tabs>
          <w:tab w:val="left" w:pos="1276"/>
        </w:tabs>
        <w:spacing w:before="60"/>
        <w:ind w:left="1276" w:hanging="425"/>
        <w:rPr>
          <w:rFonts w:eastAsia="SimSun"/>
          <w:lang w:eastAsia="zh-CN"/>
        </w:rPr>
      </w:pPr>
      <w:r w:rsidRPr="009D0C7F">
        <w:rPr>
          <w:rFonts w:eastAsia="SimSun"/>
          <w:lang w:eastAsia="zh-CN"/>
        </w:rPr>
        <w:t xml:space="preserve">Problem or project-based learning (eg electric car project in engineering, Year One Bachelor of Applied Management projects) </w:t>
      </w:r>
    </w:p>
    <w:p w14:paraId="7CE7536E" w14:textId="77777777" w:rsidR="009D0C7F" w:rsidRPr="009D0C7F" w:rsidRDefault="009D0C7F" w:rsidP="00E018FD">
      <w:pPr>
        <w:numPr>
          <w:ilvl w:val="0"/>
          <w:numId w:val="11"/>
        </w:numPr>
        <w:tabs>
          <w:tab w:val="left" w:pos="1276"/>
        </w:tabs>
        <w:spacing w:before="60"/>
        <w:ind w:left="1276" w:hanging="425"/>
        <w:rPr>
          <w:rFonts w:eastAsia="SimSun"/>
          <w:lang w:eastAsia="zh-CN"/>
        </w:rPr>
      </w:pPr>
      <w:r w:rsidRPr="009D0C7F">
        <w:rPr>
          <w:rFonts w:eastAsia="SimSun"/>
          <w:lang w:eastAsia="zh-CN"/>
        </w:rPr>
        <w:t>Supervised placements in workplaces (for example in Health, Social Services or Engineering/Trades programmes)</w:t>
      </w:r>
    </w:p>
    <w:p w14:paraId="5178A735" w14:textId="77777777" w:rsidR="009D0C7F" w:rsidRPr="009D0C7F" w:rsidRDefault="009D0C7F" w:rsidP="00E018FD">
      <w:pPr>
        <w:numPr>
          <w:ilvl w:val="0"/>
          <w:numId w:val="11"/>
        </w:numPr>
        <w:tabs>
          <w:tab w:val="left" w:pos="1276"/>
        </w:tabs>
        <w:spacing w:before="60"/>
        <w:ind w:left="1276" w:hanging="425"/>
        <w:rPr>
          <w:rFonts w:eastAsia="SimSun"/>
          <w:lang w:eastAsia="zh-CN"/>
        </w:rPr>
      </w:pPr>
      <w:r w:rsidRPr="009D0C7F">
        <w:rPr>
          <w:rFonts w:eastAsia="SimSun"/>
          <w:lang w:eastAsia="zh-CN"/>
        </w:rPr>
        <w:t>Student projects</w:t>
      </w:r>
    </w:p>
    <w:p w14:paraId="1CB38D06" w14:textId="77777777" w:rsidR="008827A7" w:rsidRDefault="008827A7" w:rsidP="008827A7">
      <w:pPr>
        <w:spacing w:before="120"/>
        <w:ind w:left="851"/>
        <w:rPr>
          <w:rFonts w:eastAsia="SimSun"/>
          <w:lang w:eastAsia="zh-CN"/>
        </w:rPr>
      </w:pPr>
    </w:p>
    <w:p w14:paraId="2F35E0D1" w14:textId="77777777" w:rsidR="009D0C7F" w:rsidRPr="009D0C7F" w:rsidRDefault="009D0C7F" w:rsidP="008827A7">
      <w:pPr>
        <w:spacing w:before="120"/>
        <w:ind w:left="851"/>
        <w:rPr>
          <w:rFonts w:eastAsia="SimSun"/>
          <w:lang w:eastAsia="zh-CN"/>
        </w:rPr>
      </w:pPr>
      <w:r w:rsidRPr="009D0C7F">
        <w:rPr>
          <w:rFonts w:eastAsia="SimSun"/>
          <w:lang w:eastAsia="zh-CN"/>
        </w:rPr>
        <w:t xml:space="preserve">Any specific learning activity may combine one or more modes of learning. For example: </w:t>
      </w:r>
    </w:p>
    <w:p w14:paraId="40FE9043" w14:textId="77777777" w:rsidR="009D0C7F" w:rsidRPr="009D0C7F" w:rsidRDefault="009D0C7F" w:rsidP="008827A7">
      <w:pPr>
        <w:spacing w:before="120"/>
        <w:ind w:left="851"/>
        <w:rPr>
          <w:rFonts w:eastAsia="SimSun"/>
          <w:lang w:eastAsia="zh-CN"/>
        </w:rPr>
      </w:pPr>
      <w:r w:rsidRPr="009D0C7F">
        <w:rPr>
          <w:rFonts w:eastAsia="SimSun"/>
          <w:lang w:eastAsia="zh-CN"/>
        </w:rPr>
        <w:t xml:space="preserve">‘Flipped classrooms’ combine face-to-face and on-line learning. Students are required to engage with online resources on a topic before coming to class to engage in learning activities that help them apply the knowledge and understanding they gained online to the activity they are doing in the classroom.  </w:t>
      </w:r>
    </w:p>
    <w:p w14:paraId="00F1281F" w14:textId="77777777" w:rsidR="009D0C7F" w:rsidRPr="005A31D4" w:rsidRDefault="009D0C7F" w:rsidP="008827A7">
      <w:pPr>
        <w:spacing w:before="120"/>
        <w:ind w:left="851"/>
        <w:rPr>
          <w:rFonts w:eastAsia="SimSun"/>
          <w:lang w:eastAsia="zh-CN"/>
        </w:rPr>
      </w:pPr>
      <w:r w:rsidRPr="005A31D4">
        <w:rPr>
          <w:rFonts w:eastAsia="SimSun"/>
          <w:lang w:eastAsia="zh-CN"/>
        </w:rPr>
        <w:t>Synchronous online learning within a computer laboratory enables students to engage with online materials in a classroom setting with others and gives them immediate access to peer support and discussion.</w:t>
      </w:r>
    </w:p>
    <w:p w14:paraId="3E9CCF34" w14:textId="77777777" w:rsidR="009D0C7F" w:rsidRPr="009D0C7F" w:rsidRDefault="009D0C7F" w:rsidP="008827A7">
      <w:pPr>
        <w:spacing w:before="120"/>
        <w:ind w:left="851"/>
        <w:rPr>
          <w:rFonts w:eastAsia="SimSun"/>
          <w:lang w:eastAsia="zh-CN"/>
        </w:rPr>
      </w:pPr>
      <w:r w:rsidRPr="005A31D4">
        <w:rPr>
          <w:rFonts w:eastAsia="SimSun"/>
          <w:lang w:eastAsia="zh-CN"/>
        </w:rPr>
        <w:t>Simulations (nursing and welding) combine face-to-face activity in clinical laboratories with electronic technologies that replicate real workplace activities such as assessment of a patient or using a welding machine. Simulations enable students to learn and practice skills in a safe environment.</w:t>
      </w:r>
    </w:p>
    <w:p w14:paraId="20C5E299" w14:textId="77777777" w:rsidR="009D0C7F" w:rsidRPr="0013747F" w:rsidRDefault="009D0C7F" w:rsidP="00327CE1">
      <w:pPr>
        <w:tabs>
          <w:tab w:val="left" w:pos="1701"/>
          <w:tab w:val="left" w:pos="1843"/>
          <w:tab w:val="left" w:pos="2127"/>
        </w:tabs>
        <w:spacing w:before="240" w:after="120"/>
        <w:ind w:left="1701" w:hanging="850"/>
      </w:pPr>
    </w:p>
    <w:p w14:paraId="6292CB51" w14:textId="77777777" w:rsidR="00D037F1" w:rsidRPr="0013747F" w:rsidRDefault="00D037F1"/>
    <w:p w14:paraId="348EC40F" w14:textId="77777777" w:rsidR="00D037F1" w:rsidRPr="0013747F" w:rsidRDefault="00D037F1">
      <w:pPr>
        <w:sectPr w:rsidR="00D037F1" w:rsidRPr="0013747F" w:rsidSect="00FE2CDA">
          <w:footnotePr>
            <w:pos w:val="beneathText"/>
          </w:footnotePr>
          <w:pgSz w:w="11907" w:h="16840" w:code="9"/>
          <w:pgMar w:top="1440" w:right="1247" w:bottom="1440" w:left="1701" w:header="720" w:footer="720" w:gutter="0"/>
          <w:cols w:space="720"/>
          <w:docGrid w:linePitch="360"/>
        </w:sectPr>
      </w:pPr>
    </w:p>
    <w:p w14:paraId="640440EC" w14:textId="77777777" w:rsidR="006E663E" w:rsidRPr="0013747F" w:rsidRDefault="006E663E" w:rsidP="00DB0FDB">
      <w:pPr>
        <w:pStyle w:val="Heading2"/>
      </w:pPr>
      <w:bookmarkStart w:id="124" w:name="_Ref414612788"/>
      <w:bookmarkStart w:id="125" w:name="_Toc463945721"/>
      <w:r w:rsidRPr="0013747F">
        <w:lastRenderedPageBreak/>
        <w:t xml:space="preserve">Appendix </w:t>
      </w:r>
      <w:r w:rsidR="0089272A" w:rsidRPr="0013747F">
        <w:fldChar w:fldCharType="begin"/>
      </w:r>
      <w:r w:rsidRPr="0013747F">
        <w:instrText xml:space="preserve"> AUTONUM  \* Arabic </w:instrText>
      </w:r>
      <w:r w:rsidR="0089272A" w:rsidRPr="0013747F">
        <w:fldChar w:fldCharType="end"/>
      </w:r>
      <w:r w:rsidRPr="0013747F">
        <w:t xml:space="preserve">: </w:t>
      </w:r>
      <w:r w:rsidR="00C2154B">
        <w:t>Work placement</w:t>
      </w:r>
      <w:r w:rsidR="000C7275" w:rsidRPr="0013747F">
        <w:t xml:space="preserve"> Agreements</w:t>
      </w:r>
      <w:bookmarkEnd w:id="124"/>
      <w:bookmarkEnd w:id="125"/>
      <w:r w:rsidRPr="0013747F">
        <w:t xml:space="preserve"> </w:t>
      </w:r>
    </w:p>
    <w:p w14:paraId="123B96E6" w14:textId="77777777" w:rsidR="006E663E" w:rsidRPr="0013747F" w:rsidRDefault="006E663E" w:rsidP="006E663E">
      <w:pPr>
        <w:pStyle w:val="BodyTextIndent"/>
        <w:ind w:left="0"/>
      </w:pPr>
    </w:p>
    <w:p w14:paraId="13189E05" w14:textId="77777777" w:rsidR="006E663E" w:rsidRPr="0013747F" w:rsidRDefault="006E663E" w:rsidP="000C7275">
      <w:pPr>
        <w:pStyle w:val="BodyTextIndent"/>
        <w:tabs>
          <w:tab w:val="clear" w:pos="851"/>
        </w:tabs>
        <w:ind w:left="0"/>
      </w:pPr>
      <w:commentRangeStart w:id="126"/>
      <w:r w:rsidRPr="0013747F">
        <w:t xml:space="preserve">Provide copies of </w:t>
      </w:r>
      <w:commentRangeStart w:id="127"/>
      <w:r w:rsidRPr="0013747F">
        <w:t>agreements</w:t>
      </w:r>
      <w:commentRangeEnd w:id="127"/>
      <w:r w:rsidRPr="0013747F">
        <w:rPr>
          <w:rStyle w:val="CommentReference"/>
        </w:rPr>
        <w:commentReference w:id="127"/>
      </w:r>
      <w:r w:rsidRPr="0013747F">
        <w:t xml:space="preserve"> between Otago Polytechnic, the learner, and the employer/provider of the training. </w:t>
      </w:r>
      <w:commentRangeEnd w:id="126"/>
      <w:r w:rsidR="000C7275" w:rsidRPr="0013747F">
        <w:rPr>
          <w:rStyle w:val="CommentReference"/>
        </w:rPr>
        <w:commentReference w:id="126"/>
      </w:r>
    </w:p>
    <w:p w14:paraId="3272DC97" w14:textId="77777777" w:rsidR="006E663E" w:rsidRPr="0013747F" w:rsidRDefault="006E663E" w:rsidP="006E663E">
      <w:pPr>
        <w:pStyle w:val="BodyTextIndent"/>
        <w:ind w:left="0"/>
      </w:pPr>
    </w:p>
    <w:p w14:paraId="7B855E39" w14:textId="77777777" w:rsidR="006E663E" w:rsidRPr="0013747F" w:rsidRDefault="006E663E" w:rsidP="006E663E">
      <w:pPr>
        <w:pStyle w:val="BodyTextIndent"/>
        <w:ind w:left="0"/>
      </w:pPr>
    </w:p>
    <w:p w14:paraId="467CBAF3" w14:textId="77777777" w:rsidR="006E663E" w:rsidRPr="0013747F" w:rsidRDefault="006E663E" w:rsidP="006E663E">
      <w:pPr>
        <w:pStyle w:val="BodyTextIndent"/>
        <w:ind w:left="0"/>
        <w:sectPr w:rsidR="006E663E" w:rsidRPr="0013747F" w:rsidSect="00FE2CDA">
          <w:headerReference w:type="default" r:id="rId29"/>
          <w:footerReference w:type="default" r:id="rId30"/>
          <w:footnotePr>
            <w:pos w:val="beneathText"/>
          </w:footnotePr>
          <w:pgSz w:w="11907" w:h="16840" w:code="9"/>
          <w:pgMar w:top="1440" w:right="1247" w:bottom="1440" w:left="1701" w:header="720" w:footer="720" w:gutter="0"/>
          <w:cols w:space="720"/>
          <w:docGrid w:linePitch="360"/>
        </w:sectPr>
      </w:pPr>
    </w:p>
    <w:p w14:paraId="3A1CDB10" w14:textId="77777777" w:rsidR="005E2B99" w:rsidRPr="0013747F" w:rsidRDefault="005E2B99" w:rsidP="00DB0FDB">
      <w:pPr>
        <w:pStyle w:val="Heading2"/>
      </w:pPr>
      <w:bookmarkStart w:id="128" w:name="_Ref414607731"/>
      <w:bookmarkStart w:id="129" w:name="_Toc463945722"/>
      <w:r w:rsidRPr="0013747F">
        <w:lastRenderedPageBreak/>
        <w:t xml:space="preserve">Appendix </w:t>
      </w:r>
      <w:r w:rsidR="0089272A" w:rsidRPr="0013747F">
        <w:fldChar w:fldCharType="begin"/>
      </w:r>
      <w:r w:rsidRPr="0013747F">
        <w:instrText xml:space="preserve"> AUTONUM  \* Arabic </w:instrText>
      </w:r>
      <w:r w:rsidR="0089272A" w:rsidRPr="0013747F">
        <w:fldChar w:fldCharType="end"/>
      </w:r>
      <w:r w:rsidRPr="0013747F">
        <w:t>:</w:t>
      </w:r>
      <w:r w:rsidR="00613539" w:rsidRPr="0013747F">
        <w:t xml:space="preserve"> </w:t>
      </w:r>
      <w:r w:rsidR="00FD4716" w:rsidRPr="0013747F">
        <w:t>AP0520.00 English Language Requirements for those for whom English is an Additional Language</w:t>
      </w:r>
      <w:bookmarkEnd w:id="128"/>
      <w:bookmarkEnd w:id="129"/>
    </w:p>
    <w:p w14:paraId="000CC60A" w14:textId="77777777" w:rsidR="005E2B99" w:rsidRPr="0013747F" w:rsidRDefault="005E2B99" w:rsidP="00731DBA">
      <w:pPr>
        <w:pStyle w:val="BodyTextIndent"/>
        <w:ind w:left="0"/>
      </w:pPr>
    </w:p>
    <w:p w14:paraId="05161D37" w14:textId="77777777" w:rsidR="00FD4716" w:rsidRPr="0013747F" w:rsidRDefault="00BE6374" w:rsidP="00FD4716">
      <w:pPr>
        <w:pStyle w:val="BodyTextIndent"/>
        <w:ind w:left="0"/>
      </w:pPr>
      <w:r w:rsidRPr="0013747F">
        <w:t xml:space="preserve">Institutional </w:t>
      </w:r>
      <w:r w:rsidR="000749F8" w:rsidRPr="0013747F">
        <w:t xml:space="preserve">English Language Requirements for those for whom English is an additional language </w:t>
      </w:r>
      <w:r w:rsidR="00FD4716" w:rsidRPr="0013747F">
        <w:t>Policy - click on the link below to view:</w:t>
      </w:r>
    </w:p>
    <w:p w14:paraId="3C6B8792" w14:textId="77777777" w:rsidR="00906CCD" w:rsidRDefault="0087159A" w:rsidP="00FD4716">
      <w:pPr>
        <w:pStyle w:val="BodyTextIndent"/>
        <w:ind w:left="0"/>
      </w:pPr>
      <w:hyperlink r:id="rId31" w:history="1">
        <w:r w:rsidR="00906CCD" w:rsidRPr="00906CCD">
          <w:rPr>
            <w:rStyle w:val="Hyperlink"/>
          </w:rPr>
          <w:t>http://www.op.ac.nz/assets/policies/AP0520.02-English-Language-Requirements-for-those-for-whom-English-is-an-additional-language.pdf</w:t>
        </w:r>
      </w:hyperlink>
      <w:r w:rsidR="00906CCD" w:rsidRPr="00906CCD">
        <w:t xml:space="preserve"> </w:t>
      </w:r>
    </w:p>
    <w:p w14:paraId="043CC334" w14:textId="77777777" w:rsidR="00FD4716" w:rsidRPr="0013747F" w:rsidRDefault="00FD4716" w:rsidP="00FD4716">
      <w:pPr>
        <w:pStyle w:val="BodyTextIndent"/>
        <w:ind w:left="0"/>
        <w:rPr>
          <w:i/>
          <w:sz w:val="16"/>
        </w:rPr>
      </w:pPr>
      <w:r w:rsidRPr="0013747F">
        <w:rPr>
          <w:i/>
          <w:sz w:val="16"/>
        </w:rPr>
        <w:t>(Sourced from Otago Polytechnic Website)</w:t>
      </w:r>
    </w:p>
    <w:p w14:paraId="2A195704" w14:textId="77777777" w:rsidR="00FD4716" w:rsidRDefault="00FD4716" w:rsidP="00731DBA">
      <w:pPr>
        <w:pStyle w:val="BodyTextIndent"/>
        <w:ind w:left="0"/>
      </w:pPr>
    </w:p>
    <w:p w14:paraId="292C05FA" w14:textId="77777777" w:rsidR="00EA59E7" w:rsidRDefault="00EA59E7" w:rsidP="00731DBA">
      <w:pPr>
        <w:pStyle w:val="BodyTextIndent"/>
        <w:ind w:left="0"/>
        <w:sectPr w:rsidR="00EA59E7" w:rsidSect="00FE2CDA">
          <w:footnotePr>
            <w:pos w:val="beneathText"/>
          </w:footnotePr>
          <w:pgSz w:w="11907" w:h="16840" w:code="9"/>
          <w:pgMar w:top="1440" w:right="1247" w:bottom="1440" w:left="1701" w:header="720" w:footer="720" w:gutter="0"/>
          <w:cols w:space="720"/>
          <w:docGrid w:linePitch="360"/>
        </w:sectPr>
      </w:pPr>
    </w:p>
    <w:p w14:paraId="18EE1347" w14:textId="77777777" w:rsidR="00EA59E7" w:rsidRPr="0013747F" w:rsidRDefault="00EA59E7" w:rsidP="00DB0FDB">
      <w:pPr>
        <w:pStyle w:val="Heading2"/>
      </w:pPr>
      <w:bookmarkStart w:id="130" w:name="_Ref426636717"/>
      <w:bookmarkStart w:id="131" w:name="_Toc463945723"/>
      <w:r w:rsidRPr="0013747F">
        <w:lastRenderedPageBreak/>
        <w:t xml:space="preserve">Appendix </w:t>
      </w:r>
      <w:r w:rsidR="0089272A" w:rsidRPr="0013747F">
        <w:fldChar w:fldCharType="begin"/>
      </w:r>
      <w:r w:rsidRPr="0013747F">
        <w:instrText xml:space="preserve"> AUTONUM  \* Arabic </w:instrText>
      </w:r>
      <w:r w:rsidR="0089272A" w:rsidRPr="0013747F">
        <w:fldChar w:fldCharType="end"/>
      </w:r>
      <w:r w:rsidRPr="0013747F">
        <w:t>: AP05</w:t>
      </w:r>
      <w:r>
        <w:t>04.04</w:t>
      </w:r>
      <w:r w:rsidRPr="0013747F">
        <w:t xml:space="preserve"> </w:t>
      </w:r>
      <w:r>
        <w:t>Application, Entry and Enrolment</w:t>
      </w:r>
      <w:bookmarkEnd w:id="130"/>
      <w:bookmarkEnd w:id="131"/>
      <w:r>
        <w:t xml:space="preserve"> </w:t>
      </w:r>
    </w:p>
    <w:p w14:paraId="00663AE7" w14:textId="77777777" w:rsidR="00EA59E7" w:rsidRPr="0013747F" w:rsidRDefault="00EA59E7" w:rsidP="00EA59E7">
      <w:pPr>
        <w:pStyle w:val="BodyTextIndent"/>
        <w:ind w:left="0"/>
      </w:pPr>
    </w:p>
    <w:p w14:paraId="6CEE548E" w14:textId="77777777" w:rsidR="00EA59E7" w:rsidRPr="0013747F" w:rsidRDefault="00EA59E7" w:rsidP="00EA59E7">
      <w:pPr>
        <w:pStyle w:val="BodyTextIndent"/>
        <w:ind w:left="0"/>
      </w:pPr>
      <w:r w:rsidRPr="0013747F">
        <w:t xml:space="preserve">Institutional </w:t>
      </w:r>
      <w:r>
        <w:t xml:space="preserve">Application, Entry and Enrolment </w:t>
      </w:r>
      <w:r w:rsidRPr="0013747F">
        <w:t>Policy - click on the link below to view:</w:t>
      </w:r>
    </w:p>
    <w:p w14:paraId="0E2EC4F9" w14:textId="77777777" w:rsidR="00EA59E7" w:rsidRPr="0013747F" w:rsidRDefault="0087159A" w:rsidP="00EA59E7">
      <w:pPr>
        <w:pStyle w:val="BodyTextIndent"/>
        <w:ind w:left="0"/>
      </w:pPr>
      <w:hyperlink r:id="rId32" w:history="1">
        <w:r w:rsidR="00EA59E7" w:rsidRPr="00EA59E7">
          <w:rPr>
            <w:rStyle w:val="Hyperlink"/>
          </w:rPr>
          <w:t>http://www.op.ac.nz/assets/policies/AP0504.04-Application-Entry-and-Enrolment.pdf</w:t>
        </w:r>
      </w:hyperlink>
    </w:p>
    <w:p w14:paraId="33475036" w14:textId="77777777" w:rsidR="00EA59E7" w:rsidRPr="0013747F" w:rsidRDefault="00EA59E7" w:rsidP="00EA59E7">
      <w:pPr>
        <w:pStyle w:val="BodyTextIndent"/>
        <w:ind w:left="0"/>
        <w:rPr>
          <w:i/>
          <w:sz w:val="16"/>
        </w:rPr>
      </w:pPr>
      <w:r w:rsidRPr="0013747F">
        <w:rPr>
          <w:i/>
          <w:sz w:val="16"/>
        </w:rPr>
        <w:t>(Sourced from Otago Polytechnic Website)</w:t>
      </w:r>
    </w:p>
    <w:p w14:paraId="51DCF398" w14:textId="77777777" w:rsidR="00EA59E7" w:rsidRDefault="00EA59E7" w:rsidP="00731DBA">
      <w:pPr>
        <w:pStyle w:val="BodyTextIndent"/>
        <w:ind w:left="0"/>
      </w:pPr>
    </w:p>
    <w:p w14:paraId="2479EF1A" w14:textId="77777777" w:rsidR="00EA59E7" w:rsidRDefault="00EA59E7" w:rsidP="00731DBA">
      <w:pPr>
        <w:pStyle w:val="BodyTextIndent"/>
        <w:ind w:left="0"/>
      </w:pPr>
    </w:p>
    <w:p w14:paraId="74D68CF6" w14:textId="77777777" w:rsidR="00EA59E7" w:rsidRPr="0013747F" w:rsidRDefault="00EA59E7" w:rsidP="00731DBA">
      <w:pPr>
        <w:pStyle w:val="BodyTextIndent"/>
        <w:ind w:left="0"/>
      </w:pPr>
    </w:p>
    <w:p w14:paraId="65EAB55F" w14:textId="77777777" w:rsidR="00B63630" w:rsidRPr="0013747F" w:rsidRDefault="00B63630" w:rsidP="00731DBA">
      <w:pPr>
        <w:pStyle w:val="BodyTextIndent"/>
        <w:ind w:left="0"/>
        <w:sectPr w:rsidR="00B63630" w:rsidRPr="0013747F" w:rsidSect="00FE2CDA">
          <w:footnotePr>
            <w:pos w:val="beneathText"/>
          </w:footnotePr>
          <w:pgSz w:w="11907" w:h="16840" w:code="9"/>
          <w:pgMar w:top="1440" w:right="1247" w:bottom="1440" w:left="1701" w:header="720" w:footer="720" w:gutter="0"/>
          <w:cols w:space="720"/>
          <w:docGrid w:linePitch="360"/>
        </w:sectPr>
      </w:pPr>
    </w:p>
    <w:p w14:paraId="783CEF06" w14:textId="77777777" w:rsidR="00B63630" w:rsidRPr="0013747F" w:rsidRDefault="00B63630" w:rsidP="00DB0FDB">
      <w:pPr>
        <w:pStyle w:val="Heading2"/>
      </w:pPr>
      <w:bookmarkStart w:id="132" w:name="_Ref414608100"/>
      <w:bookmarkStart w:id="133" w:name="_Toc463945724"/>
      <w:r w:rsidRPr="0013747F">
        <w:lastRenderedPageBreak/>
        <w:t xml:space="preserve">Appendix </w:t>
      </w:r>
      <w:r w:rsidR="0089272A" w:rsidRPr="0013747F">
        <w:fldChar w:fldCharType="begin"/>
      </w:r>
      <w:r w:rsidRPr="0013747F">
        <w:instrText xml:space="preserve"> AUTONUM  \* Arabic </w:instrText>
      </w:r>
      <w:r w:rsidR="0089272A" w:rsidRPr="0013747F">
        <w:fldChar w:fldCharType="end"/>
      </w:r>
      <w:r w:rsidRPr="0013747F">
        <w:t>:</w:t>
      </w:r>
      <w:r w:rsidR="00613539" w:rsidRPr="0013747F">
        <w:t xml:space="preserve"> </w:t>
      </w:r>
      <w:r w:rsidRPr="0013747F">
        <w:t>AP0501.09 Recognition of Prior Learning (RPL)</w:t>
      </w:r>
      <w:bookmarkEnd w:id="132"/>
      <w:bookmarkEnd w:id="133"/>
    </w:p>
    <w:p w14:paraId="54AAC080" w14:textId="77777777" w:rsidR="000749F8" w:rsidRPr="0013747F" w:rsidRDefault="000749F8" w:rsidP="000749F8"/>
    <w:p w14:paraId="35A7CA23" w14:textId="77777777" w:rsidR="000749F8" w:rsidRPr="0013747F" w:rsidRDefault="00BE6374" w:rsidP="000749F8">
      <w:pPr>
        <w:pStyle w:val="BodyTextIndent"/>
        <w:ind w:left="0"/>
      </w:pPr>
      <w:r w:rsidRPr="0013747F">
        <w:t xml:space="preserve">Institutional </w:t>
      </w:r>
      <w:r w:rsidR="000749F8" w:rsidRPr="0013747F">
        <w:t>Recognition of Prior Learning Policy - click on the link below to view:</w:t>
      </w:r>
    </w:p>
    <w:p w14:paraId="0102802D" w14:textId="77777777" w:rsidR="00D97E1D" w:rsidRPr="0013747F" w:rsidRDefault="0087159A" w:rsidP="000749F8">
      <w:pPr>
        <w:pStyle w:val="BodyTextIndent"/>
        <w:ind w:left="0"/>
        <w:rPr>
          <w:rStyle w:val="Hyperlink"/>
        </w:rPr>
      </w:pPr>
      <w:hyperlink r:id="rId33" w:history="1">
        <w:r w:rsidR="00D97E1D" w:rsidRPr="0013747F">
          <w:rPr>
            <w:rStyle w:val="Hyperlink"/>
          </w:rPr>
          <w:t>http://www.op.ac.nz/assets/policies/AP0501.09-Recognition-of-Prior-Learning.pdf</w:t>
        </w:r>
      </w:hyperlink>
    </w:p>
    <w:p w14:paraId="57FC018F" w14:textId="77777777" w:rsidR="000749F8" w:rsidRPr="0013747F" w:rsidRDefault="00D97E1D" w:rsidP="000749F8">
      <w:pPr>
        <w:pStyle w:val="BodyTextIndent"/>
        <w:ind w:left="0"/>
        <w:rPr>
          <w:i/>
          <w:sz w:val="16"/>
        </w:rPr>
      </w:pPr>
      <w:r w:rsidRPr="0013747F">
        <w:rPr>
          <w:i/>
          <w:sz w:val="16"/>
        </w:rPr>
        <w:t xml:space="preserve"> </w:t>
      </w:r>
      <w:r w:rsidR="000749F8" w:rsidRPr="0013747F">
        <w:rPr>
          <w:i/>
          <w:sz w:val="16"/>
        </w:rPr>
        <w:t>(Sourced from Otago Polytechnic Website)</w:t>
      </w:r>
    </w:p>
    <w:p w14:paraId="79D4A22A" w14:textId="77777777" w:rsidR="000749F8" w:rsidRPr="0013747F" w:rsidRDefault="000749F8" w:rsidP="000749F8"/>
    <w:p w14:paraId="6D5E1B0B" w14:textId="77777777" w:rsidR="000749F8" w:rsidRPr="0013747F" w:rsidRDefault="000749F8" w:rsidP="000749F8"/>
    <w:p w14:paraId="4E406384" w14:textId="77777777" w:rsidR="00FD4716" w:rsidRPr="0013747F" w:rsidRDefault="00FD4716" w:rsidP="00731DBA">
      <w:pPr>
        <w:pStyle w:val="BodyTextIndent"/>
        <w:ind w:left="0"/>
      </w:pPr>
    </w:p>
    <w:p w14:paraId="173695CC" w14:textId="77777777" w:rsidR="00731DBA" w:rsidRPr="0013747F" w:rsidRDefault="00731DBA" w:rsidP="00731DBA">
      <w:pPr>
        <w:pStyle w:val="BodyTextIndent"/>
        <w:ind w:left="0"/>
      </w:pPr>
    </w:p>
    <w:p w14:paraId="241D7A98" w14:textId="77777777" w:rsidR="007E1DEF" w:rsidRPr="0013747F" w:rsidRDefault="007E1DEF" w:rsidP="00731DBA">
      <w:pPr>
        <w:pStyle w:val="BodyTextIndent"/>
        <w:ind w:left="0"/>
        <w:sectPr w:rsidR="007E1DEF" w:rsidRPr="0013747F" w:rsidSect="00FE2CDA">
          <w:footnotePr>
            <w:pos w:val="beneathText"/>
          </w:footnotePr>
          <w:pgSz w:w="11907" w:h="16840" w:code="9"/>
          <w:pgMar w:top="1440" w:right="1247" w:bottom="1440" w:left="1701" w:header="720" w:footer="720" w:gutter="0"/>
          <w:cols w:space="720"/>
          <w:docGrid w:linePitch="360"/>
        </w:sectPr>
      </w:pPr>
    </w:p>
    <w:p w14:paraId="19F4D7A3" w14:textId="77777777" w:rsidR="000A39EF" w:rsidRPr="0013747F" w:rsidRDefault="000A39EF" w:rsidP="00DB0FDB">
      <w:pPr>
        <w:pStyle w:val="Heading2"/>
      </w:pPr>
      <w:bookmarkStart w:id="134" w:name="_Ref414608480"/>
      <w:bookmarkStart w:id="135" w:name="_Toc463945725"/>
      <w:r w:rsidRPr="0013747F">
        <w:lastRenderedPageBreak/>
        <w:t xml:space="preserve">Appendix </w:t>
      </w:r>
      <w:r w:rsidR="0089272A" w:rsidRPr="0013747F">
        <w:fldChar w:fldCharType="begin"/>
      </w:r>
      <w:r w:rsidRPr="0013747F">
        <w:instrText xml:space="preserve"> AUTONUM  \* Arabic </w:instrText>
      </w:r>
      <w:r w:rsidR="0089272A" w:rsidRPr="0013747F">
        <w:fldChar w:fldCharType="end"/>
      </w:r>
      <w:r w:rsidRPr="0013747F">
        <w:t>: AP0900.05 Assessment</w:t>
      </w:r>
      <w:bookmarkEnd w:id="134"/>
      <w:bookmarkEnd w:id="135"/>
      <w:r w:rsidRPr="0013747F">
        <w:t xml:space="preserve"> </w:t>
      </w:r>
    </w:p>
    <w:p w14:paraId="61014774" w14:textId="77777777" w:rsidR="000A39EF" w:rsidRPr="0013747F" w:rsidRDefault="000A39EF" w:rsidP="000A39EF">
      <w:pPr>
        <w:pStyle w:val="BodyTextIndent"/>
        <w:ind w:left="0"/>
      </w:pPr>
    </w:p>
    <w:p w14:paraId="091F12AC" w14:textId="77777777" w:rsidR="000A39EF" w:rsidRPr="0013747F" w:rsidRDefault="00BE6374" w:rsidP="000A39EF">
      <w:pPr>
        <w:pStyle w:val="BodyTextIndent"/>
        <w:ind w:left="0"/>
      </w:pPr>
      <w:r w:rsidRPr="0013747F">
        <w:t xml:space="preserve">Institutional </w:t>
      </w:r>
      <w:r w:rsidR="000A39EF" w:rsidRPr="0013747F">
        <w:t>Assessment in Te Reo  - click on the link below to view:</w:t>
      </w:r>
    </w:p>
    <w:p w14:paraId="081C08AF" w14:textId="77777777" w:rsidR="00F027E0" w:rsidRDefault="0087159A" w:rsidP="000A39EF">
      <w:pPr>
        <w:pStyle w:val="BodyTextIndent"/>
        <w:ind w:left="0"/>
        <w:rPr>
          <w:rStyle w:val="Hyperlink"/>
        </w:rPr>
      </w:pPr>
      <w:hyperlink r:id="rId34" w:history="1">
        <w:r w:rsidR="00F027E0" w:rsidRPr="00385CC0">
          <w:rPr>
            <w:rStyle w:val="Hyperlink"/>
          </w:rPr>
          <w:t>http://www.op.ac.nz/assets/policies/AP0900.06-Assessment.pdf</w:t>
        </w:r>
      </w:hyperlink>
    </w:p>
    <w:p w14:paraId="3685DDE4" w14:textId="77777777" w:rsidR="000A39EF" w:rsidRPr="0013747F" w:rsidRDefault="000A39EF" w:rsidP="000A39EF">
      <w:pPr>
        <w:pStyle w:val="BodyTextIndent"/>
        <w:ind w:left="0"/>
        <w:rPr>
          <w:i/>
          <w:sz w:val="16"/>
        </w:rPr>
      </w:pPr>
      <w:r w:rsidRPr="0013747F">
        <w:rPr>
          <w:i/>
          <w:sz w:val="16"/>
        </w:rPr>
        <w:t>(Sourced from Otago Polytechnic Website)</w:t>
      </w:r>
    </w:p>
    <w:p w14:paraId="489E5622" w14:textId="77777777" w:rsidR="000A39EF" w:rsidRPr="0013747F" w:rsidRDefault="000A39EF" w:rsidP="000A39EF">
      <w:pPr>
        <w:pStyle w:val="BodyTextIndent"/>
        <w:ind w:left="0"/>
      </w:pPr>
    </w:p>
    <w:p w14:paraId="7D5B3C2D" w14:textId="77777777" w:rsidR="00FF35C1" w:rsidRPr="0013747F" w:rsidRDefault="00FF35C1" w:rsidP="000A39EF">
      <w:pPr>
        <w:pStyle w:val="BodyTextIndent"/>
        <w:ind w:left="0"/>
      </w:pPr>
    </w:p>
    <w:p w14:paraId="302084C8" w14:textId="77777777" w:rsidR="00FF35C1" w:rsidRPr="0013747F" w:rsidRDefault="00FF35C1" w:rsidP="000A39EF">
      <w:pPr>
        <w:pStyle w:val="BodyTextIndent"/>
        <w:ind w:left="0"/>
      </w:pPr>
    </w:p>
    <w:p w14:paraId="6A92BF00" w14:textId="77777777" w:rsidR="000A39EF" w:rsidRPr="0013747F" w:rsidRDefault="000A39EF" w:rsidP="00731DBA">
      <w:pPr>
        <w:pStyle w:val="BodyTextIndent"/>
        <w:ind w:left="0"/>
        <w:sectPr w:rsidR="000A39EF" w:rsidRPr="0013747F" w:rsidSect="00FE2CDA">
          <w:footnotePr>
            <w:pos w:val="beneathText"/>
          </w:footnotePr>
          <w:pgSz w:w="11907" w:h="16840" w:code="9"/>
          <w:pgMar w:top="1440" w:right="1247" w:bottom="1440" w:left="1701" w:header="720" w:footer="720" w:gutter="0"/>
          <w:cols w:space="720"/>
          <w:docGrid w:linePitch="360"/>
        </w:sectPr>
      </w:pPr>
    </w:p>
    <w:p w14:paraId="1AB654BE" w14:textId="77777777" w:rsidR="00F605F4" w:rsidRPr="0013747F" w:rsidRDefault="00F605F4" w:rsidP="00DB0FDB">
      <w:pPr>
        <w:pStyle w:val="Heading2"/>
      </w:pPr>
      <w:bookmarkStart w:id="136" w:name="_Ref414608656"/>
      <w:bookmarkStart w:id="137" w:name="_Toc463945726"/>
      <w:r w:rsidRPr="0013747F">
        <w:lastRenderedPageBreak/>
        <w:t xml:space="preserve">Appendix </w:t>
      </w:r>
      <w:r w:rsidR="0089272A" w:rsidRPr="0013747F">
        <w:fldChar w:fldCharType="begin"/>
      </w:r>
      <w:r w:rsidRPr="0013747F">
        <w:instrText xml:space="preserve"> AUTONUM  \* Arabic </w:instrText>
      </w:r>
      <w:r w:rsidR="0089272A" w:rsidRPr="0013747F">
        <w:fldChar w:fldCharType="end"/>
      </w:r>
      <w:r w:rsidRPr="0013747F">
        <w:t>: AP0910.00 Assessment Committee</w:t>
      </w:r>
      <w:bookmarkEnd w:id="136"/>
      <w:bookmarkEnd w:id="137"/>
    </w:p>
    <w:p w14:paraId="5FDDCC85" w14:textId="77777777" w:rsidR="00F605F4" w:rsidRPr="0013747F" w:rsidRDefault="00F605F4" w:rsidP="00F605F4">
      <w:pPr>
        <w:pStyle w:val="BodyTextIndent"/>
        <w:ind w:left="0"/>
      </w:pPr>
    </w:p>
    <w:p w14:paraId="5AFBFFCD" w14:textId="77777777" w:rsidR="00F605F4" w:rsidRPr="0013747F" w:rsidRDefault="00BE6374" w:rsidP="00F605F4">
      <w:pPr>
        <w:pStyle w:val="BodyTextIndent"/>
        <w:ind w:left="0"/>
      </w:pPr>
      <w:r w:rsidRPr="0013747F">
        <w:t xml:space="preserve">Institutional </w:t>
      </w:r>
      <w:r w:rsidR="00F605F4" w:rsidRPr="0013747F">
        <w:t>Assessment Committee - click on the link below to view:</w:t>
      </w:r>
    </w:p>
    <w:p w14:paraId="1091547C" w14:textId="77777777" w:rsidR="00F605F4" w:rsidRPr="0013747F" w:rsidRDefault="0087159A" w:rsidP="00F605F4">
      <w:pPr>
        <w:pStyle w:val="BodyTextIndent"/>
        <w:ind w:left="0"/>
        <w:rPr>
          <w:rStyle w:val="Hyperlink"/>
        </w:rPr>
      </w:pPr>
      <w:hyperlink r:id="rId35" w:history="1">
        <w:r w:rsidR="00C40586" w:rsidRPr="0013747F">
          <w:rPr>
            <w:rStyle w:val="Hyperlink"/>
          </w:rPr>
          <w:t>http://www.op.ac.nz/assets/policies/AP0910.00-Assessment-Committee.pdf</w:t>
        </w:r>
      </w:hyperlink>
    </w:p>
    <w:p w14:paraId="3262D9F0" w14:textId="77777777" w:rsidR="00F605F4" w:rsidRPr="0013747F" w:rsidRDefault="00F605F4" w:rsidP="00F605F4">
      <w:pPr>
        <w:pStyle w:val="BodyTextIndent"/>
        <w:ind w:left="0"/>
        <w:rPr>
          <w:i/>
          <w:sz w:val="16"/>
        </w:rPr>
      </w:pPr>
      <w:r w:rsidRPr="0013747F">
        <w:rPr>
          <w:i/>
          <w:sz w:val="16"/>
        </w:rPr>
        <w:t xml:space="preserve"> (Sourced from Otago Polytechnic Website)</w:t>
      </w:r>
    </w:p>
    <w:p w14:paraId="154F8B35" w14:textId="77777777" w:rsidR="003132BE" w:rsidRDefault="003132BE" w:rsidP="00731DBA">
      <w:pPr>
        <w:pStyle w:val="BodyTextIndent"/>
        <w:ind w:left="0"/>
      </w:pPr>
    </w:p>
    <w:p w14:paraId="279C1A84" w14:textId="77777777" w:rsidR="0069767A" w:rsidRDefault="0069767A" w:rsidP="00731DBA">
      <w:pPr>
        <w:pStyle w:val="BodyTextIndent"/>
        <w:ind w:left="0"/>
        <w:sectPr w:rsidR="0069767A" w:rsidSect="00FE2CDA">
          <w:footnotePr>
            <w:pos w:val="beneathText"/>
          </w:footnotePr>
          <w:pgSz w:w="11907" w:h="16840" w:code="9"/>
          <w:pgMar w:top="1440" w:right="1247" w:bottom="1440" w:left="1701" w:header="720" w:footer="720" w:gutter="0"/>
          <w:cols w:space="720"/>
          <w:docGrid w:linePitch="360"/>
        </w:sectPr>
      </w:pPr>
    </w:p>
    <w:p w14:paraId="2AB1FE84" w14:textId="77777777" w:rsidR="0069767A" w:rsidRPr="0013747F" w:rsidRDefault="0069767A" w:rsidP="00DB0FDB">
      <w:pPr>
        <w:pStyle w:val="Heading2"/>
      </w:pPr>
      <w:bookmarkStart w:id="138" w:name="_Ref415665656"/>
      <w:bookmarkStart w:id="139" w:name="_Toc463945727"/>
      <w:r w:rsidRPr="0013747F">
        <w:lastRenderedPageBreak/>
        <w:t xml:space="preserve">Appendix </w:t>
      </w:r>
      <w:r w:rsidR="0089272A" w:rsidRPr="0013747F">
        <w:fldChar w:fldCharType="begin"/>
      </w:r>
      <w:r w:rsidRPr="0013747F">
        <w:instrText xml:space="preserve"> AUTONUM  \* Arabic </w:instrText>
      </w:r>
      <w:r w:rsidR="0089272A" w:rsidRPr="0013747F">
        <w:fldChar w:fldCharType="end"/>
      </w:r>
      <w:r w:rsidRPr="0013747F">
        <w:t>: AP09</w:t>
      </w:r>
      <w:r>
        <w:t>07</w:t>
      </w:r>
      <w:r w:rsidRPr="0013747F">
        <w:t xml:space="preserve">.00 </w:t>
      </w:r>
      <w:r>
        <w:t>Impaired Performance/Aegrotat</w:t>
      </w:r>
      <w:bookmarkEnd w:id="138"/>
      <w:bookmarkEnd w:id="139"/>
      <w:r>
        <w:t xml:space="preserve"> </w:t>
      </w:r>
    </w:p>
    <w:p w14:paraId="097DC926" w14:textId="77777777" w:rsidR="0069767A" w:rsidRPr="0013747F" w:rsidRDefault="0069767A" w:rsidP="0069767A">
      <w:pPr>
        <w:pStyle w:val="BodyTextIndent"/>
        <w:ind w:left="0"/>
      </w:pPr>
    </w:p>
    <w:p w14:paraId="399A7D50" w14:textId="77777777" w:rsidR="0069767A" w:rsidRPr="0013747F" w:rsidRDefault="0069767A" w:rsidP="0069767A">
      <w:pPr>
        <w:pStyle w:val="BodyTextIndent"/>
        <w:ind w:left="0"/>
      </w:pPr>
      <w:r>
        <w:t xml:space="preserve">Institutional Impaired Performance/Aegrotat policy </w:t>
      </w:r>
      <w:r w:rsidRPr="0013747F">
        <w:t>- click on the link below to view:</w:t>
      </w:r>
    </w:p>
    <w:p w14:paraId="76C63CFA" w14:textId="77777777" w:rsidR="0094627B" w:rsidRDefault="0087159A" w:rsidP="0094627B">
      <w:pPr>
        <w:pStyle w:val="BodyTextIndent"/>
        <w:ind w:left="0"/>
        <w:rPr>
          <w:i/>
          <w:sz w:val="16"/>
        </w:rPr>
      </w:pPr>
      <w:hyperlink r:id="rId36" w:history="1">
        <w:r w:rsidR="0094627B" w:rsidRPr="009D5751">
          <w:rPr>
            <w:rStyle w:val="Hyperlink"/>
          </w:rPr>
          <w:t>http://www.op.ac.nz/assets/policies/AP0907.01-Impaired-Performance-Aegrotat.pdf</w:t>
        </w:r>
      </w:hyperlink>
      <w:r w:rsidR="0094627B" w:rsidRPr="0013747F">
        <w:rPr>
          <w:i/>
          <w:sz w:val="16"/>
        </w:rPr>
        <w:t xml:space="preserve"> </w:t>
      </w:r>
    </w:p>
    <w:p w14:paraId="2E1E37A3" w14:textId="77777777" w:rsidR="0069767A" w:rsidRPr="0013747F" w:rsidRDefault="0069767A" w:rsidP="0069767A">
      <w:pPr>
        <w:pStyle w:val="BodyTextIndent"/>
        <w:ind w:left="0"/>
        <w:rPr>
          <w:i/>
          <w:sz w:val="16"/>
        </w:rPr>
      </w:pPr>
      <w:r w:rsidRPr="0013747F">
        <w:rPr>
          <w:i/>
          <w:sz w:val="16"/>
        </w:rPr>
        <w:t xml:space="preserve"> (Sourced from Otago Polytechnic Website)</w:t>
      </w:r>
    </w:p>
    <w:p w14:paraId="58492295" w14:textId="77777777" w:rsidR="0069767A" w:rsidRDefault="0069767A" w:rsidP="00731DBA">
      <w:pPr>
        <w:pStyle w:val="BodyTextIndent"/>
        <w:ind w:left="0"/>
      </w:pPr>
    </w:p>
    <w:p w14:paraId="08C09B14" w14:textId="77777777" w:rsidR="0069767A" w:rsidRDefault="0069767A" w:rsidP="00731DBA">
      <w:pPr>
        <w:pStyle w:val="BodyTextIndent"/>
        <w:ind w:left="0"/>
      </w:pPr>
    </w:p>
    <w:p w14:paraId="600A05C9" w14:textId="77777777" w:rsidR="003132BE" w:rsidRPr="0013747F" w:rsidRDefault="003132BE" w:rsidP="00731DBA">
      <w:pPr>
        <w:pStyle w:val="BodyTextIndent"/>
        <w:ind w:left="0"/>
      </w:pPr>
    </w:p>
    <w:p w14:paraId="7B8CE0B5" w14:textId="77777777" w:rsidR="007E1DEF" w:rsidRPr="0013747F" w:rsidRDefault="007E1DEF" w:rsidP="00731DBA">
      <w:pPr>
        <w:pStyle w:val="BodyTextIndent"/>
        <w:ind w:left="0"/>
      </w:pPr>
    </w:p>
    <w:p w14:paraId="66958726" w14:textId="77777777" w:rsidR="007E1DEF" w:rsidRPr="0013747F" w:rsidRDefault="007E1DEF" w:rsidP="00731DBA">
      <w:pPr>
        <w:pStyle w:val="BodyTextIndent"/>
        <w:ind w:left="0"/>
        <w:sectPr w:rsidR="007E1DEF" w:rsidRPr="0013747F" w:rsidSect="00FE2CDA">
          <w:footnotePr>
            <w:pos w:val="beneathText"/>
          </w:footnotePr>
          <w:pgSz w:w="11907" w:h="16840" w:code="9"/>
          <w:pgMar w:top="1440" w:right="1247" w:bottom="1440" w:left="1701" w:header="720" w:footer="720" w:gutter="0"/>
          <w:cols w:space="720"/>
          <w:docGrid w:linePitch="360"/>
        </w:sectPr>
      </w:pPr>
    </w:p>
    <w:p w14:paraId="116E9F57" w14:textId="77777777" w:rsidR="007E1DEF" w:rsidRPr="0013747F" w:rsidRDefault="007E1DEF" w:rsidP="00DB0FDB">
      <w:pPr>
        <w:pStyle w:val="Heading2"/>
      </w:pPr>
      <w:bookmarkStart w:id="140" w:name="_Ref414452715"/>
      <w:bookmarkStart w:id="141" w:name="_Toc463945728"/>
      <w:r w:rsidRPr="0013747F">
        <w:lastRenderedPageBreak/>
        <w:t xml:space="preserve">Appendix </w:t>
      </w:r>
      <w:r w:rsidR="0089272A" w:rsidRPr="0013747F">
        <w:fldChar w:fldCharType="begin"/>
      </w:r>
      <w:r w:rsidR="007F5D78" w:rsidRPr="0013747F">
        <w:instrText xml:space="preserve"> AUTONUM  \* Arabic </w:instrText>
      </w:r>
      <w:r w:rsidR="0089272A" w:rsidRPr="0013747F">
        <w:fldChar w:fldCharType="end"/>
      </w:r>
      <w:r w:rsidRPr="0013747F">
        <w:t xml:space="preserve">: </w:t>
      </w:r>
      <w:r w:rsidR="00D63101" w:rsidRPr="0013747F">
        <w:t>AP0600.05 Academic Appeal Process for Students</w:t>
      </w:r>
      <w:bookmarkEnd w:id="140"/>
      <w:bookmarkEnd w:id="141"/>
    </w:p>
    <w:p w14:paraId="5BE37A9C" w14:textId="77777777" w:rsidR="007E1DEF" w:rsidRPr="0013747F" w:rsidRDefault="007E1DEF" w:rsidP="00731DBA">
      <w:pPr>
        <w:pStyle w:val="BodyTextIndent"/>
        <w:ind w:left="0"/>
      </w:pPr>
    </w:p>
    <w:p w14:paraId="40E3A0BE" w14:textId="77777777" w:rsidR="002A626E" w:rsidRPr="0013747F" w:rsidRDefault="00BE6374" w:rsidP="00731DBA">
      <w:pPr>
        <w:pStyle w:val="BodyTextIndent"/>
        <w:ind w:left="0"/>
      </w:pPr>
      <w:r w:rsidRPr="0013747F">
        <w:t xml:space="preserve">Institutional </w:t>
      </w:r>
      <w:r w:rsidR="00D63101" w:rsidRPr="0013747F">
        <w:t>Appeals Process</w:t>
      </w:r>
      <w:r w:rsidR="00037E42" w:rsidRPr="0013747F">
        <w:t xml:space="preserve"> Policy</w:t>
      </w:r>
      <w:r w:rsidR="002A626E" w:rsidRPr="0013747F">
        <w:t xml:space="preserve"> - click on the link below to view:</w:t>
      </w:r>
    </w:p>
    <w:p w14:paraId="779A6C57" w14:textId="77777777" w:rsidR="002A626E" w:rsidRPr="0013747F" w:rsidRDefault="0087159A" w:rsidP="00731DBA">
      <w:pPr>
        <w:pStyle w:val="BodyTextIndent"/>
        <w:ind w:left="0"/>
      </w:pPr>
      <w:hyperlink r:id="rId37" w:history="1">
        <w:r w:rsidR="002A626E" w:rsidRPr="0013747F">
          <w:rPr>
            <w:rStyle w:val="Hyperlink"/>
          </w:rPr>
          <w:t>http://www.op.ac.nz/assets/policies/AP0600.05-Academic-Appeal-Process-for-Students.pdf</w:t>
        </w:r>
      </w:hyperlink>
    </w:p>
    <w:p w14:paraId="7A3B4535" w14:textId="77777777" w:rsidR="002A626E" w:rsidRPr="0013747F" w:rsidRDefault="002A626E" w:rsidP="00731DBA">
      <w:pPr>
        <w:pStyle w:val="BodyTextIndent"/>
        <w:ind w:left="0"/>
        <w:rPr>
          <w:i/>
          <w:sz w:val="16"/>
        </w:rPr>
      </w:pPr>
      <w:r w:rsidRPr="0013747F">
        <w:rPr>
          <w:i/>
          <w:sz w:val="16"/>
        </w:rPr>
        <w:t>(Sourced from Otago Polytechnic Website)</w:t>
      </w:r>
    </w:p>
    <w:p w14:paraId="4EDAE8FB" w14:textId="77777777" w:rsidR="002A626E" w:rsidRPr="0013747F" w:rsidRDefault="002A626E" w:rsidP="00731DBA">
      <w:pPr>
        <w:pStyle w:val="BodyTextIndent"/>
        <w:ind w:left="0"/>
      </w:pPr>
    </w:p>
    <w:p w14:paraId="3F28C039" w14:textId="77777777" w:rsidR="00037E42" w:rsidRPr="0013747F" w:rsidRDefault="00037E42" w:rsidP="00DB0FDB">
      <w:pPr>
        <w:pStyle w:val="Heading2"/>
        <w:rPr>
          <w:highlight w:val="yellow"/>
        </w:rPr>
        <w:sectPr w:rsidR="00037E42" w:rsidRPr="0013747F" w:rsidSect="00FE2CDA">
          <w:footnotePr>
            <w:pos w:val="beneathText"/>
          </w:footnotePr>
          <w:pgSz w:w="11907" w:h="16840" w:code="9"/>
          <w:pgMar w:top="1440" w:right="1247" w:bottom="1440" w:left="1701" w:header="720" w:footer="720" w:gutter="0"/>
          <w:cols w:space="720"/>
          <w:docGrid w:linePitch="360"/>
        </w:sectPr>
      </w:pPr>
    </w:p>
    <w:p w14:paraId="196318C9" w14:textId="77777777" w:rsidR="00037E42" w:rsidRPr="0013747F" w:rsidRDefault="00037E42" w:rsidP="00DB0FDB">
      <w:pPr>
        <w:pStyle w:val="Heading2"/>
      </w:pPr>
      <w:bookmarkStart w:id="142" w:name="_Ref414453118"/>
      <w:bookmarkStart w:id="143" w:name="_Toc463945729"/>
      <w:r w:rsidRPr="0013747F">
        <w:lastRenderedPageBreak/>
        <w:t xml:space="preserve">Appendix </w:t>
      </w:r>
      <w:r w:rsidR="0089272A" w:rsidRPr="0013747F">
        <w:fldChar w:fldCharType="begin"/>
      </w:r>
      <w:r w:rsidR="007F5D78" w:rsidRPr="0013747F">
        <w:instrText xml:space="preserve"> AUTONUM  \* Arabic </w:instrText>
      </w:r>
      <w:r w:rsidR="0089272A" w:rsidRPr="0013747F">
        <w:fldChar w:fldCharType="end"/>
      </w:r>
      <w:r w:rsidRPr="0013747F">
        <w:t>: AP0900.05 Assessment Policy</w:t>
      </w:r>
      <w:bookmarkEnd w:id="142"/>
      <w:bookmarkEnd w:id="143"/>
      <w:r w:rsidRPr="0013747F">
        <w:t xml:space="preserve"> </w:t>
      </w:r>
    </w:p>
    <w:p w14:paraId="09BA94D7" w14:textId="77777777" w:rsidR="00037E42" w:rsidRPr="0013747F" w:rsidRDefault="00037E42" w:rsidP="00037E42">
      <w:pPr>
        <w:pStyle w:val="BodyTextIndent"/>
        <w:ind w:left="0"/>
      </w:pPr>
    </w:p>
    <w:p w14:paraId="55ECA9F6" w14:textId="77777777" w:rsidR="00037E42" w:rsidRPr="0013747F" w:rsidRDefault="00BE6374" w:rsidP="00037E42">
      <w:pPr>
        <w:pStyle w:val="BodyTextIndent"/>
        <w:ind w:left="0"/>
      </w:pPr>
      <w:r w:rsidRPr="0013747F">
        <w:t xml:space="preserve">Institutional </w:t>
      </w:r>
      <w:r w:rsidR="00037E42" w:rsidRPr="0013747F">
        <w:t>Assessment Policy - click on the link below to view:</w:t>
      </w:r>
    </w:p>
    <w:p w14:paraId="7341227F" w14:textId="77777777" w:rsidR="00F20BB3" w:rsidRPr="0013747F" w:rsidRDefault="0087159A" w:rsidP="00F20BB3">
      <w:pPr>
        <w:pStyle w:val="BodyTextIndent"/>
        <w:ind w:left="0"/>
        <w:rPr>
          <w:rStyle w:val="Hyperlink"/>
        </w:rPr>
      </w:pPr>
      <w:hyperlink r:id="rId38" w:history="1">
        <w:r w:rsidR="00F20BB3">
          <w:rPr>
            <w:rStyle w:val="Hyperlink"/>
          </w:rPr>
          <w:t>http://www.op.ac.nz/assets/policies/AP0900.06-Assessment.pdf</w:t>
        </w:r>
      </w:hyperlink>
    </w:p>
    <w:p w14:paraId="24D56410" w14:textId="77777777" w:rsidR="00037E42" w:rsidRPr="0013747F" w:rsidRDefault="00037E42" w:rsidP="00037E42">
      <w:pPr>
        <w:pStyle w:val="BodyTextIndent"/>
        <w:ind w:left="0"/>
        <w:rPr>
          <w:i/>
          <w:sz w:val="16"/>
        </w:rPr>
      </w:pPr>
      <w:r w:rsidRPr="0013747F">
        <w:rPr>
          <w:i/>
          <w:sz w:val="16"/>
        </w:rPr>
        <w:t xml:space="preserve"> (Sourced from Otago Polytechnic Website)</w:t>
      </w:r>
    </w:p>
    <w:p w14:paraId="296C9274" w14:textId="77777777" w:rsidR="00037E42" w:rsidRPr="0013747F" w:rsidRDefault="00037E42" w:rsidP="00037E42">
      <w:pPr>
        <w:rPr>
          <w:highlight w:val="yellow"/>
        </w:rPr>
      </w:pPr>
    </w:p>
    <w:p w14:paraId="453B4169" w14:textId="77777777" w:rsidR="00703402" w:rsidRPr="0013747F" w:rsidRDefault="00703402" w:rsidP="00037E42">
      <w:pPr>
        <w:rPr>
          <w:highlight w:val="yellow"/>
        </w:rPr>
        <w:sectPr w:rsidR="00703402" w:rsidRPr="0013747F" w:rsidSect="00FE2CDA">
          <w:footnotePr>
            <w:pos w:val="beneathText"/>
          </w:footnotePr>
          <w:pgSz w:w="11907" w:h="16840" w:code="9"/>
          <w:pgMar w:top="1440" w:right="1247" w:bottom="1440" w:left="1701" w:header="720" w:footer="720" w:gutter="0"/>
          <w:cols w:space="720"/>
          <w:docGrid w:linePitch="360"/>
        </w:sectPr>
      </w:pPr>
    </w:p>
    <w:p w14:paraId="0D4927BF" w14:textId="77777777" w:rsidR="00703402" w:rsidRPr="0013747F" w:rsidRDefault="00703402" w:rsidP="00DB0FDB">
      <w:pPr>
        <w:pStyle w:val="Heading2"/>
      </w:pPr>
      <w:bookmarkStart w:id="144" w:name="_Ref414453161"/>
      <w:bookmarkStart w:id="145" w:name="_Ref414610201"/>
      <w:bookmarkStart w:id="146" w:name="_Toc463945730"/>
      <w:r w:rsidRPr="0013747F">
        <w:lastRenderedPageBreak/>
        <w:t xml:space="preserve">Appendix </w:t>
      </w:r>
      <w:r w:rsidR="0089272A" w:rsidRPr="0013747F">
        <w:fldChar w:fldCharType="begin"/>
      </w:r>
      <w:r w:rsidR="007F5D78" w:rsidRPr="0013747F">
        <w:instrText xml:space="preserve"> AUTONUM  \* Arabic </w:instrText>
      </w:r>
      <w:r w:rsidR="0089272A" w:rsidRPr="0013747F">
        <w:fldChar w:fldCharType="end"/>
      </w:r>
      <w:r w:rsidRPr="0013747F">
        <w:t>: Internal and External Moderation Plan</w:t>
      </w:r>
      <w:bookmarkEnd w:id="144"/>
      <w:r w:rsidR="001520F6" w:rsidRPr="0013747F">
        <w:t>s</w:t>
      </w:r>
      <w:bookmarkEnd w:id="145"/>
      <w:bookmarkEnd w:id="146"/>
    </w:p>
    <w:p w14:paraId="4A86929E" w14:textId="77777777" w:rsidR="00703402" w:rsidRPr="0013747F" w:rsidRDefault="00703402" w:rsidP="00703402">
      <w:pPr>
        <w:pStyle w:val="BodyTextIndent"/>
        <w:ind w:left="0"/>
      </w:pPr>
    </w:p>
    <w:p w14:paraId="27B39523" w14:textId="77777777" w:rsidR="00A71846" w:rsidRPr="0013747F" w:rsidRDefault="00A71846" w:rsidP="00703402">
      <w:pPr>
        <w:pStyle w:val="BodyTextIndent"/>
        <w:ind w:left="0"/>
      </w:pPr>
    </w:p>
    <w:p w14:paraId="2F6D1C1C" w14:textId="77777777" w:rsidR="00703402" w:rsidRPr="0013747F" w:rsidRDefault="00703402" w:rsidP="00037E42">
      <w:pPr>
        <w:rPr>
          <w:highlight w:val="yellow"/>
        </w:rPr>
      </w:pPr>
    </w:p>
    <w:p w14:paraId="07DC2116" w14:textId="77777777" w:rsidR="00703402" w:rsidRPr="0013747F" w:rsidRDefault="00703402" w:rsidP="00037E42">
      <w:pPr>
        <w:rPr>
          <w:highlight w:val="yellow"/>
        </w:rPr>
        <w:sectPr w:rsidR="00703402" w:rsidRPr="0013747F" w:rsidSect="00FE2CDA">
          <w:footnotePr>
            <w:pos w:val="beneathText"/>
          </w:footnotePr>
          <w:pgSz w:w="11907" w:h="16840" w:code="9"/>
          <w:pgMar w:top="1440" w:right="1247" w:bottom="1440" w:left="1701" w:header="720" w:footer="720" w:gutter="0"/>
          <w:cols w:space="720"/>
          <w:docGrid w:linePitch="360"/>
        </w:sectPr>
      </w:pPr>
    </w:p>
    <w:p w14:paraId="22EE0456" w14:textId="77777777" w:rsidR="00703402" w:rsidRPr="0013747F" w:rsidRDefault="00703402" w:rsidP="00DB0FDB">
      <w:pPr>
        <w:pStyle w:val="Heading2"/>
      </w:pPr>
      <w:bookmarkStart w:id="147" w:name="_Ref414453202"/>
      <w:bookmarkStart w:id="148" w:name="_Ref414454133"/>
      <w:bookmarkStart w:id="149" w:name="_Toc463945731"/>
      <w:r w:rsidRPr="0013747F">
        <w:lastRenderedPageBreak/>
        <w:t xml:space="preserve">Appendix </w:t>
      </w:r>
      <w:r w:rsidR="0089272A" w:rsidRPr="0013747F">
        <w:fldChar w:fldCharType="begin"/>
      </w:r>
      <w:r w:rsidR="007F5D78" w:rsidRPr="0013747F">
        <w:instrText xml:space="preserve"> AUTONUM  \* Arabic </w:instrText>
      </w:r>
      <w:r w:rsidR="0089272A" w:rsidRPr="0013747F">
        <w:fldChar w:fldCharType="end"/>
      </w:r>
      <w:r w:rsidRPr="0013747F">
        <w:t xml:space="preserve">: </w:t>
      </w:r>
      <w:r w:rsidR="00A71846" w:rsidRPr="0013747F">
        <w:t>AP0908.00 Moderation of Assessment</w:t>
      </w:r>
      <w:bookmarkEnd w:id="147"/>
      <w:bookmarkEnd w:id="148"/>
      <w:bookmarkEnd w:id="149"/>
    </w:p>
    <w:p w14:paraId="20292BB0" w14:textId="77777777" w:rsidR="0025502A" w:rsidRPr="0013747F" w:rsidRDefault="0025502A" w:rsidP="0025502A">
      <w:pPr>
        <w:pStyle w:val="BodyTextIndent"/>
        <w:ind w:left="0"/>
      </w:pPr>
    </w:p>
    <w:p w14:paraId="667DCD9C" w14:textId="77777777" w:rsidR="0025502A" w:rsidRPr="0013747F" w:rsidRDefault="00BE6374" w:rsidP="0025502A">
      <w:pPr>
        <w:pStyle w:val="BodyTextIndent"/>
        <w:ind w:left="0"/>
      </w:pPr>
      <w:r w:rsidRPr="0013747F">
        <w:t xml:space="preserve">Institutional </w:t>
      </w:r>
      <w:r w:rsidR="0025502A" w:rsidRPr="0013747F">
        <w:t>Moderation of Assessment Policy - click on the link below to view:</w:t>
      </w:r>
    </w:p>
    <w:p w14:paraId="0345CF3D" w14:textId="77777777" w:rsidR="00401D92" w:rsidRDefault="00401D92" w:rsidP="0025502A">
      <w:pPr>
        <w:pStyle w:val="BodyTextIndent"/>
        <w:ind w:left="0"/>
        <w:rPr>
          <w:i/>
          <w:sz w:val="16"/>
        </w:rPr>
      </w:pPr>
      <w:r w:rsidRPr="00401D92">
        <w:rPr>
          <w:rStyle w:val="Hyperlink"/>
        </w:rPr>
        <w:t>http://www.op.ac.nz/assets/policies/AP0908.01-Moderation-of-Assessment.pdf</w:t>
      </w:r>
      <w:r w:rsidR="0025502A" w:rsidRPr="0013747F">
        <w:rPr>
          <w:i/>
          <w:sz w:val="16"/>
        </w:rPr>
        <w:t xml:space="preserve"> </w:t>
      </w:r>
    </w:p>
    <w:p w14:paraId="282C0A6A" w14:textId="77777777" w:rsidR="0025502A" w:rsidRPr="0013747F" w:rsidRDefault="0025502A" w:rsidP="0025502A">
      <w:pPr>
        <w:pStyle w:val="BodyTextIndent"/>
        <w:ind w:left="0"/>
        <w:rPr>
          <w:i/>
          <w:sz w:val="16"/>
        </w:rPr>
      </w:pPr>
      <w:r w:rsidRPr="0013747F">
        <w:rPr>
          <w:i/>
          <w:sz w:val="16"/>
        </w:rPr>
        <w:t>(Sourced from Otago Polytechnic Website)</w:t>
      </w:r>
    </w:p>
    <w:p w14:paraId="3C984147" w14:textId="77777777" w:rsidR="00703402" w:rsidRPr="0013747F" w:rsidRDefault="00703402" w:rsidP="00037E42">
      <w:pPr>
        <w:rPr>
          <w:highlight w:val="yellow"/>
        </w:rPr>
      </w:pPr>
    </w:p>
    <w:p w14:paraId="380D1730" w14:textId="77777777" w:rsidR="00703402" w:rsidRPr="0013747F" w:rsidRDefault="00703402" w:rsidP="00037E42">
      <w:pPr>
        <w:rPr>
          <w:highlight w:val="yellow"/>
        </w:rPr>
      </w:pPr>
    </w:p>
    <w:p w14:paraId="693F5078" w14:textId="77777777" w:rsidR="001520F6" w:rsidRPr="0013747F" w:rsidRDefault="001520F6" w:rsidP="00037E42">
      <w:pPr>
        <w:rPr>
          <w:highlight w:val="yellow"/>
        </w:rPr>
        <w:sectPr w:rsidR="001520F6" w:rsidRPr="0013747F" w:rsidSect="00FE2CDA">
          <w:footnotePr>
            <w:pos w:val="beneathText"/>
          </w:footnotePr>
          <w:pgSz w:w="11907" w:h="16840" w:code="9"/>
          <w:pgMar w:top="1440" w:right="1247" w:bottom="1440" w:left="1701" w:header="720" w:footer="720" w:gutter="0"/>
          <w:cols w:space="720"/>
          <w:docGrid w:linePitch="360"/>
        </w:sectPr>
      </w:pPr>
    </w:p>
    <w:p w14:paraId="3CFF0919" w14:textId="77777777" w:rsidR="00F208C0" w:rsidRPr="0013747F" w:rsidRDefault="00F208C0" w:rsidP="00DB0FDB">
      <w:pPr>
        <w:pStyle w:val="Heading2"/>
      </w:pPr>
      <w:bookmarkStart w:id="150" w:name="_Ref414455379"/>
      <w:bookmarkStart w:id="151" w:name="_Toc463945732"/>
      <w:r w:rsidRPr="0013747F">
        <w:lastRenderedPageBreak/>
        <w:t xml:space="preserve">Appendix </w:t>
      </w:r>
      <w:r w:rsidR="0089272A" w:rsidRPr="0013747F">
        <w:fldChar w:fldCharType="begin"/>
      </w:r>
      <w:r w:rsidR="007F5D78" w:rsidRPr="0013747F">
        <w:instrText xml:space="preserve"> AUTONUM  \* Arabic </w:instrText>
      </w:r>
      <w:r w:rsidR="0089272A" w:rsidRPr="0013747F">
        <w:fldChar w:fldCharType="end"/>
      </w:r>
      <w:r w:rsidRPr="0013747F">
        <w:t>: Resource Verification</w:t>
      </w:r>
      <w:bookmarkEnd w:id="150"/>
      <w:bookmarkEnd w:id="151"/>
    </w:p>
    <w:tbl>
      <w:tblPr>
        <w:tblW w:w="0" w:type="auto"/>
        <w:tblLook w:val="01E0" w:firstRow="1" w:lastRow="1" w:firstColumn="1" w:lastColumn="1" w:noHBand="0" w:noVBand="0"/>
      </w:tblPr>
      <w:tblGrid>
        <w:gridCol w:w="4077"/>
        <w:gridCol w:w="3969"/>
        <w:gridCol w:w="1127"/>
      </w:tblGrid>
      <w:tr w:rsidR="007C0863" w:rsidRPr="0013747F" w14:paraId="1B2DBAF7" w14:textId="77777777" w:rsidTr="00FF51E4">
        <w:tc>
          <w:tcPr>
            <w:tcW w:w="4077" w:type="dxa"/>
            <w:tcBorders>
              <w:bottom w:val="single" w:sz="4" w:space="0" w:color="A6A6A6"/>
            </w:tcBorders>
          </w:tcPr>
          <w:p w14:paraId="1F0CE770" w14:textId="77777777" w:rsidR="007C0863" w:rsidRPr="0013747F" w:rsidRDefault="00B9107D" w:rsidP="00376263">
            <w:pPr>
              <w:spacing w:before="60" w:after="60"/>
              <w:jc w:val="center"/>
              <w:rPr>
                <w:b/>
              </w:rPr>
            </w:pPr>
            <w:r w:rsidRPr="0013747F">
              <w:rPr>
                <w:b/>
              </w:rPr>
              <w:t>Resource Area</w:t>
            </w:r>
          </w:p>
        </w:tc>
        <w:tc>
          <w:tcPr>
            <w:tcW w:w="3969" w:type="dxa"/>
            <w:tcBorders>
              <w:bottom w:val="single" w:sz="4" w:space="0" w:color="A6A6A6"/>
            </w:tcBorders>
          </w:tcPr>
          <w:p w14:paraId="4D1787FB" w14:textId="77777777" w:rsidR="007C0863" w:rsidRPr="0013747F" w:rsidRDefault="00B9107D" w:rsidP="00376263">
            <w:pPr>
              <w:spacing w:before="60" w:after="60"/>
              <w:jc w:val="center"/>
              <w:rPr>
                <w:b/>
              </w:rPr>
            </w:pPr>
            <w:commentRangeStart w:id="152"/>
            <w:r w:rsidRPr="0013747F">
              <w:rPr>
                <w:b/>
              </w:rPr>
              <w:t>Signature</w:t>
            </w:r>
            <w:commentRangeEnd w:id="152"/>
            <w:r w:rsidR="00B96BEE" w:rsidRPr="0013747F">
              <w:rPr>
                <w:rStyle w:val="CommentReference"/>
              </w:rPr>
              <w:commentReference w:id="152"/>
            </w:r>
          </w:p>
        </w:tc>
        <w:tc>
          <w:tcPr>
            <w:tcW w:w="1127" w:type="dxa"/>
            <w:tcBorders>
              <w:bottom w:val="single" w:sz="4" w:space="0" w:color="A6A6A6"/>
            </w:tcBorders>
          </w:tcPr>
          <w:p w14:paraId="1AC88F4A" w14:textId="77777777" w:rsidR="007C0863" w:rsidRPr="0013747F" w:rsidRDefault="00B9107D" w:rsidP="00376263">
            <w:pPr>
              <w:spacing w:before="60" w:after="60"/>
              <w:jc w:val="center"/>
              <w:rPr>
                <w:b/>
              </w:rPr>
            </w:pPr>
            <w:r w:rsidRPr="0013747F">
              <w:rPr>
                <w:b/>
              </w:rPr>
              <w:t>Date</w:t>
            </w:r>
          </w:p>
        </w:tc>
      </w:tr>
      <w:tr w:rsidR="007C0863" w:rsidRPr="0013747F" w14:paraId="2183762C" w14:textId="77777777" w:rsidTr="00FF51E4">
        <w:tc>
          <w:tcPr>
            <w:tcW w:w="4077" w:type="dxa"/>
            <w:tcBorders>
              <w:top w:val="single" w:sz="4" w:space="0" w:color="A6A6A6"/>
              <w:left w:val="single" w:sz="4" w:space="0" w:color="A6A6A6"/>
              <w:bottom w:val="single" w:sz="4" w:space="0" w:color="A6A6A6"/>
              <w:right w:val="single" w:sz="4" w:space="0" w:color="A6A6A6"/>
            </w:tcBorders>
          </w:tcPr>
          <w:p w14:paraId="446A483B" w14:textId="77777777" w:rsidR="007C0863" w:rsidRPr="0013747F" w:rsidRDefault="00B9107D" w:rsidP="00376263">
            <w:pPr>
              <w:spacing w:before="120" w:after="120"/>
            </w:pPr>
            <w:r w:rsidRPr="0013747F">
              <w:t>Library Resources</w:t>
            </w:r>
          </w:p>
          <w:p w14:paraId="3C61E99C" w14:textId="77777777" w:rsidR="00C8108E" w:rsidRPr="0013747F" w:rsidRDefault="00C8108E" w:rsidP="003D6F72">
            <w:pPr>
              <w:spacing w:before="120" w:after="120"/>
            </w:pPr>
            <w:r w:rsidRPr="0013747F">
              <w:t xml:space="preserve">This verifies that consultation has taken place with the Library Manager or delegate, and any significant issues resolved. </w:t>
            </w:r>
          </w:p>
        </w:tc>
        <w:tc>
          <w:tcPr>
            <w:tcW w:w="3969" w:type="dxa"/>
            <w:tcBorders>
              <w:top w:val="single" w:sz="4" w:space="0" w:color="A6A6A6"/>
              <w:left w:val="single" w:sz="4" w:space="0" w:color="A6A6A6"/>
              <w:bottom w:val="single" w:sz="4" w:space="0" w:color="A6A6A6"/>
              <w:right w:val="single" w:sz="4" w:space="0" w:color="A6A6A6"/>
            </w:tcBorders>
          </w:tcPr>
          <w:p w14:paraId="134BC7E9" w14:textId="77777777" w:rsidR="007C0863" w:rsidRPr="0013747F" w:rsidRDefault="007C0863" w:rsidP="00376263">
            <w:pPr>
              <w:spacing w:before="120" w:after="120"/>
            </w:pPr>
          </w:p>
        </w:tc>
        <w:tc>
          <w:tcPr>
            <w:tcW w:w="1127" w:type="dxa"/>
            <w:tcBorders>
              <w:top w:val="single" w:sz="4" w:space="0" w:color="A6A6A6"/>
              <w:left w:val="single" w:sz="4" w:space="0" w:color="A6A6A6"/>
              <w:bottom w:val="single" w:sz="4" w:space="0" w:color="A6A6A6"/>
              <w:right w:val="single" w:sz="4" w:space="0" w:color="A6A6A6"/>
            </w:tcBorders>
          </w:tcPr>
          <w:p w14:paraId="5D40FEFF" w14:textId="77777777" w:rsidR="007C0863" w:rsidRPr="0013747F" w:rsidRDefault="007C0863" w:rsidP="00376263">
            <w:pPr>
              <w:spacing w:before="120" w:after="120"/>
            </w:pPr>
          </w:p>
        </w:tc>
      </w:tr>
      <w:tr w:rsidR="007C0863" w:rsidRPr="0013747F" w14:paraId="39592960" w14:textId="77777777" w:rsidTr="00FF51E4">
        <w:tc>
          <w:tcPr>
            <w:tcW w:w="4077" w:type="dxa"/>
            <w:tcBorders>
              <w:top w:val="single" w:sz="4" w:space="0" w:color="A6A6A6"/>
              <w:left w:val="single" w:sz="4" w:space="0" w:color="A6A6A6"/>
              <w:bottom w:val="single" w:sz="4" w:space="0" w:color="A6A6A6"/>
              <w:right w:val="single" w:sz="4" w:space="0" w:color="A6A6A6"/>
            </w:tcBorders>
          </w:tcPr>
          <w:p w14:paraId="4B594149" w14:textId="77777777" w:rsidR="007C0863" w:rsidRPr="0013747F" w:rsidRDefault="00B9107D" w:rsidP="00376263">
            <w:pPr>
              <w:spacing w:before="120" w:after="120"/>
            </w:pPr>
            <w:r w:rsidRPr="0013747F">
              <w:t>Information Technology Resources</w:t>
            </w:r>
          </w:p>
          <w:p w14:paraId="3A2A7C6A" w14:textId="77777777" w:rsidR="00C8108E" w:rsidRPr="0013747F" w:rsidRDefault="00C8108E" w:rsidP="003D6F72">
            <w:pPr>
              <w:spacing w:before="120" w:after="120"/>
            </w:pPr>
            <w:r w:rsidRPr="0013747F">
              <w:t>This verifies that consultation has taken place with the Chief Information Officer or del</w:t>
            </w:r>
            <w:r w:rsidR="003D6F72" w:rsidRPr="0013747F">
              <w:t>egate and that any significant</w:t>
            </w:r>
            <w:r w:rsidRPr="0013747F">
              <w:t xml:space="preserve"> resource issues have been resolved. </w:t>
            </w:r>
          </w:p>
        </w:tc>
        <w:tc>
          <w:tcPr>
            <w:tcW w:w="3969" w:type="dxa"/>
            <w:tcBorders>
              <w:top w:val="single" w:sz="4" w:space="0" w:color="A6A6A6"/>
              <w:left w:val="single" w:sz="4" w:space="0" w:color="A6A6A6"/>
              <w:bottom w:val="single" w:sz="4" w:space="0" w:color="A6A6A6"/>
              <w:right w:val="single" w:sz="4" w:space="0" w:color="A6A6A6"/>
            </w:tcBorders>
          </w:tcPr>
          <w:p w14:paraId="0AF3C1C2" w14:textId="77777777" w:rsidR="007C0863" w:rsidRPr="0013747F" w:rsidRDefault="007C0863" w:rsidP="00376263">
            <w:pPr>
              <w:spacing w:before="120" w:after="120"/>
            </w:pPr>
          </w:p>
        </w:tc>
        <w:tc>
          <w:tcPr>
            <w:tcW w:w="1127" w:type="dxa"/>
            <w:tcBorders>
              <w:top w:val="single" w:sz="4" w:space="0" w:color="A6A6A6"/>
              <w:left w:val="single" w:sz="4" w:space="0" w:color="A6A6A6"/>
              <w:bottom w:val="single" w:sz="4" w:space="0" w:color="A6A6A6"/>
              <w:right w:val="single" w:sz="4" w:space="0" w:color="A6A6A6"/>
            </w:tcBorders>
          </w:tcPr>
          <w:p w14:paraId="445CDB62" w14:textId="77777777" w:rsidR="007C0863" w:rsidRPr="0013747F" w:rsidRDefault="007C0863" w:rsidP="00376263">
            <w:pPr>
              <w:spacing w:before="120" w:after="120"/>
            </w:pPr>
          </w:p>
        </w:tc>
      </w:tr>
      <w:tr w:rsidR="007C0863" w:rsidRPr="0013747F" w14:paraId="1AE56238" w14:textId="77777777" w:rsidTr="00FF51E4">
        <w:tc>
          <w:tcPr>
            <w:tcW w:w="4077" w:type="dxa"/>
            <w:tcBorders>
              <w:top w:val="single" w:sz="4" w:space="0" w:color="A6A6A6"/>
              <w:left w:val="single" w:sz="4" w:space="0" w:color="A6A6A6"/>
              <w:bottom w:val="single" w:sz="4" w:space="0" w:color="A6A6A6"/>
              <w:right w:val="single" w:sz="4" w:space="0" w:color="A6A6A6"/>
            </w:tcBorders>
          </w:tcPr>
          <w:p w14:paraId="2C951B7F" w14:textId="77777777" w:rsidR="007C0863" w:rsidRPr="0013747F" w:rsidRDefault="00B9107D" w:rsidP="00376263">
            <w:pPr>
              <w:spacing w:before="120" w:after="120"/>
            </w:pPr>
            <w:r w:rsidRPr="0013747F">
              <w:t>Financial Resources</w:t>
            </w:r>
            <w:r w:rsidR="00C8108E" w:rsidRPr="0013747F">
              <w:t xml:space="preserve"> and Equipment</w:t>
            </w:r>
          </w:p>
          <w:p w14:paraId="6F4CA5E2" w14:textId="77777777" w:rsidR="00C8108E" w:rsidRPr="0013747F" w:rsidRDefault="00C8108E" w:rsidP="003D6F72">
            <w:pPr>
              <w:spacing w:before="120" w:after="120"/>
            </w:pPr>
            <w:r w:rsidRPr="0013747F">
              <w:t>This verifies that the required financial resources and relevant equipment are available for delivery of the prog</w:t>
            </w:r>
            <w:r w:rsidR="003D6F72" w:rsidRPr="0013747F">
              <w:t xml:space="preserve">ramme as per this development. </w:t>
            </w:r>
          </w:p>
        </w:tc>
        <w:tc>
          <w:tcPr>
            <w:tcW w:w="3969" w:type="dxa"/>
            <w:tcBorders>
              <w:top w:val="single" w:sz="4" w:space="0" w:color="A6A6A6"/>
              <w:left w:val="single" w:sz="4" w:space="0" w:color="A6A6A6"/>
              <w:bottom w:val="single" w:sz="4" w:space="0" w:color="A6A6A6"/>
              <w:right w:val="single" w:sz="4" w:space="0" w:color="A6A6A6"/>
            </w:tcBorders>
          </w:tcPr>
          <w:p w14:paraId="6A84CBA1" w14:textId="77777777" w:rsidR="007C0863" w:rsidRPr="0013747F" w:rsidRDefault="007C0863" w:rsidP="00376263">
            <w:pPr>
              <w:spacing w:before="120" w:after="120"/>
            </w:pPr>
          </w:p>
        </w:tc>
        <w:tc>
          <w:tcPr>
            <w:tcW w:w="1127" w:type="dxa"/>
            <w:tcBorders>
              <w:top w:val="single" w:sz="4" w:space="0" w:color="A6A6A6"/>
              <w:left w:val="single" w:sz="4" w:space="0" w:color="A6A6A6"/>
              <w:bottom w:val="single" w:sz="4" w:space="0" w:color="A6A6A6"/>
              <w:right w:val="single" w:sz="4" w:space="0" w:color="A6A6A6"/>
            </w:tcBorders>
          </w:tcPr>
          <w:p w14:paraId="0384DB80" w14:textId="77777777" w:rsidR="007C0863" w:rsidRPr="0013747F" w:rsidRDefault="007C0863" w:rsidP="00376263">
            <w:pPr>
              <w:spacing w:before="120" w:after="120"/>
            </w:pPr>
          </w:p>
        </w:tc>
      </w:tr>
      <w:tr w:rsidR="007C0863" w:rsidRPr="0013747F" w14:paraId="5894651B" w14:textId="77777777" w:rsidTr="00FF51E4">
        <w:tc>
          <w:tcPr>
            <w:tcW w:w="4077" w:type="dxa"/>
            <w:tcBorders>
              <w:top w:val="single" w:sz="4" w:space="0" w:color="A6A6A6"/>
            </w:tcBorders>
          </w:tcPr>
          <w:p w14:paraId="6CF5B1F8" w14:textId="77777777" w:rsidR="007C0863" w:rsidRPr="0013747F" w:rsidRDefault="007C0863" w:rsidP="00376263">
            <w:pPr>
              <w:spacing w:before="120" w:after="120"/>
            </w:pPr>
          </w:p>
        </w:tc>
        <w:tc>
          <w:tcPr>
            <w:tcW w:w="3969" w:type="dxa"/>
            <w:tcBorders>
              <w:top w:val="single" w:sz="4" w:space="0" w:color="A6A6A6"/>
            </w:tcBorders>
          </w:tcPr>
          <w:p w14:paraId="28B956B4" w14:textId="77777777" w:rsidR="007C0863" w:rsidRPr="0013747F" w:rsidRDefault="007C0863" w:rsidP="00376263">
            <w:pPr>
              <w:spacing w:before="120" w:after="120"/>
            </w:pPr>
          </w:p>
        </w:tc>
        <w:tc>
          <w:tcPr>
            <w:tcW w:w="1127" w:type="dxa"/>
            <w:tcBorders>
              <w:top w:val="single" w:sz="4" w:space="0" w:color="A6A6A6"/>
            </w:tcBorders>
          </w:tcPr>
          <w:p w14:paraId="69400889" w14:textId="77777777" w:rsidR="007C0863" w:rsidRPr="0013747F" w:rsidRDefault="007C0863" w:rsidP="00376263">
            <w:pPr>
              <w:spacing w:before="120" w:after="120"/>
            </w:pPr>
          </w:p>
        </w:tc>
      </w:tr>
      <w:tr w:rsidR="007C0863" w:rsidRPr="0013747F" w14:paraId="3D16EB8E" w14:textId="77777777" w:rsidTr="00FF51E4">
        <w:tc>
          <w:tcPr>
            <w:tcW w:w="4077" w:type="dxa"/>
          </w:tcPr>
          <w:p w14:paraId="4FF7A7E1" w14:textId="77777777" w:rsidR="007C0863" w:rsidRPr="0013747F" w:rsidRDefault="007C0863" w:rsidP="00376263">
            <w:pPr>
              <w:spacing w:before="120" w:after="120"/>
            </w:pPr>
          </w:p>
        </w:tc>
        <w:tc>
          <w:tcPr>
            <w:tcW w:w="3969" w:type="dxa"/>
          </w:tcPr>
          <w:p w14:paraId="6AF0523B" w14:textId="77777777" w:rsidR="007C0863" w:rsidRPr="0013747F" w:rsidRDefault="007C0863" w:rsidP="00376263">
            <w:pPr>
              <w:spacing w:before="120" w:after="120"/>
            </w:pPr>
          </w:p>
        </w:tc>
        <w:tc>
          <w:tcPr>
            <w:tcW w:w="1127" w:type="dxa"/>
          </w:tcPr>
          <w:p w14:paraId="208F8611" w14:textId="77777777" w:rsidR="007C0863" w:rsidRPr="0013747F" w:rsidRDefault="007C0863" w:rsidP="00376263">
            <w:pPr>
              <w:spacing w:before="120" w:after="120"/>
            </w:pPr>
          </w:p>
        </w:tc>
      </w:tr>
    </w:tbl>
    <w:p w14:paraId="335774F6" w14:textId="77777777" w:rsidR="00640CE1" w:rsidRPr="0013747F" w:rsidRDefault="00640CE1" w:rsidP="00B96BEE"/>
    <w:p w14:paraId="3D2EDB0F" w14:textId="77777777" w:rsidR="00C64A0E" w:rsidRPr="0013747F" w:rsidRDefault="00C64A0E" w:rsidP="00B96BEE"/>
    <w:p w14:paraId="4996922F" w14:textId="77777777" w:rsidR="00F208C0" w:rsidRPr="0013747F" w:rsidRDefault="00F208C0" w:rsidP="00B96BEE">
      <w:pPr>
        <w:sectPr w:rsidR="00F208C0" w:rsidRPr="0013747F" w:rsidSect="00FE2CDA">
          <w:footnotePr>
            <w:pos w:val="beneathText"/>
          </w:footnotePr>
          <w:pgSz w:w="11907" w:h="16840" w:code="9"/>
          <w:pgMar w:top="1440" w:right="1247" w:bottom="1440" w:left="1701" w:header="720" w:footer="720" w:gutter="0"/>
          <w:cols w:space="720"/>
          <w:docGrid w:linePitch="360"/>
        </w:sectPr>
      </w:pPr>
    </w:p>
    <w:p w14:paraId="3072F6B5" w14:textId="77777777" w:rsidR="00C64A0E" w:rsidRPr="0013747F" w:rsidRDefault="00F208C0" w:rsidP="00DB0FDB">
      <w:pPr>
        <w:pStyle w:val="Heading2"/>
      </w:pPr>
      <w:bookmarkStart w:id="153" w:name="_Ref414455451"/>
      <w:bookmarkStart w:id="154" w:name="_Toc463945733"/>
      <w:r w:rsidRPr="0013747F">
        <w:lastRenderedPageBreak/>
        <w:t xml:space="preserve">Appendix </w:t>
      </w:r>
      <w:r w:rsidR="0089272A" w:rsidRPr="0013747F">
        <w:fldChar w:fldCharType="begin"/>
      </w:r>
      <w:r w:rsidR="007F5D78" w:rsidRPr="0013747F">
        <w:instrText xml:space="preserve"> AUTONUM  \* Arabic </w:instrText>
      </w:r>
      <w:r w:rsidR="0089272A" w:rsidRPr="0013747F">
        <w:fldChar w:fldCharType="end"/>
      </w:r>
      <w:r w:rsidRPr="0013747F">
        <w:t>: Campus Specific Resources Available</w:t>
      </w:r>
      <w:bookmarkEnd w:id="153"/>
      <w:bookmarkEnd w:id="154"/>
      <w:r w:rsidRPr="0013747F">
        <w:t xml:space="preserve"> </w:t>
      </w:r>
    </w:p>
    <w:p w14:paraId="456F4B3B" w14:textId="77777777" w:rsidR="00F208C0" w:rsidRPr="0013747F" w:rsidRDefault="00F208C0" w:rsidP="00F208C0">
      <w:pPr>
        <w:pStyle w:val="BodyTextIndent"/>
        <w:ind w:left="0"/>
      </w:pPr>
    </w:p>
    <w:p w14:paraId="59A5E93A" w14:textId="77777777" w:rsidR="00F208C0" w:rsidRPr="0013747F" w:rsidRDefault="00FF35C1" w:rsidP="00F208C0">
      <w:pPr>
        <w:pStyle w:val="BodyTextIndent"/>
        <w:ind w:left="0"/>
      </w:pPr>
      <w:r w:rsidRPr="0013747F">
        <w:t xml:space="preserve">Institutional </w:t>
      </w:r>
      <w:r w:rsidR="00F208C0" w:rsidRPr="0013747F">
        <w:t>Student Support Services - click on the link below to view:</w:t>
      </w:r>
    </w:p>
    <w:p w14:paraId="4CF14B42" w14:textId="77777777" w:rsidR="00F208C0" w:rsidRPr="0013747F" w:rsidRDefault="0087159A" w:rsidP="00F208C0">
      <w:pPr>
        <w:pStyle w:val="BodyTextIndent"/>
        <w:ind w:left="0"/>
        <w:rPr>
          <w:rStyle w:val="Hyperlink"/>
        </w:rPr>
      </w:pPr>
      <w:hyperlink r:id="rId39" w:history="1">
        <w:r w:rsidR="00F208C0" w:rsidRPr="0013747F">
          <w:rPr>
            <w:rStyle w:val="Hyperlink"/>
          </w:rPr>
          <w:t>http://www.op.ac.nz/students/support/</w:t>
        </w:r>
      </w:hyperlink>
    </w:p>
    <w:p w14:paraId="5FE1001C" w14:textId="77777777" w:rsidR="00F208C0" w:rsidRPr="0013747F" w:rsidRDefault="00F208C0" w:rsidP="00F208C0">
      <w:pPr>
        <w:pStyle w:val="BodyTextIndent"/>
        <w:ind w:left="0"/>
        <w:rPr>
          <w:i/>
          <w:sz w:val="16"/>
        </w:rPr>
      </w:pPr>
      <w:r w:rsidRPr="0013747F">
        <w:rPr>
          <w:i/>
          <w:sz w:val="16"/>
        </w:rPr>
        <w:t xml:space="preserve"> (Sourced from Otago Polytechnic Website)</w:t>
      </w:r>
    </w:p>
    <w:p w14:paraId="55CE29E8" w14:textId="77777777" w:rsidR="00F208C0" w:rsidRPr="0013747F" w:rsidRDefault="00F208C0" w:rsidP="00F208C0">
      <w:pPr>
        <w:rPr>
          <w:highlight w:val="yellow"/>
        </w:rPr>
      </w:pPr>
    </w:p>
    <w:p w14:paraId="612A8D29" w14:textId="77777777" w:rsidR="00C64A0E" w:rsidRPr="0013747F" w:rsidRDefault="00C64A0E" w:rsidP="00B96BEE"/>
    <w:p w14:paraId="38763C9B" w14:textId="77777777" w:rsidR="00F208C0" w:rsidRPr="0013747F" w:rsidRDefault="00F208C0" w:rsidP="00B96BEE">
      <w:pPr>
        <w:sectPr w:rsidR="00F208C0" w:rsidRPr="0013747F" w:rsidSect="00FE2CDA">
          <w:footnotePr>
            <w:pos w:val="beneathText"/>
          </w:footnotePr>
          <w:pgSz w:w="11907" w:h="16840" w:code="9"/>
          <w:pgMar w:top="1440" w:right="1247" w:bottom="1440" w:left="1701" w:header="720" w:footer="720" w:gutter="0"/>
          <w:cols w:space="720"/>
          <w:docGrid w:linePitch="360"/>
        </w:sectPr>
      </w:pPr>
    </w:p>
    <w:p w14:paraId="2AFFD090" w14:textId="77777777" w:rsidR="005E0EFA" w:rsidRPr="0013747F" w:rsidRDefault="005E0EFA" w:rsidP="00DB0FDB">
      <w:pPr>
        <w:pStyle w:val="Heading2"/>
      </w:pPr>
      <w:bookmarkStart w:id="155" w:name="_Ref414455485"/>
      <w:bookmarkStart w:id="156" w:name="_Toc463945734"/>
      <w:r w:rsidRPr="0013747F">
        <w:lastRenderedPageBreak/>
        <w:t xml:space="preserve">Appendix </w:t>
      </w:r>
      <w:r w:rsidR="0089272A" w:rsidRPr="0013747F">
        <w:fldChar w:fldCharType="begin"/>
      </w:r>
      <w:r w:rsidR="007F5D78" w:rsidRPr="0013747F">
        <w:instrText xml:space="preserve"> AUTONUM  \* Arabic </w:instrText>
      </w:r>
      <w:r w:rsidR="0089272A" w:rsidRPr="0013747F">
        <w:fldChar w:fldCharType="end"/>
      </w:r>
      <w:r w:rsidRPr="0013747F">
        <w:t>: Staff Curriculum Vitae</w:t>
      </w:r>
      <w:bookmarkEnd w:id="155"/>
      <w:bookmarkEnd w:id="156"/>
      <w:r w:rsidRPr="0013747F">
        <w:t xml:space="preserve"> </w:t>
      </w:r>
    </w:p>
    <w:p w14:paraId="32F0FE61" w14:textId="77777777" w:rsidR="00C64A0E" w:rsidRPr="0013747F" w:rsidRDefault="00C64A0E" w:rsidP="00B96BEE"/>
    <w:p w14:paraId="625B8F73" w14:textId="77777777" w:rsidR="00F208C0" w:rsidRPr="0013747F" w:rsidRDefault="00F208C0" w:rsidP="00B96BEE"/>
    <w:p w14:paraId="6D9B222A" w14:textId="77777777" w:rsidR="005E0EFA" w:rsidRPr="0013747F" w:rsidRDefault="005E0EFA" w:rsidP="00B96BEE">
      <w:pPr>
        <w:sectPr w:rsidR="005E0EFA" w:rsidRPr="0013747F" w:rsidSect="00FE2CDA">
          <w:footnotePr>
            <w:pos w:val="beneathText"/>
          </w:footnotePr>
          <w:pgSz w:w="11907" w:h="16840" w:code="9"/>
          <w:pgMar w:top="1440" w:right="1247" w:bottom="1440" w:left="1701" w:header="720" w:footer="720" w:gutter="0"/>
          <w:cols w:space="720"/>
          <w:docGrid w:linePitch="360"/>
        </w:sectPr>
      </w:pPr>
    </w:p>
    <w:p w14:paraId="737A9AF8" w14:textId="77777777" w:rsidR="005E0EFA" w:rsidRPr="0013747F" w:rsidRDefault="005E0EFA" w:rsidP="00DB0FDB">
      <w:pPr>
        <w:pStyle w:val="Heading2"/>
      </w:pPr>
      <w:bookmarkStart w:id="157" w:name="_Ref414455491"/>
      <w:bookmarkStart w:id="158" w:name="_Toc463945735"/>
      <w:r w:rsidRPr="0013747F">
        <w:lastRenderedPageBreak/>
        <w:t xml:space="preserve">Appendix </w:t>
      </w:r>
      <w:r w:rsidR="0089272A" w:rsidRPr="0013747F">
        <w:fldChar w:fldCharType="begin"/>
      </w:r>
      <w:r w:rsidR="007F5D78" w:rsidRPr="0013747F">
        <w:instrText xml:space="preserve"> AUTONUM  \* Arabic </w:instrText>
      </w:r>
      <w:r w:rsidR="0089272A" w:rsidRPr="0013747F">
        <w:fldChar w:fldCharType="end"/>
      </w:r>
      <w:r w:rsidRPr="0013747F">
        <w:t xml:space="preserve">: </w:t>
      </w:r>
      <w:r w:rsidR="007F5D78" w:rsidRPr="0013747F">
        <w:t>Future Staff Position Descriptions</w:t>
      </w:r>
      <w:bookmarkEnd w:id="157"/>
      <w:bookmarkEnd w:id="158"/>
      <w:r w:rsidR="007F5D78" w:rsidRPr="0013747F">
        <w:t xml:space="preserve"> </w:t>
      </w:r>
    </w:p>
    <w:p w14:paraId="419803B8" w14:textId="77777777" w:rsidR="00F208C0" w:rsidRPr="0013747F" w:rsidRDefault="00F208C0" w:rsidP="00B96BEE">
      <w:pPr>
        <w:rPr>
          <w:b/>
        </w:rPr>
      </w:pPr>
    </w:p>
    <w:p w14:paraId="7FD38BC5" w14:textId="77777777" w:rsidR="00F208C0" w:rsidRPr="0013747F" w:rsidRDefault="00F208C0" w:rsidP="00B96BEE"/>
    <w:p w14:paraId="71A61447" w14:textId="77777777" w:rsidR="007F5D78" w:rsidRPr="0013747F" w:rsidRDefault="007F5D78" w:rsidP="00B96BEE"/>
    <w:p w14:paraId="0B64D09F" w14:textId="77777777" w:rsidR="007F5D78" w:rsidRPr="0013747F" w:rsidRDefault="007F5D78" w:rsidP="00B96BEE"/>
    <w:p w14:paraId="35A41BBC" w14:textId="77777777" w:rsidR="007F5D78" w:rsidRPr="0013747F" w:rsidRDefault="007F5D78" w:rsidP="00B96BEE">
      <w:pPr>
        <w:sectPr w:rsidR="007F5D78" w:rsidRPr="0013747F" w:rsidSect="00FE2CDA">
          <w:footnotePr>
            <w:pos w:val="beneathText"/>
          </w:footnotePr>
          <w:pgSz w:w="11907" w:h="16840" w:code="9"/>
          <w:pgMar w:top="1440" w:right="1247" w:bottom="1440" w:left="1701" w:header="720" w:footer="720" w:gutter="0"/>
          <w:cols w:space="720"/>
          <w:docGrid w:linePitch="360"/>
        </w:sectPr>
      </w:pPr>
    </w:p>
    <w:p w14:paraId="73C8C912" w14:textId="77777777" w:rsidR="007F5D78" w:rsidRPr="0013747F" w:rsidRDefault="007F5D78" w:rsidP="00DB0FDB">
      <w:pPr>
        <w:pStyle w:val="Heading2"/>
      </w:pPr>
      <w:bookmarkStart w:id="159" w:name="_Ref414455500"/>
      <w:bookmarkStart w:id="160" w:name="_Toc463945736"/>
      <w:r w:rsidRPr="0013747F">
        <w:lastRenderedPageBreak/>
        <w:t xml:space="preserve">Appendix </w:t>
      </w:r>
      <w:r w:rsidR="0089272A" w:rsidRPr="0013747F">
        <w:fldChar w:fldCharType="begin"/>
      </w:r>
      <w:r w:rsidRPr="0013747F">
        <w:instrText xml:space="preserve"> AUTONUM  \* Arabic </w:instrText>
      </w:r>
      <w:r w:rsidR="0089272A" w:rsidRPr="0013747F">
        <w:fldChar w:fldCharType="end"/>
      </w:r>
      <w:r w:rsidRPr="0013747F">
        <w:t xml:space="preserve">: </w:t>
      </w:r>
      <w:r w:rsidR="003E3410" w:rsidRPr="0013747F">
        <w:t>Procurement Plan</w:t>
      </w:r>
      <w:bookmarkEnd w:id="159"/>
      <w:bookmarkEnd w:id="160"/>
      <w:r w:rsidR="003E3410" w:rsidRPr="0013747F">
        <w:t xml:space="preserve"> </w:t>
      </w:r>
    </w:p>
    <w:p w14:paraId="78D6A634" w14:textId="77777777" w:rsidR="007F5D78" w:rsidRPr="0013747F" w:rsidRDefault="007F5D78" w:rsidP="007F5D78"/>
    <w:p w14:paraId="5DB32408" w14:textId="77777777" w:rsidR="007962B4" w:rsidRPr="0013747F" w:rsidRDefault="007962B4" w:rsidP="007F5D78"/>
    <w:p w14:paraId="3C7A2C96" w14:textId="77777777" w:rsidR="007962B4" w:rsidRPr="0013747F" w:rsidRDefault="007962B4" w:rsidP="007F5D78"/>
    <w:p w14:paraId="360D3CA0" w14:textId="77777777" w:rsidR="007962B4" w:rsidRPr="0013747F" w:rsidRDefault="007962B4" w:rsidP="007F5D78">
      <w:pPr>
        <w:sectPr w:rsidR="007962B4" w:rsidRPr="0013747F" w:rsidSect="00FE2CDA">
          <w:footnotePr>
            <w:pos w:val="beneathText"/>
          </w:footnotePr>
          <w:pgSz w:w="11907" w:h="16840" w:code="9"/>
          <w:pgMar w:top="1440" w:right="1247" w:bottom="1440" w:left="1701" w:header="720" w:footer="720" w:gutter="0"/>
          <w:cols w:space="720"/>
          <w:docGrid w:linePitch="360"/>
        </w:sectPr>
      </w:pPr>
    </w:p>
    <w:p w14:paraId="34DBA091" w14:textId="77777777" w:rsidR="007962B4" w:rsidRPr="0013747F" w:rsidRDefault="007962B4" w:rsidP="00DB0FDB">
      <w:pPr>
        <w:pStyle w:val="Heading2"/>
      </w:pPr>
      <w:bookmarkStart w:id="161" w:name="_Ref414625747"/>
      <w:bookmarkStart w:id="162" w:name="_Toc463945737"/>
      <w:r w:rsidRPr="0013747F">
        <w:lastRenderedPageBreak/>
        <w:t xml:space="preserve">Appendix </w:t>
      </w:r>
      <w:r w:rsidR="0089272A" w:rsidRPr="0013747F">
        <w:fldChar w:fldCharType="begin"/>
      </w:r>
      <w:r w:rsidRPr="0013747F">
        <w:instrText xml:space="preserve"> AUTONUM  \* Arabic </w:instrText>
      </w:r>
      <w:r w:rsidR="0089272A" w:rsidRPr="0013747F">
        <w:fldChar w:fldCharType="end"/>
      </w:r>
      <w:r w:rsidRPr="0013747F">
        <w:t>: Research Plan and Priorities</w:t>
      </w:r>
      <w:bookmarkEnd w:id="161"/>
      <w:bookmarkEnd w:id="162"/>
      <w:r w:rsidRPr="0013747F">
        <w:t xml:space="preserve"> </w:t>
      </w:r>
    </w:p>
    <w:p w14:paraId="68AB975E" w14:textId="77777777" w:rsidR="007962B4" w:rsidRPr="0013747F" w:rsidRDefault="007962B4" w:rsidP="007F5D78"/>
    <w:p w14:paraId="19DACFEF" w14:textId="77777777" w:rsidR="007962B4" w:rsidRPr="0013747F" w:rsidRDefault="007962B4" w:rsidP="007F5D78"/>
    <w:p w14:paraId="7A67D50B" w14:textId="77777777" w:rsidR="00477739" w:rsidRPr="0013747F" w:rsidRDefault="00477739" w:rsidP="007F5D78"/>
    <w:p w14:paraId="7C65034C" w14:textId="77777777" w:rsidR="00E6351A" w:rsidRPr="0013747F" w:rsidRDefault="00E6351A" w:rsidP="00B96BEE">
      <w:pPr>
        <w:sectPr w:rsidR="00E6351A" w:rsidRPr="0013747F" w:rsidSect="00FE2CDA">
          <w:footnotePr>
            <w:pos w:val="beneathText"/>
          </w:footnotePr>
          <w:pgSz w:w="11907" w:h="16840" w:code="9"/>
          <w:pgMar w:top="1440" w:right="1247" w:bottom="1440" w:left="1701" w:header="720" w:footer="720" w:gutter="0"/>
          <w:cols w:space="720"/>
          <w:docGrid w:linePitch="360"/>
        </w:sectPr>
      </w:pPr>
    </w:p>
    <w:p w14:paraId="4A3C8800" w14:textId="77777777" w:rsidR="00E6351A" w:rsidRPr="0013747F" w:rsidRDefault="00E6351A" w:rsidP="00DB0FDB">
      <w:pPr>
        <w:pStyle w:val="Heading2"/>
      </w:pPr>
      <w:bookmarkStart w:id="163" w:name="_Ref414625104"/>
      <w:bookmarkStart w:id="164" w:name="_Toc463945738"/>
      <w:r w:rsidRPr="0013747F">
        <w:lastRenderedPageBreak/>
        <w:t xml:space="preserve">Appendix </w:t>
      </w:r>
      <w:r w:rsidR="0089272A" w:rsidRPr="0013747F">
        <w:fldChar w:fldCharType="begin"/>
      </w:r>
      <w:r w:rsidRPr="0013747F">
        <w:instrText xml:space="preserve"> AUTONUM  \* Arabic </w:instrText>
      </w:r>
      <w:r w:rsidR="0089272A" w:rsidRPr="0013747F">
        <w:fldChar w:fldCharType="end"/>
      </w:r>
      <w:r w:rsidR="00E475EE" w:rsidRPr="0013747F">
        <w:t>: policy number here Research and Staffing Policy</w:t>
      </w:r>
      <w:bookmarkEnd w:id="163"/>
      <w:bookmarkEnd w:id="164"/>
      <w:r w:rsidRPr="0013747F">
        <w:t xml:space="preserve"> </w:t>
      </w:r>
    </w:p>
    <w:p w14:paraId="0F3A388D" w14:textId="77777777" w:rsidR="00C64A0E" w:rsidRPr="0013747F" w:rsidRDefault="00C64A0E" w:rsidP="00B96BEE"/>
    <w:p w14:paraId="479836D0" w14:textId="77777777" w:rsidR="00E475EE" w:rsidRPr="0013747F" w:rsidRDefault="00E475EE" w:rsidP="00E475EE">
      <w:pPr>
        <w:pStyle w:val="BodyTextIndent"/>
        <w:ind w:left="0"/>
      </w:pPr>
      <w:r w:rsidRPr="0013747F">
        <w:t>Institutional Research and Staffing policy - click on the link below to view:</w:t>
      </w:r>
    </w:p>
    <w:p w14:paraId="357BAF3E" w14:textId="77777777" w:rsidR="00E475EE" w:rsidRPr="0013747F" w:rsidRDefault="00E475EE" w:rsidP="00E475EE">
      <w:pPr>
        <w:pStyle w:val="BodyTextIndent"/>
        <w:ind w:left="0"/>
        <w:rPr>
          <w:rStyle w:val="Hyperlink"/>
        </w:rPr>
      </w:pPr>
    </w:p>
    <w:p w14:paraId="64FEA3A8" w14:textId="77777777" w:rsidR="00E475EE" w:rsidRPr="0013747F" w:rsidRDefault="00E475EE" w:rsidP="00E475EE">
      <w:pPr>
        <w:pStyle w:val="BodyTextIndent"/>
        <w:ind w:left="0"/>
        <w:rPr>
          <w:i/>
          <w:sz w:val="16"/>
        </w:rPr>
      </w:pPr>
      <w:r w:rsidRPr="0013747F">
        <w:rPr>
          <w:i/>
          <w:sz w:val="16"/>
        </w:rPr>
        <w:t xml:space="preserve"> (Sourced from Otago Polytechnic Website)</w:t>
      </w:r>
    </w:p>
    <w:p w14:paraId="17D93E79" w14:textId="77777777" w:rsidR="00477739" w:rsidRPr="0013747F" w:rsidRDefault="00477739" w:rsidP="00B96BEE"/>
    <w:p w14:paraId="043E64A7" w14:textId="77777777" w:rsidR="00477739" w:rsidRPr="0013747F" w:rsidRDefault="00477739" w:rsidP="00B96BEE"/>
    <w:p w14:paraId="68A81316" w14:textId="77777777" w:rsidR="000F07F7" w:rsidRPr="0013747F" w:rsidRDefault="000F07F7" w:rsidP="00B96BEE">
      <w:pPr>
        <w:sectPr w:rsidR="000F07F7" w:rsidRPr="0013747F" w:rsidSect="00FE2CDA">
          <w:footnotePr>
            <w:pos w:val="beneathText"/>
          </w:footnotePr>
          <w:pgSz w:w="11907" w:h="16840" w:code="9"/>
          <w:pgMar w:top="1440" w:right="1247" w:bottom="1440" w:left="1701" w:header="720" w:footer="720" w:gutter="0"/>
          <w:cols w:space="720"/>
          <w:docGrid w:linePitch="360"/>
        </w:sectPr>
      </w:pPr>
    </w:p>
    <w:p w14:paraId="12F12A95" w14:textId="77777777" w:rsidR="000F07F7" w:rsidRPr="0013747F" w:rsidRDefault="000F07F7" w:rsidP="00DB0FDB">
      <w:pPr>
        <w:pStyle w:val="Heading2"/>
      </w:pPr>
      <w:bookmarkStart w:id="165" w:name="_Ref414625355"/>
      <w:bookmarkStart w:id="166" w:name="_Ref414625356"/>
      <w:bookmarkStart w:id="167" w:name="_Ref414625357"/>
      <w:bookmarkStart w:id="168" w:name="_Toc463945739"/>
      <w:r w:rsidRPr="0013747F">
        <w:lastRenderedPageBreak/>
        <w:t xml:space="preserve">Appendix </w:t>
      </w:r>
      <w:r w:rsidR="0089272A" w:rsidRPr="0013747F">
        <w:fldChar w:fldCharType="begin"/>
      </w:r>
      <w:r w:rsidRPr="0013747F">
        <w:instrText xml:space="preserve"> AUTONUM  \* Arabic </w:instrText>
      </w:r>
      <w:r w:rsidR="0089272A" w:rsidRPr="0013747F">
        <w:fldChar w:fldCharType="end"/>
      </w:r>
      <w:r w:rsidRPr="0013747F">
        <w:t xml:space="preserve">: </w:t>
      </w:r>
      <w:r w:rsidR="003B14BF" w:rsidRPr="0013747F">
        <w:t>AP0707.04 Monitoring of Degree and Postgraduate Qualifications</w:t>
      </w:r>
      <w:bookmarkEnd w:id="165"/>
      <w:bookmarkEnd w:id="166"/>
      <w:bookmarkEnd w:id="167"/>
      <w:bookmarkEnd w:id="168"/>
      <w:r w:rsidR="003B14BF" w:rsidRPr="0013747F">
        <w:t xml:space="preserve"> </w:t>
      </w:r>
    </w:p>
    <w:p w14:paraId="48FB45B5" w14:textId="77777777" w:rsidR="000F07F7" w:rsidRPr="0013747F" w:rsidRDefault="000F07F7" w:rsidP="000F07F7">
      <w:pPr>
        <w:pStyle w:val="BodyTextIndent"/>
        <w:ind w:left="0"/>
      </w:pPr>
    </w:p>
    <w:p w14:paraId="6AAE17B4" w14:textId="77777777" w:rsidR="000F07F7" w:rsidRPr="0013747F" w:rsidRDefault="000F07F7" w:rsidP="000F07F7">
      <w:pPr>
        <w:pStyle w:val="BodyTextIndent"/>
        <w:ind w:left="0"/>
      </w:pPr>
      <w:r w:rsidRPr="0013747F">
        <w:t xml:space="preserve">Institutional </w:t>
      </w:r>
      <w:r w:rsidR="003B14BF" w:rsidRPr="0013747F">
        <w:t xml:space="preserve">Monitoring of Degree and Postgraduate Qualifications policy </w:t>
      </w:r>
      <w:r w:rsidRPr="0013747F">
        <w:t>- click on the link below to view:</w:t>
      </w:r>
    </w:p>
    <w:p w14:paraId="33D04442" w14:textId="77777777" w:rsidR="000F07F7" w:rsidRPr="0013747F" w:rsidRDefault="0087159A" w:rsidP="000F07F7">
      <w:pPr>
        <w:pStyle w:val="BodyTextIndent"/>
        <w:ind w:left="0"/>
        <w:rPr>
          <w:rStyle w:val="Hyperlink"/>
        </w:rPr>
      </w:pPr>
      <w:hyperlink r:id="rId40" w:history="1">
        <w:r w:rsidR="003B14BF" w:rsidRPr="0013747F">
          <w:rPr>
            <w:rStyle w:val="Hyperlink"/>
          </w:rPr>
          <w:t>http://www.op.ac.nz/assets/policies/AP0707.04-Monitoring-of-Degree-and-Postgraduate-Qualifications.pdf</w:t>
        </w:r>
      </w:hyperlink>
    </w:p>
    <w:p w14:paraId="57D77915" w14:textId="77777777" w:rsidR="000F07F7" w:rsidRPr="0013747F" w:rsidRDefault="000F07F7" w:rsidP="000F07F7">
      <w:pPr>
        <w:pStyle w:val="BodyTextIndent"/>
        <w:ind w:left="0"/>
        <w:rPr>
          <w:i/>
          <w:sz w:val="16"/>
        </w:rPr>
      </w:pPr>
      <w:r w:rsidRPr="0013747F">
        <w:rPr>
          <w:i/>
          <w:sz w:val="16"/>
        </w:rPr>
        <w:t xml:space="preserve"> (Sourced from Otago Polytechnic Website)</w:t>
      </w:r>
    </w:p>
    <w:p w14:paraId="004D040F" w14:textId="77777777" w:rsidR="00E6351A" w:rsidRPr="0013747F" w:rsidRDefault="00E6351A" w:rsidP="006E068F"/>
    <w:p w14:paraId="25A1565E" w14:textId="77777777" w:rsidR="00406D4D" w:rsidRPr="0013747F" w:rsidRDefault="00406D4D"/>
    <w:sectPr w:rsidR="00406D4D" w:rsidRPr="0013747F" w:rsidSect="00FE2CDA">
      <w:footnotePr>
        <w:pos w:val="beneathText"/>
      </w:footnotePr>
      <w:pgSz w:w="11907" w:h="16840" w:code="9"/>
      <w:pgMar w:top="1440" w:right="1247" w:bottom="1440" w:left="1701"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Default-User" w:date="2016-10-11T11:05:00Z" w:initials="D">
    <w:p w14:paraId="2CA6B27E" w14:textId="1A098617" w:rsidR="00CB412F" w:rsidRDefault="00CB412F">
      <w:pPr>
        <w:pStyle w:val="CommentText"/>
      </w:pPr>
      <w:r>
        <w:rPr>
          <w:rStyle w:val="CommentReference"/>
        </w:rPr>
        <w:annotationRef/>
      </w:r>
      <w:r>
        <w:t>Full references needed</w:t>
      </w:r>
    </w:p>
  </w:comment>
  <w:comment w:id="9" w:author="Patricia Haden" w:date="2016-10-06T12:44:00Z" w:initials="PH">
    <w:p w14:paraId="5A7476BB" w14:textId="77777777" w:rsidR="0087159A" w:rsidRDefault="0087159A">
      <w:pPr>
        <w:pStyle w:val="CommentText"/>
      </w:pPr>
      <w:r>
        <w:rPr>
          <w:rStyle w:val="CommentReference"/>
        </w:rPr>
        <w:annotationRef/>
      </w:r>
      <w:r>
        <w:t>Get these</w:t>
      </w:r>
    </w:p>
  </w:comment>
  <w:comment w:id="10" w:author="Default-User" w:date="2016-10-11T11:17:00Z" w:initials="D">
    <w:p w14:paraId="05B7C4E5" w14:textId="5BBE5F0F" w:rsidR="000D6B90" w:rsidRDefault="000D6B90">
      <w:pPr>
        <w:pStyle w:val="CommentText"/>
      </w:pPr>
      <w:r>
        <w:rPr>
          <w:rStyle w:val="CommentReference"/>
        </w:rPr>
        <w:annotationRef/>
      </w:r>
      <w:r>
        <w:t>Ref needed</w:t>
      </w:r>
    </w:p>
  </w:comment>
  <w:comment w:id="11" w:author="Patricia Haden" w:date="2016-10-06T12:45:00Z" w:initials="PH">
    <w:p w14:paraId="40FBCC9C" w14:textId="4F5EDFAD" w:rsidR="0087159A" w:rsidRDefault="0087159A">
      <w:pPr>
        <w:pStyle w:val="CommentText"/>
      </w:pPr>
      <w:r>
        <w:rPr>
          <w:rStyle w:val="CommentReference"/>
        </w:rPr>
        <w:annotationRef/>
      </w:r>
      <w:r w:rsidR="000D6B90">
        <w:t>Joshua Hawkhead’s project – check correct spelling</w:t>
      </w:r>
    </w:p>
    <w:p w14:paraId="12FEADD1" w14:textId="77777777" w:rsidR="000D6B90" w:rsidRDefault="000D6B90">
      <w:pPr>
        <w:pStyle w:val="CommentText"/>
      </w:pPr>
    </w:p>
  </w:comment>
  <w:comment w:id="13" w:author="default-user" w:date="2015-06-24T13:03:00Z" w:initials="D">
    <w:p w14:paraId="16E54CFF" w14:textId="77777777" w:rsidR="0087159A" w:rsidRDefault="0087159A">
      <w:pPr>
        <w:pStyle w:val="CommentText"/>
      </w:pPr>
      <w:r>
        <w:rPr>
          <w:rStyle w:val="CommentReference"/>
        </w:rPr>
        <w:annotationRef/>
      </w:r>
      <w:r>
        <w:t xml:space="preserve">Generic section. Developers do not need to add anything here. </w:t>
      </w:r>
    </w:p>
  </w:comment>
  <w:comment w:id="23" w:author="default-user" w:date="2015-06-24T13:04:00Z" w:initials="D">
    <w:p w14:paraId="75C7A1AF" w14:textId="77777777" w:rsidR="0087159A" w:rsidRDefault="0087159A">
      <w:pPr>
        <w:pStyle w:val="CommentText"/>
      </w:pPr>
      <w:r>
        <w:rPr>
          <w:rStyle w:val="CommentReference"/>
        </w:rPr>
        <w:annotationRef/>
      </w:r>
      <w:r>
        <w:t xml:space="preserve">Generic section. Developers do not need to add anything here. </w:t>
      </w:r>
    </w:p>
  </w:comment>
  <w:comment w:id="26" w:author="default-user" w:date="2015-06-24T13:05:00Z" w:initials="D">
    <w:p w14:paraId="0692A89E" w14:textId="77777777" w:rsidR="0087159A" w:rsidRDefault="0087159A">
      <w:pPr>
        <w:pStyle w:val="CommentText"/>
      </w:pPr>
      <w:r>
        <w:rPr>
          <w:rStyle w:val="CommentReference"/>
        </w:rPr>
        <w:annotationRef/>
      </w:r>
      <w:r>
        <w:t xml:space="preserve">Generic section. Developers do not need to add anything here. </w:t>
      </w:r>
    </w:p>
  </w:comment>
  <w:comment w:id="29" w:author="Default-User" w:date="2016-10-11T11:26:00Z" w:initials="D">
    <w:p w14:paraId="2621A716" w14:textId="31E9EA7B" w:rsidR="00892FA5" w:rsidRDefault="00892FA5">
      <w:pPr>
        <w:pStyle w:val="CommentText"/>
      </w:pPr>
      <w:r>
        <w:rPr>
          <w:rStyle w:val="CommentReference"/>
        </w:rPr>
        <w:annotationRef/>
      </w:r>
      <w:r>
        <w:t>Full citation needed</w:t>
      </w:r>
    </w:p>
  </w:comment>
  <w:comment w:id="37" w:author="Patricia Haden" w:date="2016-10-06T12:58:00Z" w:initials="PH">
    <w:p w14:paraId="435B7A8F" w14:textId="77777777" w:rsidR="0087159A" w:rsidRDefault="0087159A">
      <w:pPr>
        <w:pStyle w:val="CommentText"/>
      </w:pPr>
      <w:r>
        <w:rPr>
          <w:rStyle w:val="CommentReference"/>
        </w:rPr>
        <w:annotationRef/>
      </w:r>
      <w:r>
        <w:t>Ask Joy</w:t>
      </w:r>
    </w:p>
  </w:comment>
  <w:comment w:id="38" w:author="default-user" w:date="2014-12-15T14:18:00Z" w:initials="D">
    <w:p w14:paraId="27798C87" w14:textId="77777777" w:rsidR="0087159A" w:rsidRDefault="0087159A">
      <w:pPr>
        <w:pStyle w:val="CommentText"/>
      </w:pPr>
      <w:r>
        <w:rPr>
          <w:rStyle w:val="CommentReference"/>
        </w:rPr>
        <w:annotationRef/>
      </w:r>
      <w:r>
        <w:t>Guidance: may include age, academic requirements, literacy and numeracy, previous learning/experience requirements, legislative requirements ie police checks, and IELTS/English language requirements for international students.</w:t>
      </w:r>
    </w:p>
  </w:comment>
  <w:comment w:id="39" w:author="default-user" w:date="2014-12-15T14:19:00Z" w:initials="D">
    <w:p w14:paraId="7D10E2F1" w14:textId="77777777" w:rsidR="0087159A" w:rsidRDefault="0087159A">
      <w:pPr>
        <w:pStyle w:val="CommentText"/>
      </w:pPr>
      <w:r>
        <w:rPr>
          <w:rStyle w:val="CommentReference"/>
        </w:rPr>
        <w:annotationRef/>
      </w:r>
      <w:r>
        <w:t>Guidance: describe process for selection</w:t>
      </w:r>
    </w:p>
    <w:p w14:paraId="0BDF37D5" w14:textId="77777777" w:rsidR="0087159A" w:rsidRDefault="0087159A">
      <w:pPr>
        <w:pStyle w:val="CommentText"/>
      </w:pPr>
      <w:r>
        <w:t xml:space="preserve"> List how students will be admitted if they meet all entry requirements but there are more qualified applicants than places available.</w:t>
      </w:r>
    </w:p>
  </w:comment>
  <w:comment w:id="41" w:author="Patricia Haden" w:date="2016-10-06T12:58:00Z" w:initials="PH">
    <w:p w14:paraId="0D6D98A9" w14:textId="77777777" w:rsidR="0087159A" w:rsidRDefault="0087159A">
      <w:pPr>
        <w:pStyle w:val="CommentText"/>
      </w:pPr>
      <w:r>
        <w:rPr>
          <w:rStyle w:val="CommentReference"/>
        </w:rPr>
        <w:annotationRef/>
      </w:r>
      <w:r>
        <w:t>Ask Joy</w:t>
      </w:r>
    </w:p>
  </w:comment>
  <w:comment w:id="48" w:author="Patricia Haden" w:date="2016-10-06T12:59:00Z" w:initials="PH">
    <w:p w14:paraId="40863A4D" w14:textId="77777777" w:rsidR="0087159A" w:rsidRDefault="0087159A">
      <w:pPr>
        <w:pStyle w:val="CommentText"/>
      </w:pPr>
      <w:r>
        <w:rPr>
          <w:rStyle w:val="CommentReference"/>
        </w:rPr>
        <w:annotationRef/>
      </w:r>
      <w:r>
        <w:t>Ask Joy</w:t>
      </w:r>
    </w:p>
  </w:comment>
  <w:comment w:id="50" w:author="Patricia Haden" w:date="2016-10-06T12:19:00Z" w:initials="PH">
    <w:p w14:paraId="78776A92" w14:textId="77777777" w:rsidR="0087159A" w:rsidRDefault="0087159A">
      <w:pPr>
        <w:pStyle w:val="CommentText"/>
      </w:pPr>
      <w:r>
        <w:rPr>
          <w:rStyle w:val="CommentReference"/>
        </w:rPr>
        <w:annotationRef/>
      </w:r>
      <w:r>
        <w:t>Check with Joy</w:t>
      </w:r>
    </w:p>
  </w:comment>
  <w:comment w:id="56" w:author="Patricia Haden" w:date="2016-10-06T12:59:00Z" w:initials="PH">
    <w:p w14:paraId="184051A3" w14:textId="77777777" w:rsidR="0087159A" w:rsidRDefault="0087159A">
      <w:pPr>
        <w:pStyle w:val="CommentText"/>
      </w:pPr>
      <w:r>
        <w:rPr>
          <w:rStyle w:val="CommentReference"/>
        </w:rPr>
        <w:annotationRef/>
      </w:r>
      <w:r>
        <w:t>Ask Joy</w:t>
      </w:r>
    </w:p>
  </w:comment>
  <w:comment w:id="57" w:author="default-user" w:date="2015-10-19T08:43:00Z" w:initials="D">
    <w:p w14:paraId="76889195" w14:textId="77777777" w:rsidR="0087159A" w:rsidRDefault="0087159A" w:rsidP="00A54E9F">
      <w:pPr>
        <w:pStyle w:val="CommentText"/>
      </w:pPr>
      <w:r>
        <w:rPr>
          <w:rStyle w:val="CommentReference"/>
        </w:rPr>
        <w:annotationRef/>
      </w:r>
      <w:r>
        <w:t xml:space="preserve">CVs must have up to date research outputs included. CVs should be formatted to look similar/the same to each other, where possible. At a minimum, fonts and font sizes should be the same to avoid difficulty with clarity. </w:t>
      </w:r>
    </w:p>
  </w:comment>
  <w:comment w:id="59" w:author="default-user" w:date="2015-01-13T15:16:00Z" w:initials="D">
    <w:p w14:paraId="70460A3F" w14:textId="77777777" w:rsidR="0087159A" w:rsidRDefault="0087159A">
      <w:pPr>
        <w:pStyle w:val="CommentText"/>
      </w:pPr>
      <w:r>
        <w:rPr>
          <w:rStyle w:val="CommentReference"/>
        </w:rPr>
        <w:annotationRef/>
      </w:r>
      <w:r>
        <w:t>Generic section. School can make additions if needed.</w:t>
      </w:r>
    </w:p>
  </w:comment>
  <w:comment w:id="62" w:author="default-user" w:date="2015-10-19T08:44:00Z" w:initials="D">
    <w:p w14:paraId="4A03FC4F" w14:textId="77777777" w:rsidR="0087159A" w:rsidRDefault="0087159A">
      <w:pPr>
        <w:pStyle w:val="CommentText"/>
      </w:pPr>
      <w:r>
        <w:rPr>
          <w:rStyle w:val="CommentReference"/>
        </w:rPr>
        <w:annotationRef/>
      </w:r>
      <w:r>
        <w:t xml:space="preserve">See QEC for guidance document on consultation, if needed. The information in this table must be captured somehow, even if not in this exact table format. </w:t>
      </w:r>
    </w:p>
  </w:comment>
  <w:comment w:id="65" w:author="Liz Stewart" w:date="2015-07-07T15:56:00Z" w:initials="D">
    <w:p w14:paraId="15F3526C" w14:textId="77777777" w:rsidR="0087159A" w:rsidRDefault="0087159A">
      <w:pPr>
        <w:pStyle w:val="CommentText"/>
      </w:pPr>
      <w:r>
        <w:rPr>
          <w:rStyle w:val="CommentReference"/>
        </w:rPr>
        <w:annotationRef/>
      </w:r>
      <w:r>
        <w:t xml:space="preserve">Required for degrees only. </w:t>
      </w:r>
    </w:p>
  </w:comment>
  <w:comment w:id="69" w:author="Patricia Haden" w:date="2016-10-06T12:37:00Z" w:initials="PH">
    <w:p w14:paraId="32ADA60B" w14:textId="77777777" w:rsidR="0087159A" w:rsidRDefault="0087159A">
      <w:pPr>
        <w:pStyle w:val="CommentText"/>
      </w:pPr>
      <w:r>
        <w:rPr>
          <w:rStyle w:val="CommentReference"/>
        </w:rPr>
        <w:annotationRef/>
      </w:r>
      <w:r>
        <w:t>Do we have these?</w:t>
      </w:r>
    </w:p>
  </w:comment>
  <w:comment w:id="72" w:author="Liz Stewart" w:date="2015-07-07T15:56:00Z" w:initials="D">
    <w:p w14:paraId="4AC7BF4C" w14:textId="77777777" w:rsidR="0087159A" w:rsidRDefault="0087159A">
      <w:pPr>
        <w:pStyle w:val="CommentText"/>
      </w:pPr>
      <w:r>
        <w:rPr>
          <w:rStyle w:val="CommentReference"/>
        </w:rPr>
        <w:annotationRef/>
      </w:r>
      <w:r>
        <w:t xml:space="preserve">Required for degrees only. </w:t>
      </w:r>
    </w:p>
  </w:comment>
  <w:comment w:id="74" w:author="Patricia Haden" w:date="2016-10-06T12:39:00Z" w:initials="PH">
    <w:p w14:paraId="6C02B580" w14:textId="77777777" w:rsidR="0087159A" w:rsidRDefault="0087159A">
      <w:pPr>
        <w:pStyle w:val="CommentText"/>
      </w:pPr>
      <w:r>
        <w:rPr>
          <w:rStyle w:val="CommentReference"/>
        </w:rPr>
        <w:annotationRef/>
      </w:r>
      <w:r>
        <w:t>Get all these..</w:t>
      </w:r>
    </w:p>
  </w:comment>
  <w:comment w:id="76" w:author="Patricia Haden" w:date="2016-10-06T12:40:00Z" w:initials="PH">
    <w:p w14:paraId="3EF9E91C" w14:textId="77777777" w:rsidR="0087159A" w:rsidRDefault="0087159A">
      <w:pPr>
        <w:pStyle w:val="CommentText"/>
      </w:pPr>
      <w:r>
        <w:rPr>
          <w:rStyle w:val="CommentReference"/>
        </w:rPr>
        <w:annotationRef/>
      </w:r>
      <w:r>
        <w:t>Ask Joy</w:t>
      </w:r>
    </w:p>
  </w:comment>
  <w:comment w:id="77" w:author="default-user" w:date="2015-03-30T09:35:00Z" w:initials="D">
    <w:p w14:paraId="1470A985" w14:textId="77777777" w:rsidR="0087159A" w:rsidRDefault="0087159A">
      <w:pPr>
        <w:pStyle w:val="CommentText"/>
      </w:pPr>
      <w:r>
        <w:rPr>
          <w:rStyle w:val="CommentReference"/>
        </w:rPr>
        <w:annotationRef/>
      </w:r>
      <w:r>
        <w:t>Attach this appendix/hyperlink</w:t>
      </w:r>
    </w:p>
  </w:comment>
  <w:comment w:id="80" w:author="default-user" w:date="2015-06-24T13:43:00Z" w:initials="D">
    <w:p w14:paraId="41241EB2" w14:textId="77777777" w:rsidR="0087159A" w:rsidRDefault="0087159A">
      <w:pPr>
        <w:pStyle w:val="CommentText"/>
      </w:pPr>
      <w:r>
        <w:rPr>
          <w:rStyle w:val="CommentReference"/>
        </w:rPr>
        <w:annotationRef/>
      </w:r>
      <w:r>
        <w:t xml:space="preserve">Generic section. Developers do not need to add anything. </w:t>
      </w:r>
    </w:p>
  </w:comment>
  <w:comment w:id="82" w:author="default-user" w:date="2015-06-24T13:43:00Z" w:initials="D">
    <w:p w14:paraId="21BA622A" w14:textId="77777777" w:rsidR="0087159A" w:rsidRDefault="0087159A">
      <w:pPr>
        <w:pStyle w:val="CommentText"/>
      </w:pPr>
      <w:r>
        <w:rPr>
          <w:rStyle w:val="CommentReference"/>
        </w:rPr>
        <w:annotationRef/>
      </w:r>
      <w:r>
        <w:t>Generic section. Developers do not need to add anything.</w:t>
      </w:r>
    </w:p>
  </w:comment>
  <w:comment w:id="84" w:author="default-user" w:date="2015-01-27T14:53:00Z" w:initials="D">
    <w:p w14:paraId="0654B463" w14:textId="77777777" w:rsidR="0087159A" w:rsidRDefault="0087159A">
      <w:pPr>
        <w:pStyle w:val="CommentText"/>
      </w:pPr>
      <w:r>
        <w:rPr>
          <w:rStyle w:val="CommentReference"/>
        </w:rPr>
        <w:annotationRef/>
      </w:r>
      <w:r>
        <w:t xml:space="preserve">Where applicable </w:t>
      </w:r>
    </w:p>
  </w:comment>
  <w:comment w:id="86" w:author="Patricia Haden" w:date="2016-10-06T12:40:00Z" w:initials="PH">
    <w:p w14:paraId="7A98E63F" w14:textId="77777777" w:rsidR="0087159A" w:rsidRDefault="0087159A">
      <w:pPr>
        <w:pStyle w:val="CommentText"/>
      </w:pPr>
      <w:r>
        <w:rPr>
          <w:rStyle w:val="CommentReference"/>
        </w:rPr>
        <w:annotationRef/>
      </w:r>
      <w:r>
        <w:t>Ask Joy</w:t>
      </w:r>
    </w:p>
  </w:comment>
  <w:comment w:id="88" w:author="default-user" w:date="2015-06-24T13:44:00Z" w:initials="D">
    <w:p w14:paraId="56C5E623" w14:textId="77777777" w:rsidR="0087159A" w:rsidRDefault="0087159A">
      <w:pPr>
        <w:pStyle w:val="CommentText"/>
      </w:pPr>
      <w:r>
        <w:rPr>
          <w:rStyle w:val="CommentReference"/>
        </w:rPr>
        <w:annotationRef/>
      </w:r>
      <w:r>
        <w:t>Generic section. Developers do not need to add anything.</w:t>
      </w:r>
    </w:p>
  </w:comment>
  <w:comment w:id="92" w:author="glenicem" w:date="2015-08-24T16:36:00Z" w:initials="G">
    <w:p w14:paraId="011AB23F" w14:textId="77777777" w:rsidR="0087159A" w:rsidRDefault="0087159A" w:rsidP="004F14EE">
      <w:pPr>
        <w:pStyle w:val="CommentText"/>
      </w:pPr>
      <w:r>
        <w:rPr>
          <w:rStyle w:val="CommentReference"/>
        </w:rPr>
        <w:annotationRef/>
      </w:r>
      <w:r>
        <w:t>Insert full title of the course</w:t>
      </w:r>
    </w:p>
  </w:comment>
  <w:comment w:id="105" w:author="glenicem" w:date="2015-08-24T16:36:00Z" w:initials="G">
    <w:p w14:paraId="7834D314" w14:textId="77777777" w:rsidR="0087159A" w:rsidRDefault="0087159A" w:rsidP="004F14EE">
      <w:pPr>
        <w:pStyle w:val="CommentText"/>
      </w:pPr>
      <w:r>
        <w:rPr>
          <w:rStyle w:val="CommentReference"/>
        </w:rPr>
        <w:annotationRef/>
      </w:r>
      <w:r>
        <w:t xml:space="preserve">Identify the main Aim(s) of this course – Aims should link with the Graduate Profile </w:t>
      </w:r>
    </w:p>
  </w:comment>
  <w:comment w:id="107" w:author="glenicem" w:date="2015-08-24T16:36:00Z" w:initials="G">
    <w:p w14:paraId="1D92AF50" w14:textId="77777777" w:rsidR="0087159A" w:rsidRDefault="0087159A" w:rsidP="004F14EE">
      <w:pPr>
        <w:pStyle w:val="CommentText"/>
      </w:pPr>
      <w:r>
        <w:rPr>
          <w:rStyle w:val="CommentReference"/>
        </w:rPr>
        <w:annotationRef/>
      </w:r>
      <w:r>
        <w:t>Make sure that each outcome is measurable and that collectively they</w:t>
      </w:r>
      <w:r w:rsidRPr="000714B2">
        <w:t xml:space="preserve"> </w:t>
      </w:r>
      <w:r>
        <w:t xml:space="preserve">reflect the Aim(s) and level of the course. All learning outcomes will be assessed.  Include literacy and </w:t>
      </w:r>
      <w:r w:rsidRPr="002C5394">
        <w:t xml:space="preserve">numeracy </w:t>
      </w:r>
      <w:r>
        <w:t xml:space="preserve">where appropriate either embedded into the learning outcome or listed in the Indicative Content section. Also consider OP strategic frameworks and how those can be reflected in the outcomes. </w:t>
      </w:r>
    </w:p>
  </w:comment>
  <w:comment w:id="110" w:author="glenicem" w:date="2015-08-24T16:36:00Z" w:initials="G">
    <w:p w14:paraId="1F5C579F" w14:textId="77777777" w:rsidR="0087159A" w:rsidRDefault="0087159A" w:rsidP="004F14EE">
      <w:pPr>
        <w:pStyle w:val="CommentText"/>
      </w:pPr>
      <w:r>
        <w:rPr>
          <w:rStyle w:val="CommentReference"/>
        </w:rPr>
        <w:annotationRef/>
      </w:r>
      <w:r>
        <w:t xml:space="preserve">Indicative Content should indicate the context for engaging with learning outcomes and provide sufficient information for a lecturer to create a scheme of work from which to teach. </w:t>
      </w:r>
      <w:r w:rsidRPr="002C5394">
        <w:t>Include literacy and numeracy content if the course is at level 1-3, or part of a programme with embedded literacy and numeracy</w:t>
      </w:r>
      <w:r>
        <w:t xml:space="preserve">. Also consider reflecting the strategic frameworks here. </w:t>
      </w:r>
    </w:p>
  </w:comment>
  <w:comment w:id="113" w:author="glenicem" w:date="2015-08-24T16:36:00Z" w:initials="G">
    <w:p w14:paraId="349A3425" w14:textId="77777777" w:rsidR="0087159A" w:rsidRDefault="0087159A" w:rsidP="004F14EE">
      <w:pPr>
        <w:pStyle w:val="CommentText"/>
      </w:pPr>
      <w:r>
        <w:rPr>
          <w:rStyle w:val="CommentReference"/>
        </w:rPr>
        <w:annotationRef/>
      </w:r>
      <w:r>
        <w:t xml:space="preserve">Assessment Activities should enable the achievement of the learning outcomes, and should relate to the programme’s assessment strategies. Weighting for each assessment activity must be included, and the number of each of the learning outcomes measured. </w:t>
      </w:r>
    </w:p>
  </w:comment>
  <w:comment w:id="114" w:author="glenicem" w:date="2015-08-24T16:36:00Z" w:initials="G">
    <w:p w14:paraId="1ACF50ED" w14:textId="77777777" w:rsidR="0087159A" w:rsidRDefault="0087159A" w:rsidP="004F14EE">
      <w:pPr>
        <w:pStyle w:val="CommentText"/>
      </w:pPr>
      <w:r>
        <w:rPr>
          <w:rStyle w:val="CommentReference"/>
        </w:rPr>
        <w:annotationRef/>
      </w:r>
      <w:r>
        <w:t>Only include the required resources where these are essential for students to be able to successfully complete this course; and where a lecturer needs the information to be able to effectively deliver the course.</w:t>
      </w:r>
    </w:p>
  </w:comment>
  <w:comment w:id="115" w:author="glenicem" w:date="2015-08-24T16:36:00Z" w:initials="G">
    <w:p w14:paraId="1E6053A4" w14:textId="77777777" w:rsidR="0087159A" w:rsidRDefault="0087159A" w:rsidP="004F14EE">
      <w:pPr>
        <w:pStyle w:val="CommentText"/>
      </w:pPr>
      <w:r>
        <w:rPr>
          <w:rStyle w:val="CommentReference"/>
        </w:rPr>
        <w:annotationRef/>
      </w:r>
      <w:r>
        <w:t>This heading is optional and can be removed if not applicable to the programme. Only include where a lecturer needs the information to be able to effectively deliver the course.</w:t>
      </w:r>
    </w:p>
  </w:comment>
  <w:comment w:id="116" w:author="default-user" w:date="2015-02-03T16:10:00Z" w:initials="D">
    <w:p w14:paraId="70756F40" w14:textId="77777777" w:rsidR="0087159A" w:rsidRDefault="0087159A" w:rsidP="00F71F9B">
      <w:pPr>
        <w:pStyle w:val="CommentText"/>
      </w:pPr>
      <w:r>
        <w:rPr>
          <w:rStyle w:val="CommentReference"/>
        </w:rPr>
        <w:annotationRef/>
      </w:r>
      <w:r>
        <w:t>Contact Anna James for assistance with completing this section.</w:t>
      </w:r>
    </w:p>
  </w:comment>
  <w:comment w:id="117" w:author="Anna James" w:date="2016-01-18T10:10:00Z" w:initials="AJ">
    <w:p w14:paraId="6439DEB0" w14:textId="77777777" w:rsidR="0087159A" w:rsidRDefault="0087159A" w:rsidP="00D53EF6">
      <w:pPr>
        <w:pStyle w:val="CommentText"/>
      </w:pPr>
      <w:r>
        <w:rPr>
          <w:rStyle w:val="CommentReference"/>
        </w:rPr>
        <w:annotationRef/>
      </w:r>
      <w:r>
        <w:t>Merit and Distinction is not available at qualifications level for Levels 1-6 New Zealand certificate and diploma programmes. Refer Assessment Policy</w:t>
      </w:r>
    </w:p>
  </w:comment>
  <w:comment w:id="118" w:author="default-user" w:date="2015-02-03T16:10:00Z" w:initials="D">
    <w:p w14:paraId="1B20EA45" w14:textId="77777777" w:rsidR="0087159A" w:rsidRDefault="0087159A" w:rsidP="00F71F9B">
      <w:pPr>
        <w:pStyle w:val="CommentText"/>
      </w:pPr>
      <w:r>
        <w:rPr>
          <w:rStyle w:val="CommentReference"/>
        </w:rPr>
        <w:annotationRef/>
      </w:r>
      <w:r>
        <w:t>Sub-degree only. See Qualification Outline for award restrictions, if any.</w:t>
      </w:r>
    </w:p>
  </w:comment>
  <w:comment w:id="120" w:author="Tania Williams ext 8018" w:date="2015-03-20T10:36:00Z" w:initials="TW">
    <w:p w14:paraId="58C814DC" w14:textId="77777777" w:rsidR="0087159A" w:rsidRDefault="0087159A">
      <w:pPr>
        <w:pStyle w:val="CommentText"/>
      </w:pPr>
      <w:r>
        <w:rPr>
          <w:rStyle w:val="CommentReference"/>
        </w:rPr>
        <w:annotationRef/>
      </w:r>
      <w:r w:rsidRPr="00731DBA">
        <w:t>The following list indicates required appendices, some may not be appropriate to this programme in which case they should be deleted.  Any others should be added to the list and included.</w:t>
      </w:r>
      <w:r>
        <w:t xml:space="preserve">  NOTE:: delete appendix reference from the actual page as well as this list … as cross references have been used throughout the document – select whole document and update (F9)</w:t>
      </w:r>
    </w:p>
  </w:comment>
  <w:comment w:id="121" w:author="Tania Williams ext 8018" w:date="2015-03-20T11:05:00Z" w:initials="TW">
    <w:p w14:paraId="0ED513D1" w14:textId="77777777" w:rsidR="0087159A" w:rsidRDefault="0087159A">
      <w:pPr>
        <w:pStyle w:val="CommentText"/>
      </w:pPr>
      <w:r>
        <w:rPr>
          <w:rStyle w:val="CommentReference"/>
        </w:rPr>
        <w:annotationRef/>
      </w:r>
      <w:r>
        <w:t>Delete this if there are no agreements</w:t>
      </w:r>
    </w:p>
  </w:comment>
  <w:comment w:id="127" w:author="default-user" w:date="2015-03-20T11:01:00Z" w:initials="D">
    <w:p w14:paraId="1F65EEE0" w14:textId="77777777" w:rsidR="0087159A" w:rsidRDefault="0087159A" w:rsidP="006E663E">
      <w:pPr>
        <w:pStyle w:val="CommentText"/>
      </w:pPr>
      <w:r>
        <w:rPr>
          <w:rStyle w:val="CommentReference"/>
        </w:rPr>
        <w:annotationRef/>
      </w:r>
      <w:r>
        <w:t xml:space="preserve">These agreements should outline the process for reporting/coordinating assessment, evaluation &amp; moderation, and how supervisors will provide feedback to both OP &amp; the learner.  Responsible parties &amp; timelines should be included. </w:t>
      </w:r>
    </w:p>
  </w:comment>
  <w:comment w:id="126" w:author="Tania Williams ext 8018" w:date="2015-03-20T11:03:00Z" w:initials="TW">
    <w:p w14:paraId="2489D8D3" w14:textId="77777777" w:rsidR="0087159A" w:rsidRDefault="0087159A">
      <w:pPr>
        <w:pStyle w:val="CommentText"/>
      </w:pPr>
      <w:r>
        <w:rPr>
          <w:rStyle w:val="CommentReference"/>
        </w:rPr>
        <w:annotationRef/>
      </w:r>
      <w:r>
        <w:t>Delete this section if there are no agreements.</w:t>
      </w:r>
    </w:p>
  </w:comment>
  <w:comment w:id="152" w:author="default-user" w:date="2014-12-17T14:30:00Z" w:initials="D">
    <w:p w14:paraId="574FDB23" w14:textId="77777777" w:rsidR="0087159A" w:rsidRDefault="0087159A">
      <w:pPr>
        <w:pStyle w:val="CommentText"/>
      </w:pPr>
      <w:r>
        <w:rPr>
          <w:rStyle w:val="CommentReference"/>
        </w:rPr>
        <w:annotationRef/>
      </w:r>
      <w:r>
        <w:t xml:space="preserve">HOS to sign off.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A6B27E" w15:done="0"/>
  <w15:commentEx w15:paraId="5A7476BB" w15:done="0"/>
  <w15:commentEx w15:paraId="05B7C4E5" w15:done="0"/>
  <w15:commentEx w15:paraId="12FEADD1" w15:done="0"/>
  <w15:commentEx w15:paraId="16E54CFF" w15:done="0"/>
  <w15:commentEx w15:paraId="75C7A1AF" w15:done="0"/>
  <w15:commentEx w15:paraId="0692A89E" w15:done="0"/>
  <w15:commentEx w15:paraId="2621A716" w15:done="0"/>
  <w15:commentEx w15:paraId="435B7A8F" w15:done="0"/>
  <w15:commentEx w15:paraId="27798C87" w15:done="0"/>
  <w15:commentEx w15:paraId="0BDF37D5" w15:done="0"/>
  <w15:commentEx w15:paraId="0D6D98A9" w15:done="0"/>
  <w15:commentEx w15:paraId="40863A4D" w15:done="0"/>
  <w15:commentEx w15:paraId="78776A92" w15:done="0"/>
  <w15:commentEx w15:paraId="184051A3" w15:done="0"/>
  <w15:commentEx w15:paraId="76889195" w15:done="0"/>
  <w15:commentEx w15:paraId="70460A3F" w15:done="0"/>
  <w15:commentEx w15:paraId="4A03FC4F" w15:done="0"/>
  <w15:commentEx w15:paraId="15F3526C" w15:done="0"/>
  <w15:commentEx w15:paraId="32ADA60B" w15:done="0"/>
  <w15:commentEx w15:paraId="4AC7BF4C" w15:done="0"/>
  <w15:commentEx w15:paraId="6C02B580" w15:done="0"/>
  <w15:commentEx w15:paraId="3EF9E91C" w15:done="0"/>
  <w15:commentEx w15:paraId="1470A985" w15:done="0"/>
  <w15:commentEx w15:paraId="41241EB2" w15:done="0"/>
  <w15:commentEx w15:paraId="21BA622A" w15:done="0"/>
  <w15:commentEx w15:paraId="0654B463" w15:done="0"/>
  <w15:commentEx w15:paraId="7A98E63F" w15:done="0"/>
  <w15:commentEx w15:paraId="56C5E623" w15:done="0"/>
  <w15:commentEx w15:paraId="011AB23F" w15:done="0"/>
  <w15:commentEx w15:paraId="7834D314" w15:done="0"/>
  <w15:commentEx w15:paraId="1D92AF50" w15:done="0"/>
  <w15:commentEx w15:paraId="1F5C579F" w15:done="0"/>
  <w15:commentEx w15:paraId="349A3425" w15:done="0"/>
  <w15:commentEx w15:paraId="1ACF50ED" w15:done="0"/>
  <w15:commentEx w15:paraId="1E6053A4" w15:done="0"/>
  <w15:commentEx w15:paraId="70756F40" w15:done="0"/>
  <w15:commentEx w15:paraId="6439DEB0" w15:done="0"/>
  <w15:commentEx w15:paraId="1B20EA45" w15:done="0"/>
  <w15:commentEx w15:paraId="58C814DC" w15:done="0"/>
  <w15:commentEx w15:paraId="0ED513D1" w15:done="0"/>
  <w15:commentEx w15:paraId="1F65EEE0" w15:done="0"/>
  <w15:commentEx w15:paraId="2489D8D3" w15:done="0"/>
  <w15:commentEx w15:paraId="574FDB2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7284A8" w14:textId="77777777" w:rsidR="00720227" w:rsidRDefault="00720227">
      <w:r>
        <w:separator/>
      </w:r>
    </w:p>
  </w:endnote>
  <w:endnote w:type="continuationSeparator" w:id="0">
    <w:p w14:paraId="2C8D542C" w14:textId="77777777" w:rsidR="00720227" w:rsidRDefault="00720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G Times">
    <w:altName w:val="Times New Roman"/>
    <w:charset w:val="00"/>
    <w:family w:val="roman"/>
    <w:pitch w:val="variable"/>
    <w:sig w:usb0="00000007"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B9343" w14:textId="77777777" w:rsidR="0087159A" w:rsidRPr="00BA5346" w:rsidRDefault="0087159A" w:rsidP="00BA5346">
    <w:pPr>
      <w:pStyle w:val="Footer"/>
      <w:pBdr>
        <w:top w:val="single" w:sz="2" w:space="1" w:color="auto"/>
      </w:pBdr>
      <w:tabs>
        <w:tab w:val="clear" w:pos="4153"/>
        <w:tab w:val="clear" w:pos="8306"/>
        <w:tab w:val="right" w:pos="8931"/>
      </w:tabs>
      <w:jc w:val="right"/>
    </w:pPr>
    <w:r>
      <w:rPr>
        <w:noProof/>
        <w:lang w:val="en-US" w:eastAsia="en-US"/>
      </w:rPr>
      <w:drawing>
        <wp:inline distT="0" distB="0" distL="0" distR="0" wp14:anchorId="2643796E" wp14:editId="0596354D">
          <wp:extent cx="589915" cy="205105"/>
          <wp:effectExtent l="19050" t="0" r="635" b="0"/>
          <wp:docPr id="1" name="Picture 1" descr="b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y1"/>
                  <pic:cNvPicPr>
                    <a:picLocks noChangeAspect="1" noChangeArrowheads="1"/>
                  </pic:cNvPicPr>
                </pic:nvPicPr>
                <pic:blipFill>
                  <a:blip r:embed="rId1"/>
                  <a:srcRect/>
                  <a:stretch>
                    <a:fillRect/>
                  </a:stretch>
                </pic:blipFill>
                <pic:spPr bwMode="auto">
                  <a:xfrm>
                    <a:off x="0" y="0"/>
                    <a:ext cx="589915" cy="205105"/>
                  </a:xfrm>
                  <a:prstGeom prst="rect">
                    <a:avLst/>
                  </a:prstGeom>
                  <a:noFill/>
                  <a:ln w="9525">
                    <a:noFill/>
                    <a:miter lim="800000"/>
                    <a:headEnd/>
                    <a:tailEnd/>
                  </a:ln>
                </pic:spPr>
              </pic:pic>
            </a:graphicData>
          </a:graphic>
        </wp:inline>
      </w:drawing>
    </w:r>
    <w:r>
      <w:rPr>
        <w:i/>
        <w:sz w:val="18"/>
      </w:rPr>
      <w:t>http://creativecommons.org/licenses/by/3.0/nz/</w:t>
    </w:r>
    <w:r>
      <w:rPr>
        <w:rStyle w:val="PageNumber"/>
        <w:i/>
        <w:sz w:val="18"/>
        <w:szCs w:val="18"/>
      </w:rPr>
      <w:tab/>
    </w:r>
    <w:r w:rsidRPr="00000687">
      <w:rPr>
        <w:rStyle w:val="PageNumber"/>
        <w:i/>
        <w:sz w:val="18"/>
        <w:szCs w:val="18"/>
      </w:rPr>
      <w:fldChar w:fldCharType="begin"/>
    </w:r>
    <w:r w:rsidRPr="00000687">
      <w:rPr>
        <w:rStyle w:val="PageNumber"/>
        <w:i/>
        <w:sz w:val="18"/>
        <w:szCs w:val="18"/>
      </w:rPr>
      <w:instrText xml:space="preserve"> PAGE </w:instrText>
    </w:r>
    <w:r w:rsidRPr="00000687">
      <w:rPr>
        <w:rStyle w:val="PageNumber"/>
        <w:i/>
        <w:sz w:val="18"/>
        <w:szCs w:val="18"/>
      </w:rPr>
      <w:fldChar w:fldCharType="separate"/>
    </w:r>
    <w:r w:rsidR="00BC7ACC">
      <w:rPr>
        <w:rStyle w:val="PageNumber"/>
        <w:i/>
        <w:noProof/>
        <w:sz w:val="18"/>
        <w:szCs w:val="18"/>
      </w:rPr>
      <w:t>iii</w:t>
    </w:r>
    <w:r w:rsidRPr="00000687">
      <w:rPr>
        <w:rStyle w:val="PageNumber"/>
        <w:i/>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325DB" w14:textId="77777777" w:rsidR="0087159A" w:rsidRPr="00787EF5" w:rsidRDefault="0087159A" w:rsidP="007C0EDF">
    <w:pPr>
      <w:pStyle w:val="Footer"/>
      <w:pBdr>
        <w:top w:val="single" w:sz="2" w:space="1" w:color="auto"/>
      </w:pBdr>
      <w:tabs>
        <w:tab w:val="clear" w:pos="4153"/>
        <w:tab w:val="clear" w:pos="8306"/>
        <w:tab w:val="right" w:pos="8931"/>
      </w:tabs>
      <w:jc w:val="right"/>
    </w:pPr>
    <w:r>
      <w:rPr>
        <w:noProof/>
        <w:lang w:val="en-US" w:eastAsia="en-US"/>
      </w:rPr>
      <w:drawing>
        <wp:inline distT="0" distB="0" distL="0" distR="0" wp14:anchorId="159EDECD" wp14:editId="0AD622A9">
          <wp:extent cx="589915" cy="205105"/>
          <wp:effectExtent l="19050" t="0" r="635" b="0"/>
          <wp:docPr id="9" name="Picture 9" descr="b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y1"/>
                  <pic:cNvPicPr>
                    <a:picLocks noChangeAspect="1" noChangeArrowheads="1"/>
                  </pic:cNvPicPr>
                </pic:nvPicPr>
                <pic:blipFill>
                  <a:blip r:embed="rId1"/>
                  <a:srcRect/>
                  <a:stretch>
                    <a:fillRect/>
                  </a:stretch>
                </pic:blipFill>
                <pic:spPr bwMode="auto">
                  <a:xfrm>
                    <a:off x="0" y="0"/>
                    <a:ext cx="589915" cy="205105"/>
                  </a:xfrm>
                  <a:prstGeom prst="rect">
                    <a:avLst/>
                  </a:prstGeom>
                  <a:noFill/>
                  <a:ln w="9525">
                    <a:noFill/>
                    <a:miter lim="800000"/>
                    <a:headEnd/>
                    <a:tailEnd/>
                  </a:ln>
                </pic:spPr>
              </pic:pic>
            </a:graphicData>
          </a:graphic>
        </wp:inline>
      </w:drawing>
    </w:r>
    <w:r>
      <w:rPr>
        <w:i/>
        <w:sz w:val="18"/>
      </w:rPr>
      <w:t>http://creativecommons.org/licenses/by/3.0/nz/</w:t>
    </w:r>
    <w:r>
      <w:rPr>
        <w:rStyle w:val="PageNumber"/>
        <w:i/>
        <w:sz w:val="18"/>
        <w:szCs w:val="18"/>
      </w:rPr>
      <w:tab/>
    </w:r>
    <w:r w:rsidRPr="00000687">
      <w:rPr>
        <w:rStyle w:val="PageNumber"/>
        <w:i/>
        <w:sz w:val="18"/>
        <w:szCs w:val="18"/>
      </w:rPr>
      <w:fldChar w:fldCharType="begin"/>
    </w:r>
    <w:r w:rsidRPr="00000687">
      <w:rPr>
        <w:rStyle w:val="PageNumber"/>
        <w:i/>
        <w:sz w:val="18"/>
        <w:szCs w:val="18"/>
      </w:rPr>
      <w:instrText xml:space="preserve"> PAGE </w:instrText>
    </w:r>
    <w:r w:rsidRPr="00000687">
      <w:rPr>
        <w:rStyle w:val="PageNumber"/>
        <w:i/>
        <w:sz w:val="18"/>
        <w:szCs w:val="18"/>
      </w:rPr>
      <w:fldChar w:fldCharType="separate"/>
    </w:r>
    <w:r w:rsidR="00BC7ACC">
      <w:rPr>
        <w:rStyle w:val="PageNumber"/>
        <w:i/>
        <w:noProof/>
        <w:sz w:val="18"/>
        <w:szCs w:val="18"/>
      </w:rPr>
      <w:t>10</w:t>
    </w:r>
    <w:r w:rsidRPr="00000687">
      <w:rPr>
        <w:rStyle w:val="PageNumber"/>
        <w:i/>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A3221" w14:textId="77777777" w:rsidR="0087159A" w:rsidRPr="00787EF5" w:rsidRDefault="0087159A" w:rsidP="00BA5346">
    <w:pPr>
      <w:pStyle w:val="Footer"/>
      <w:pBdr>
        <w:top w:val="single" w:sz="2" w:space="1" w:color="auto"/>
      </w:pBdr>
      <w:tabs>
        <w:tab w:val="clear" w:pos="4153"/>
        <w:tab w:val="clear" w:pos="8306"/>
        <w:tab w:val="right" w:pos="13892"/>
      </w:tabs>
    </w:pPr>
    <w:r>
      <w:rPr>
        <w:noProof/>
        <w:lang w:val="en-US" w:eastAsia="en-US"/>
      </w:rPr>
      <w:drawing>
        <wp:inline distT="0" distB="0" distL="0" distR="0" wp14:anchorId="53FC6C1C" wp14:editId="15CC494A">
          <wp:extent cx="589915" cy="205105"/>
          <wp:effectExtent l="19050" t="0" r="635" b="0"/>
          <wp:docPr id="3" name="Picture 3" descr="b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y1"/>
                  <pic:cNvPicPr>
                    <a:picLocks noChangeAspect="1" noChangeArrowheads="1"/>
                  </pic:cNvPicPr>
                </pic:nvPicPr>
                <pic:blipFill>
                  <a:blip r:embed="rId1"/>
                  <a:srcRect/>
                  <a:stretch>
                    <a:fillRect/>
                  </a:stretch>
                </pic:blipFill>
                <pic:spPr bwMode="auto">
                  <a:xfrm>
                    <a:off x="0" y="0"/>
                    <a:ext cx="589915" cy="205105"/>
                  </a:xfrm>
                  <a:prstGeom prst="rect">
                    <a:avLst/>
                  </a:prstGeom>
                  <a:noFill/>
                  <a:ln w="9525">
                    <a:noFill/>
                    <a:miter lim="800000"/>
                    <a:headEnd/>
                    <a:tailEnd/>
                  </a:ln>
                </pic:spPr>
              </pic:pic>
            </a:graphicData>
          </a:graphic>
        </wp:inline>
      </w:drawing>
    </w:r>
    <w:r>
      <w:rPr>
        <w:i/>
        <w:sz w:val="18"/>
      </w:rPr>
      <w:t>http://creativecommons.org/licenses/by/3.0/nz/</w:t>
    </w:r>
    <w:r>
      <w:rPr>
        <w:rStyle w:val="PageNumber"/>
        <w:i/>
        <w:sz w:val="18"/>
        <w:szCs w:val="18"/>
      </w:rPr>
      <w:tab/>
    </w:r>
    <w:r w:rsidRPr="00000687">
      <w:rPr>
        <w:rStyle w:val="PageNumber"/>
        <w:i/>
        <w:sz w:val="18"/>
        <w:szCs w:val="18"/>
      </w:rPr>
      <w:fldChar w:fldCharType="begin"/>
    </w:r>
    <w:r w:rsidRPr="00000687">
      <w:rPr>
        <w:rStyle w:val="PageNumber"/>
        <w:i/>
        <w:sz w:val="18"/>
        <w:szCs w:val="18"/>
      </w:rPr>
      <w:instrText xml:space="preserve"> PAGE </w:instrText>
    </w:r>
    <w:r w:rsidRPr="00000687">
      <w:rPr>
        <w:rStyle w:val="PageNumber"/>
        <w:i/>
        <w:sz w:val="18"/>
        <w:szCs w:val="18"/>
      </w:rPr>
      <w:fldChar w:fldCharType="separate"/>
    </w:r>
    <w:r w:rsidR="00BC7ACC">
      <w:rPr>
        <w:rStyle w:val="PageNumber"/>
        <w:i/>
        <w:noProof/>
        <w:sz w:val="18"/>
        <w:szCs w:val="18"/>
      </w:rPr>
      <w:t>12</w:t>
    </w:r>
    <w:r w:rsidRPr="00000687">
      <w:rPr>
        <w:rStyle w:val="PageNumber"/>
        <w:i/>
        <w:sz w:val="18"/>
        <w:szCs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D2054" w14:textId="77777777" w:rsidR="0087159A" w:rsidRPr="00787EF5" w:rsidRDefault="0087159A" w:rsidP="007C0EDF">
    <w:pPr>
      <w:pStyle w:val="Footer"/>
      <w:pBdr>
        <w:top w:val="single" w:sz="2" w:space="1" w:color="auto"/>
      </w:pBdr>
      <w:tabs>
        <w:tab w:val="clear" w:pos="4153"/>
        <w:tab w:val="clear" w:pos="8306"/>
        <w:tab w:val="right" w:pos="8931"/>
      </w:tabs>
      <w:jc w:val="right"/>
    </w:pPr>
    <w:r>
      <w:rPr>
        <w:noProof/>
        <w:lang w:val="en-US" w:eastAsia="en-US"/>
      </w:rPr>
      <w:drawing>
        <wp:inline distT="0" distB="0" distL="0" distR="0" wp14:anchorId="59244A90" wp14:editId="604D565E">
          <wp:extent cx="589915" cy="205105"/>
          <wp:effectExtent l="19050" t="0" r="635" b="0"/>
          <wp:docPr id="4" name="Picture 4" descr="b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y1"/>
                  <pic:cNvPicPr>
                    <a:picLocks noChangeAspect="1" noChangeArrowheads="1"/>
                  </pic:cNvPicPr>
                </pic:nvPicPr>
                <pic:blipFill>
                  <a:blip r:embed="rId1"/>
                  <a:srcRect/>
                  <a:stretch>
                    <a:fillRect/>
                  </a:stretch>
                </pic:blipFill>
                <pic:spPr bwMode="auto">
                  <a:xfrm>
                    <a:off x="0" y="0"/>
                    <a:ext cx="589915" cy="205105"/>
                  </a:xfrm>
                  <a:prstGeom prst="rect">
                    <a:avLst/>
                  </a:prstGeom>
                  <a:noFill/>
                  <a:ln w="9525">
                    <a:noFill/>
                    <a:miter lim="800000"/>
                    <a:headEnd/>
                    <a:tailEnd/>
                  </a:ln>
                </pic:spPr>
              </pic:pic>
            </a:graphicData>
          </a:graphic>
        </wp:inline>
      </w:drawing>
    </w:r>
    <w:r>
      <w:rPr>
        <w:i/>
        <w:sz w:val="18"/>
      </w:rPr>
      <w:t>http://creativecommons.org/licenses/by/3.0/nz/</w:t>
    </w:r>
    <w:r>
      <w:rPr>
        <w:rStyle w:val="PageNumber"/>
        <w:i/>
        <w:sz w:val="18"/>
        <w:szCs w:val="18"/>
      </w:rPr>
      <w:tab/>
    </w:r>
    <w:r w:rsidRPr="00000687">
      <w:rPr>
        <w:rStyle w:val="PageNumber"/>
        <w:i/>
        <w:sz w:val="18"/>
        <w:szCs w:val="18"/>
      </w:rPr>
      <w:fldChar w:fldCharType="begin"/>
    </w:r>
    <w:r w:rsidRPr="00000687">
      <w:rPr>
        <w:rStyle w:val="PageNumber"/>
        <w:i/>
        <w:sz w:val="18"/>
        <w:szCs w:val="18"/>
      </w:rPr>
      <w:instrText xml:space="preserve"> PAGE </w:instrText>
    </w:r>
    <w:r w:rsidRPr="00000687">
      <w:rPr>
        <w:rStyle w:val="PageNumber"/>
        <w:i/>
        <w:sz w:val="18"/>
        <w:szCs w:val="18"/>
      </w:rPr>
      <w:fldChar w:fldCharType="separate"/>
    </w:r>
    <w:r w:rsidR="00BC7ACC">
      <w:rPr>
        <w:rStyle w:val="PageNumber"/>
        <w:i/>
        <w:noProof/>
        <w:sz w:val="18"/>
        <w:szCs w:val="18"/>
      </w:rPr>
      <w:t>18</w:t>
    </w:r>
    <w:r w:rsidRPr="00000687">
      <w:rPr>
        <w:rStyle w:val="PageNumber"/>
        <w:i/>
        <w:sz w:val="18"/>
        <w:szCs w:val="18"/>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9AF9E" w14:textId="77777777" w:rsidR="0087159A" w:rsidRPr="00000687" w:rsidRDefault="0087159A" w:rsidP="00787EF5">
    <w:pPr>
      <w:pStyle w:val="Footer"/>
      <w:pBdr>
        <w:top w:val="single" w:sz="2" w:space="1" w:color="auto"/>
      </w:pBdr>
      <w:tabs>
        <w:tab w:val="clear" w:pos="4153"/>
        <w:tab w:val="clear" w:pos="8306"/>
        <w:tab w:val="right" w:pos="8931"/>
      </w:tabs>
      <w:jc w:val="right"/>
      <w:rPr>
        <w:i/>
        <w:sz w:val="18"/>
        <w:szCs w:val="18"/>
      </w:rPr>
    </w:pPr>
    <w:r>
      <w:rPr>
        <w:noProof/>
        <w:lang w:val="en-US" w:eastAsia="en-US"/>
      </w:rPr>
      <w:drawing>
        <wp:inline distT="0" distB="0" distL="0" distR="0" wp14:anchorId="11F74F1C" wp14:editId="57A29B6B">
          <wp:extent cx="589915" cy="205105"/>
          <wp:effectExtent l="19050" t="0" r="635" b="0"/>
          <wp:docPr id="5" name="Picture 5" descr="b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y1"/>
                  <pic:cNvPicPr>
                    <a:picLocks noChangeAspect="1" noChangeArrowheads="1"/>
                  </pic:cNvPicPr>
                </pic:nvPicPr>
                <pic:blipFill>
                  <a:blip r:embed="rId1"/>
                  <a:srcRect/>
                  <a:stretch>
                    <a:fillRect/>
                  </a:stretch>
                </pic:blipFill>
                <pic:spPr bwMode="auto">
                  <a:xfrm>
                    <a:off x="0" y="0"/>
                    <a:ext cx="589915" cy="205105"/>
                  </a:xfrm>
                  <a:prstGeom prst="rect">
                    <a:avLst/>
                  </a:prstGeom>
                  <a:noFill/>
                  <a:ln w="9525">
                    <a:noFill/>
                    <a:miter lim="800000"/>
                    <a:headEnd/>
                    <a:tailEnd/>
                  </a:ln>
                </pic:spPr>
              </pic:pic>
            </a:graphicData>
          </a:graphic>
        </wp:inline>
      </w:drawing>
    </w:r>
    <w:r>
      <w:rPr>
        <w:i/>
        <w:sz w:val="18"/>
      </w:rPr>
      <w:t>http://creativecommons.org/licenses/by/3.0/nz/</w:t>
    </w:r>
    <w:r>
      <w:rPr>
        <w:rStyle w:val="PageNumber"/>
        <w:i/>
        <w:sz w:val="18"/>
        <w:szCs w:val="18"/>
      </w:rPr>
      <w:tab/>
    </w:r>
    <w:r w:rsidRPr="00000687">
      <w:rPr>
        <w:rStyle w:val="PageNumber"/>
        <w:i/>
        <w:sz w:val="18"/>
        <w:szCs w:val="18"/>
      </w:rPr>
      <w:fldChar w:fldCharType="begin"/>
    </w:r>
    <w:r w:rsidRPr="00000687">
      <w:rPr>
        <w:rStyle w:val="PageNumber"/>
        <w:i/>
        <w:sz w:val="18"/>
        <w:szCs w:val="18"/>
      </w:rPr>
      <w:instrText xml:space="preserve"> PAGE </w:instrText>
    </w:r>
    <w:r w:rsidRPr="00000687">
      <w:rPr>
        <w:rStyle w:val="PageNumber"/>
        <w:i/>
        <w:sz w:val="18"/>
        <w:szCs w:val="18"/>
      </w:rPr>
      <w:fldChar w:fldCharType="separate"/>
    </w:r>
    <w:r w:rsidR="00BC7ACC">
      <w:rPr>
        <w:rStyle w:val="PageNumber"/>
        <w:i/>
        <w:noProof/>
        <w:sz w:val="18"/>
        <w:szCs w:val="18"/>
      </w:rPr>
      <w:t>40</w:t>
    </w:r>
    <w:r w:rsidRPr="00000687">
      <w:rPr>
        <w:rStyle w:val="PageNumber"/>
        <w:i/>
        <w:sz w:val="18"/>
        <w:szCs w:val="18"/>
      </w:rPr>
      <w:fldChar w:fldCharType="end"/>
    </w:r>
  </w:p>
  <w:p w14:paraId="58E31B36" w14:textId="77777777" w:rsidR="0087159A" w:rsidRPr="00787EF5" w:rsidRDefault="0087159A" w:rsidP="00787E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337127" w14:textId="77777777" w:rsidR="00720227" w:rsidRDefault="00720227">
      <w:r>
        <w:separator/>
      </w:r>
    </w:p>
  </w:footnote>
  <w:footnote w:type="continuationSeparator" w:id="0">
    <w:p w14:paraId="1F656BCD" w14:textId="77777777" w:rsidR="00720227" w:rsidRDefault="00720227">
      <w:r>
        <w:continuationSeparator/>
      </w:r>
    </w:p>
  </w:footnote>
  <w:footnote w:id="1">
    <w:p w14:paraId="0E8A0144" w14:textId="2D2C9D50" w:rsidR="0087159A" w:rsidRDefault="0087159A">
      <w:pPr>
        <w:pStyle w:val="FootnoteText"/>
      </w:pPr>
      <w:r>
        <w:rPr>
          <w:rStyle w:val="FootnoteReference"/>
        </w:rPr>
        <w:footnoteRef/>
      </w:r>
      <w:r>
        <w:t xml:space="preserve"> Configuration and management of software and accounts in a multi-user, multi-server environment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D6178" w14:textId="77777777" w:rsidR="0087159A" w:rsidRPr="00E047AE" w:rsidRDefault="0087159A" w:rsidP="003077D4">
    <w:pPr>
      <w:widowControl w:val="0"/>
      <w:tabs>
        <w:tab w:val="right" w:pos="8931"/>
      </w:tabs>
      <w:spacing w:line="240" w:lineRule="exact"/>
      <w:rPr>
        <w:i/>
        <w:szCs w:val="24"/>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45098" w14:textId="77777777" w:rsidR="0087159A" w:rsidRDefault="0087159A" w:rsidP="00000687">
    <w:pPr>
      <w:widowControl w:val="0"/>
      <w:tabs>
        <w:tab w:val="right" w:pos="8931"/>
      </w:tabs>
      <w:spacing w:line="240" w:lineRule="exact"/>
      <w:rPr>
        <w:i/>
        <w:sz w:val="18"/>
        <w:lang w:val="en-US"/>
      </w:rPr>
    </w:pPr>
    <w:r>
      <w:rPr>
        <w:i/>
        <w:sz w:val="18"/>
        <w:lang w:val="en-US"/>
      </w:rPr>
      <w:t xml:space="preserve">Programme Document:  </w:t>
    </w:r>
    <w:r>
      <w:rPr>
        <w:i/>
        <w:sz w:val="18"/>
        <w:lang w:val="en-US"/>
      </w:rPr>
      <w:tab/>
      <w:t>Submitted to Quality and Approvals Committee</w:t>
    </w:r>
  </w:p>
  <w:p w14:paraId="2764D7F3" w14:textId="77777777" w:rsidR="0087159A" w:rsidRDefault="0087159A" w:rsidP="00000687">
    <w:pPr>
      <w:widowControl w:val="0"/>
      <w:tabs>
        <w:tab w:val="right" w:pos="8931"/>
      </w:tabs>
      <w:spacing w:line="240" w:lineRule="exact"/>
      <w:rPr>
        <w:i/>
        <w:sz w:val="18"/>
        <w:lang w:val="en-US"/>
      </w:rPr>
    </w:pPr>
    <w:r>
      <w:rPr>
        <w:i/>
        <w:sz w:val="18"/>
        <w:lang w:val="en-US"/>
      </w:rPr>
      <w:t>[Qualification Code] [Insert programme name]</w:t>
    </w:r>
    <w:r>
      <w:rPr>
        <w:i/>
        <w:sz w:val="18"/>
        <w:lang w:val="en-US"/>
      </w:rPr>
      <w:tab/>
      <w:t>[date dd/MON/yyyy]</w:t>
    </w:r>
  </w:p>
  <w:p w14:paraId="62BD3B26" w14:textId="77777777" w:rsidR="0087159A" w:rsidRDefault="0087159A" w:rsidP="00E047AE">
    <w:pPr>
      <w:widowControl w:val="0"/>
      <w:pBdr>
        <w:top w:val="single" w:sz="4" w:space="1" w:color="auto"/>
      </w:pBdr>
      <w:tabs>
        <w:tab w:val="right" w:pos="8931"/>
      </w:tabs>
      <w:spacing w:line="240" w:lineRule="exact"/>
      <w:rPr>
        <w:i/>
        <w:szCs w:val="24"/>
        <w:lang w:val="en-US"/>
      </w:rPr>
    </w:pPr>
  </w:p>
  <w:p w14:paraId="109311A6" w14:textId="77777777" w:rsidR="0087159A" w:rsidRPr="00E047AE" w:rsidRDefault="0087159A" w:rsidP="00E047AE">
    <w:pPr>
      <w:widowControl w:val="0"/>
      <w:pBdr>
        <w:top w:val="single" w:sz="4" w:space="1" w:color="auto"/>
      </w:pBdr>
      <w:tabs>
        <w:tab w:val="right" w:pos="8931"/>
      </w:tabs>
      <w:spacing w:line="240" w:lineRule="exact"/>
      <w:rPr>
        <w:i/>
        <w:szCs w:val="24"/>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D98AF" w14:textId="77777777" w:rsidR="0087159A" w:rsidRDefault="0087159A" w:rsidP="00BA3C7B">
    <w:pPr>
      <w:widowControl w:val="0"/>
      <w:tabs>
        <w:tab w:val="right" w:pos="13892"/>
      </w:tabs>
      <w:spacing w:line="240" w:lineRule="exact"/>
      <w:rPr>
        <w:i/>
        <w:sz w:val="18"/>
        <w:lang w:val="en-US"/>
      </w:rPr>
    </w:pPr>
    <w:r>
      <w:rPr>
        <w:i/>
        <w:sz w:val="18"/>
        <w:lang w:val="en-US"/>
      </w:rPr>
      <w:t xml:space="preserve">Programme Document:  </w:t>
    </w:r>
    <w:r>
      <w:rPr>
        <w:i/>
        <w:sz w:val="18"/>
        <w:lang w:val="en-US"/>
      </w:rPr>
      <w:tab/>
      <w:t>Submitted to Quality and Approvals Committee</w:t>
    </w:r>
  </w:p>
  <w:p w14:paraId="39476809" w14:textId="77777777" w:rsidR="0087159A" w:rsidRDefault="0087159A" w:rsidP="00BA3C7B">
    <w:pPr>
      <w:widowControl w:val="0"/>
      <w:tabs>
        <w:tab w:val="right" w:pos="13892"/>
      </w:tabs>
      <w:spacing w:line="240" w:lineRule="exact"/>
      <w:rPr>
        <w:i/>
        <w:sz w:val="18"/>
        <w:lang w:val="en-US"/>
      </w:rPr>
    </w:pPr>
    <w:r>
      <w:rPr>
        <w:i/>
        <w:sz w:val="18"/>
        <w:lang w:val="en-US"/>
      </w:rPr>
      <w:t>[Qualification Code] [Insert programme name]</w:t>
    </w:r>
    <w:r>
      <w:rPr>
        <w:i/>
        <w:sz w:val="18"/>
        <w:lang w:val="en-US"/>
      </w:rPr>
      <w:tab/>
      <w:t>[date dd/MON/yyyy]</w:t>
    </w:r>
  </w:p>
  <w:p w14:paraId="036F01C8" w14:textId="77777777" w:rsidR="0087159A" w:rsidRPr="00E047AE" w:rsidRDefault="0087159A" w:rsidP="00E047AE">
    <w:pPr>
      <w:widowControl w:val="0"/>
      <w:pBdr>
        <w:top w:val="single" w:sz="4" w:space="1" w:color="auto"/>
      </w:pBdr>
      <w:tabs>
        <w:tab w:val="right" w:pos="8931"/>
      </w:tabs>
      <w:spacing w:line="240" w:lineRule="exact"/>
      <w:rPr>
        <w:i/>
        <w:szCs w:val="24"/>
        <w:lang w:val="en-U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627465" w14:textId="77777777" w:rsidR="0087159A" w:rsidRDefault="0087159A" w:rsidP="00000687">
    <w:pPr>
      <w:widowControl w:val="0"/>
      <w:tabs>
        <w:tab w:val="right" w:pos="8931"/>
      </w:tabs>
      <w:spacing w:line="240" w:lineRule="exact"/>
      <w:rPr>
        <w:i/>
        <w:sz w:val="18"/>
        <w:lang w:val="en-US"/>
      </w:rPr>
    </w:pPr>
    <w:r>
      <w:rPr>
        <w:i/>
        <w:sz w:val="18"/>
        <w:lang w:val="en-US"/>
      </w:rPr>
      <w:t xml:space="preserve">Programme Document:  </w:t>
    </w:r>
    <w:r>
      <w:rPr>
        <w:i/>
        <w:sz w:val="18"/>
        <w:lang w:val="en-US"/>
      </w:rPr>
      <w:tab/>
      <w:t>Submitted to Quality and Approvals Committee</w:t>
    </w:r>
  </w:p>
  <w:p w14:paraId="0018409B" w14:textId="77777777" w:rsidR="0087159A" w:rsidRDefault="0087159A" w:rsidP="00000687">
    <w:pPr>
      <w:widowControl w:val="0"/>
      <w:tabs>
        <w:tab w:val="right" w:pos="8931"/>
      </w:tabs>
      <w:spacing w:line="240" w:lineRule="exact"/>
      <w:rPr>
        <w:i/>
        <w:sz w:val="18"/>
        <w:lang w:val="en-US"/>
      </w:rPr>
    </w:pPr>
    <w:r>
      <w:rPr>
        <w:i/>
        <w:sz w:val="18"/>
        <w:lang w:val="en-US"/>
      </w:rPr>
      <w:t>[Qualification Code] [Insert programme name]</w:t>
    </w:r>
    <w:r>
      <w:rPr>
        <w:i/>
        <w:sz w:val="18"/>
        <w:lang w:val="en-US"/>
      </w:rPr>
      <w:tab/>
      <w:t>[date dd/MON/yyyy]</w:t>
    </w:r>
  </w:p>
  <w:p w14:paraId="3D731BCD" w14:textId="77777777" w:rsidR="0087159A" w:rsidRDefault="0087159A" w:rsidP="00E047AE">
    <w:pPr>
      <w:widowControl w:val="0"/>
      <w:pBdr>
        <w:top w:val="single" w:sz="4" w:space="1" w:color="auto"/>
      </w:pBdr>
      <w:tabs>
        <w:tab w:val="right" w:pos="8931"/>
      </w:tabs>
      <w:spacing w:line="240" w:lineRule="exact"/>
      <w:rPr>
        <w:i/>
        <w:szCs w:val="24"/>
        <w:lang w:val="en-US"/>
      </w:rPr>
    </w:pPr>
  </w:p>
  <w:p w14:paraId="03FE68BC" w14:textId="77777777" w:rsidR="0087159A" w:rsidRPr="00E047AE" w:rsidRDefault="0087159A" w:rsidP="00E047AE">
    <w:pPr>
      <w:widowControl w:val="0"/>
      <w:pBdr>
        <w:top w:val="single" w:sz="4" w:space="1" w:color="auto"/>
      </w:pBdr>
      <w:tabs>
        <w:tab w:val="right" w:pos="8931"/>
      </w:tabs>
      <w:spacing w:line="240" w:lineRule="exact"/>
      <w:rPr>
        <w:i/>
        <w:szCs w:val="24"/>
        <w:lang w:val="en-US"/>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D3F71" w14:textId="77777777" w:rsidR="0087159A" w:rsidRDefault="0087159A" w:rsidP="002A422F">
    <w:pPr>
      <w:widowControl w:val="0"/>
      <w:pBdr>
        <w:bottom w:val="single" w:sz="4" w:space="1" w:color="auto"/>
      </w:pBdr>
      <w:tabs>
        <w:tab w:val="right" w:pos="8931"/>
      </w:tabs>
      <w:spacing w:line="240" w:lineRule="exact"/>
      <w:rPr>
        <w:i/>
        <w:sz w:val="18"/>
        <w:lang w:val="en-US"/>
      </w:rPr>
    </w:pPr>
    <w:r>
      <w:rPr>
        <w:i/>
        <w:sz w:val="18"/>
        <w:lang w:val="en-US"/>
      </w:rPr>
      <w:t xml:space="preserve">Programme Document:  </w:t>
    </w:r>
    <w:r>
      <w:rPr>
        <w:i/>
        <w:sz w:val="18"/>
        <w:lang w:val="en-US"/>
      </w:rPr>
      <w:tab/>
      <w:t>Submitted to Quality and Approvals Committee</w:t>
    </w:r>
  </w:p>
  <w:p w14:paraId="0997C8F7" w14:textId="77777777" w:rsidR="0087159A" w:rsidRDefault="0087159A" w:rsidP="002A422F">
    <w:pPr>
      <w:widowControl w:val="0"/>
      <w:pBdr>
        <w:bottom w:val="single" w:sz="4" w:space="1" w:color="auto"/>
      </w:pBdr>
      <w:tabs>
        <w:tab w:val="right" w:pos="8931"/>
      </w:tabs>
      <w:spacing w:line="240" w:lineRule="exact"/>
      <w:rPr>
        <w:i/>
        <w:sz w:val="18"/>
        <w:lang w:val="en-US"/>
      </w:rPr>
    </w:pPr>
    <w:r>
      <w:rPr>
        <w:i/>
        <w:sz w:val="18"/>
        <w:lang w:val="en-US"/>
      </w:rPr>
      <w:t>[Qualification Code] [Insert programme nam</w:t>
    </w:r>
    <w:r w:rsidRPr="009043B8">
      <w:rPr>
        <w:i/>
        <w:sz w:val="18"/>
        <w:lang w:val="en-US"/>
      </w:rPr>
      <w:t>e</w:t>
    </w:r>
    <w:r>
      <w:rPr>
        <w:i/>
        <w:sz w:val="18"/>
        <w:lang w:val="en-US"/>
      </w:rPr>
      <w:t>]</w:t>
    </w:r>
    <w:r>
      <w:rPr>
        <w:i/>
        <w:sz w:val="18"/>
        <w:lang w:val="en-US"/>
      </w:rPr>
      <w:tab/>
      <w:t>[date dd/MON/yyyy]</w:t>
    </w:r>
  </w:p>
  <w:p w14:paraId="1F056966" w14:textId="77777777" w:rsidR="0087159A" w:rsidRDefault="0087159A">
    <w:pPr>
      <w:rPr>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BE484F60"/>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000001"/>
    <w:multiLevelType w:val="singleLevel"/>
    <w:tmpl w:val="00000001"/>
    <w:name w:val="WW8Num4"/>
    <w:lvl w:ilvl="0">
      <w:start w:val="1"/>
      <w:numFmt w:val="decimal"/>
      <w:lvlText w:val="%1."/>
      <w:lvlJc w:val="left"/>
      <w:pPr>
        <w:tabs>
          <w:tab w:val="num" w:pos="360"/>
        </w:tabs>
        <w:ind w:left="360" w:hanging="360"/>
      </w:pPr>
    </w:lvl>
  </w:abstractNum>
  <w:abstractNum w:abstractNumId="2" w15:restartNumberingAfterBreak="0">
    <w:nsid w:val="00000002"/>
    <w:multiLevelType w:val="singleLevel"/>
    <w:tmpl w:val="00000002"/>
    <w:name w:val="WW8Num8"/>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3"/>
    <w:multiLevelType w:val="multilevel"/>
    <w:tmpl w:val="00000003"/>
    <w:name w:val="WW8Num10"/>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2160"/>
        </w:tabs>
        <w:ind w:left="2160" w:hanging="1080"/>
      </w:pPr>
    </w:lvl>
    <w:lvl w:ilvl="4">
      <w:start w:val="1"/>
      <w:numFmt w:val="decimal"/>
      <w:lvlText w:val="%1.%2.%3.%4.%5."/>
      <w:lvlJc w:val="left"/>
      <w:pPr>
        <w:tabs>
          <w:tab w:val="num" w:pos="2520"/>
        </w:tabs>
        <w:ind w:left="2520" w:hanging="1080"/>
      </w:pPr>
    </w:lvl>
    <w:lvl w:ilvl="5">
      <w:start w:val="1"/>
      <w:numFmt w:val="decimal"/>
      <w:lvlText w:val="%1.%2.%3.%4.%5.%6."/>
      <w:lvlJc w:val="left"/>
      <w:pPr>
        <w:tabs>
          <w:tab w:val="num" w:pos="3240"/>
        </w:tabs>
        <w:ind w:left="3240" w:hanging="144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4320"/>
        </w:tabs>
        <w:ind w:left="4320" w:hanging="1800"/>
      </w:pPr>
    </w:lvl>
    <w:lvl w:ilvl="8">
      <w:start w:val="1"/>
      <w:numFmt w:val="decimal"/>
      <w:lvlText w:val="%1.%2.%3.%4.%5.%6.%7.%8.%9."/>
      <w:lvlJc w:val="left"/>
      <w:pPr>
        <w:tabs>
          <w:tab w:val="num" w:pos="4680"/>
        </w:tabs>
        <w:ind w:left="4680" w:hanging="1800"/>
      </w:pPr>
    </w:lvl>
  </w:abstractNum>
  <w:abstractNum w:abstractNumId="4" w15:restartNumberingAfterBreak="0">
    <w:nsid w:val="00000004"/>
    <w:multiLevelType w:val="multilevel"/>
    <w:tmpl w:val="06FC6B00"/>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rPr>
    </w:lvl>
    <w:lvl w:ilvl="3">
      <w:start w:val="1"/>
      <w:numFmt w:val="none"/>
      <w:pStyle w:val="Heading4"/>
      <w:lvlText w:val=""/>
      <w:lvlJc w:val="left"/>
      <w:pPr>
        <w:tabs>
          <w:tab w:val="num" w:pos="0"/>
        </w:tabs>
        <w:ind w:left="0" w:firstLine="0"/>
      </w:pPr>
      <w:rPr>
        <w:rFonts w:hint="default"/>
      </w:rPr>
    </w:lvl>
    <w:lvl w:ilvl="4">
      <w:start w:val="1"/>
      <w:numFmt w:val="none"/>
      <w:pStyle w:val="Heading5"/>
      <w:lvlText w:val=""/>
      <w:lvlJc w:val="left"/>
      <w:pPr>
        <w:tabs>
          <w:tab w:val="num" w:pos="0"/>
        </w:tabs>
        <w:ind w:left="0" w:firstLine="0"/>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5" w15:restartNumberingAfterBreak="0">
    <w:nsid w:val="049319D6"/>
    <w:multiLevelType w:val="hybridMultilevel"/>
    <w:tmpl w:val="A60A807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15:restartNumberingAfterBreak="0">
    <w:nsid w:val="08066BEB"/>
    <w:multiLevelType w:val="hybridMultilevel"/>
    <w:tmpl w:val="195098B2"/>
    <w:lvl w:ilvl="0" w:tplc="14090001">
      <w:start w:val="1"/>
      <w:numFmt w:val="bullet"/>
      <w:lvlText w:val=""/>
      <w:lvlJc w:val="left"/>
      <w:pPr>
        <w:ind w:left="1571" w:hanging="360"/>
      </w:pPr>
      <w:rPr>
        <w:rFonts w:ascii="Symbol" w:hAnsi="Symbol" w:hint="default"/>
      </w:rPr>
    </w:lvl>
    <w:lvl w:ilvl="1" w:tplc="14090003" w:tentative="1">
      <w:start w:val="1"/>
      <w:numFmt w:val="bullet"/>
      <w:lvlText w:val="o"/>
      <w:lvlJc w:val="left"/>
      <w:pPr>
        <w:ind w:left="2291" w:hanging="360"/>
      </w:pPr>
      <w:rPr>
        <w:rFonts w:ascii="Courier New" w:hAnsi="Courier New" w:cs="Courier New" w:hint="default"/>
      </w:rPr>
    </w:lvl>
    <w:lvl w:ilvl="2" w:tplc="14090005" w:tentative="1">
      <w:start w:val="1"/>
      <w:numFmt w:val="bullet"/>
      <w:lvlText w:val=""/>
      <w:lvlJc w:val="left"/>
      <w:pPr>
        <w:ind w:left="3011" w:hanging="360"/>
      </w:pPr>
      <w:rPr>
        <w:rFonts w:ascii="Wingdings" w:hAnsi="Wingdings" w:hint="default"/>
      </w:rPr>
    </w:lvl>
    <w:lvl w:ilvl="3" w:tplc="14090001" w:tentative="1">
      <w:start w:val="1"/>
      <w:numFmt w:val="bullet"/>
      <w:lvlText w:val=""/>
      <w:lvlJc w:val="left"/>
      <w:pPr>
        <w:ind w:left="3731" w:hanging="360"/>
      </w:pPr>
      <w:rPr>
        <w:rFonts w:ascii="Symbol" w:hAnsi="Symbol" w:hint="default"/>
      </w:rPr>
    </w:lvl>
    <w:lvl w:ilvl="4" w:tplc="14090003" w:tentative="1">
      <w:start w:val="1"/>
      <w:numFmt w:val="bullet"/>
      <w:lvlText w:val="o"/>
      <w:lvlJc w:val="left"/>
      <w:pPr>
        <w:ind w:left="4451" w:hanging="360"/>
      </w:pPr>
      <w:rPr>
        <w:rFonts w:ascii="Courier New" w:hAnsi="Courier New" w:cs="Courier New" w:hint="default"/>
      </w:rPr>
    </w:lvl>
    <w:lvl w:ilvl="5" w:tplc="14090005" w:tentative="1">
      <w:start w:val="1"/>
      <w:numFmt w:val="bullet"/>
      <w:lvlText w:val=""/>
      <w:lvlJc w:val="left"/>
      <w:pPr>
        <w:ind w:left="5171" w:hanging="360"/>
      </w:pPr>
      <w:rPr>
        <w:rFonts w:ascii="Wingdings" w:hAnsi="Wingdings" w:hint="default"/>
      </w:rPr>
    </w:lvl>
    <w:lvl w:ilvl="6" w:tplc="14090001" w:tentative="1">
      <w:start w:val="1"/>
      <w:numFmt w:val="bullet"/>
      <w:lvlText w:val=""/>
      <w:lvlJc w:val="left"/>
      <w:pPr>
        <w:ind w:left="5891" w:hanging="360"/>
      </w:pPr>
      <w:rPr>
        <w:rFonts w:ascii="Symbol" w:hAnsi="Symbol" w:hint="default"/>
      </w:rPr>
    </w:lvl>
    <w:lvl w:ilvl="7" w:tplc="14090003" w:tentative="1">
      <w:start w:val="1"/>
      <w:numFmt w:val="bullet"/>
      <w:lvlText w:val="o"/>
      <w:lvlJc w:val="left"/>
      <w:pPr>
        <w:ind w:left="6611" w:hanging="360"/>
      </w:pPr>
      <w:rPr>
        <w:rFonts w:ascii="Courier New" w:hAnsi="Courier New" w:cs="Courier New" w:hint="default"/>
      </w:rPr>
    </w:lvl>
    <w:lvl w:ilvl="8" w:tplc="14090005" w:tentative="1">
      <w:start w:val="1"/>
      <w:numFmt w:val="bullet"/>
      <w:lvlText w:val=""/>
      <w:lvlJc w:val="left"/>
      <w:pPr>
        <w:ind w:left="7331" w:hanging="360"/>
      </w:pPr>
      <w:rPr>
        <w:rFonts w:ascii="Wingdings" w:hAnsi="Wingdings" w:hint="default"/>
      </w:rPr>
    </w:lvl>
  </w:abstractNum>
  <w:abstractNum w:abstractNumId="7" w15:restartNumberingAfterBreak="0">
    <w:nsid w:val="0BDE7732"/>
    <w:multiLevelType w:val="singleLevel"/>
    <w:tmpl w:val="3346718A"/>
    <w:lvl w:ilvl="0">
      <w:numFmt w:val="bullet"/>
      <w:lvlText w:val=""/>
      <w:lvlJc w:val="left"/>
      <w:pPr>
        <w:tabs>
          <w:tab w:val="num" w:pos="0"/>
        </w:tabs>
        <w:ind w:left="360" w:hanging="360"/>
      </w:pPr>
      <w:rPr>
        <w:rFonts w:ascii="Symbol" w:hAnsi="Symbol" w:hint="default"/>
      </w:rPr>
    </w:lvl>
  </w:abstractNum>
  <w:abstractNum w:abstractNumId="8" w15:restartNumberingAfterBreak="0">
    <w:nsid w:val="109B4E1B"/>
    <w:multiLevelType w:val="hybridMultilevel"/>
    <w:tmpl w:val="8940BC94"/>
    <w:lvl w:ilvl="0" w:tplc="14090001">
      <w:start w:val="1"/>
      <w:numFmt w:val="bullet"/>
      <w:lvlText w:val=""/>
      <w:lvlJc w:val="left"/>
      <w:pPr>
        <w:ind w:left="1315" w:hanging="360"/>
      </w:pPr>
      <w:rPr>
        <w:rFonts w:ascii="Symbol" w:hAnsi="Symbol" w:hint="default"/>
      </w:rPr>
    </w:lvl>
    <w:lvl w:ilvl="1" w:tplc="14090003" w:tentative="1">
      <w:start w:val="1"/>
      <w:numFmt w:val="bullet"/>
      <w:lvlText w:val="o"/>
      <w:lvlJc w:val="left"/>
      <w:pPr>
        <w:ind w:left="2035" w:hanging="360"/>
      </w:pPr>
      <w:rPr>
        <w:rFonts w:ascii="Courier New" w:hAnsi="Courier New" w:cs="Courier New" w:hint="default"/>
      </w:rPr>
    </w:lvl>
    <w:lvl w:ilvl="2" w:tplc="14090005" w:tentative="1">
      <w:start w:val="1"/>
      <w:numFmt w:val="bullet"/>
      <w:lvlText w:val=""/>
      <w:lvlJc w:val="left"/>
      <w:pPr>
        <w:ind w:left="2755" w:hanging="360"/>
      </w:pPr>
      <w:rPr>
        <w:rFonts w:ascii="Wingdings" w:hAnsi="Wingdings" w:hint="default"/>
      </w:rPr>
    </w:lvl>
    <w:lvl w:ilvl="3" w:tplc="14090001" w:tentative="1">
      <w:start w:val="1"/>
      <w:numFmt w:val="bullet"/>
      <w:lvlText w:val=""/>
      <w:lvlJc w:val="left"/>
      <w:pPr>
        <w:ind w:left="3475" w:hanging="360"/>
      </w:pPr>
      <w:rPr>
        <w:rFonts w:ascii="Symbol" w:hAnsi="Symbol" w:hint="default"/>
      </w:rPr>
    </w:lvl>
    <w:lvl w:ilvl="4" w:tplc="14090003" w:tentative="1">
      <w:start w:val="1"/>
      <w:numFmt w:val="bullet"/>
      <w:lvlText w:val="o"/>
      <w:lvlJc w:val="left"/>
      <w:pPr>
        <w:ind w:left="4195" w:hanging="360"/>
      </w:pPr>
      <w:rPr>
        <w:rFonts w:ascii="Courier New" w:hAnsi="Courier New" w:cs="Courier New" w:hint="default"/>
      </w:rPr>
    </w:lvl>
    <w:lvl w:ilvl="5" w:tplc="14090005" w:tentative="1">
      <w:start w:val="1"/>
      <w:numFmt w:val="bullet"/>
      <w:lvlText w:val=""/>
      <w:lvlJc w:val="left"/>
      <w:pPr>
        <w:ind w:left="4915" w:hanging="360"/>
      </w:pPr>
      <w:rPr>
        <w:rFonts w:ascii="Wingdings" w:hAnsi="Wingdings" w:hint="default"/>
      </w:rPr>
    </w:lvl>
    <w:lvl w:ilvl="6" w:tplc="14090001" w:tentative="1">
      <w:start w:val="1"/>
      <w:numFmt w:val="bullet"/>
      <w:lvlText w:val=""/>
      <w:lvlJc w:val="left"/>
      <w:pPr>
        <w:ind w:left="5635" w:hanging="360"/>
      </w:pPr>
      <w:rPr>
        <w:rFonts w:ascii="Symbol" w:hAnsi="Symbol" w:hint="default"/>
      </w:rPr>
    </w:lvl>
    <w:lvl w:ilvl="7" w:tplc="14090003" w:tentative="1">
      <w:start w:val="1"/>
      <w:numFmt w:val="bullet"/>
      <w:lvlText w:val="o"/>
      <w:lvlJc w:val="left"/>
      <w:pPr>
        <w:ind w:left="6355" w:hanging="360"/>
      </w:pPr>
      <w:rPr>
        <w:rFonts w:ascii="Courier New" w:hAnsi="Courier New" w:cs="Courier New" w:hint="default"/>
      </w:rPr>
    </w:lvl>
    <w:lvl w:ilvl="8" w:tplc="14090005" w:tentative="1">
      <w:start w:val="1"/>
      <w:numFmt w:val="bullet"/>
      <w:lvlText w:val=""/>
      <w:lvlJc w:val="left"/>
      <w:pPr>
        <w:ind w:left="7075" w:hanging="360"/>
      </w:pPr>
      <w:rPr>
        <w:rFonts w:ascii="Wingdings" w:hAnsi="Wingdings" w:hint="default"/>
      </w:rPr>
    </w:lvl>
  </w:abstractNum>
  <w:abstractNum w:abstractNumId="9" w15:restartNumberingAfterBreak="0">
    <w:nsid w:val="10B06B9C"/>
    <w:multiLevelType w:val="hybridMultilevel"/>
    <w:tmpl w:val="3EB8ADE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0" w15:restartNumberingAfterBreak="0">
    <w:nsid w:val="16CC4B74"/>
    <w:multiLevelType w:val="hybridMultilevel"/>
    <w:tmpl w:val="C31A4922"/>
    <w:lvl w:ilvl="0" w:tplc="14090001">
      <w:start w:val="1"/>
      <w:numFmt w:val="bullet"/>
      <w:lvlText w:val=""/>
      <w:lvlJc w:val="left"/>
      <w:pPr>
        <w:ind w:left="1440" w:hanging="360"/>
      </w:pPr>
      <w:rPr>
        <w:rFonts w:ascii="Symbol" w:hAnsi="Symbol"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1" w15:restartNumberingAfterBreak="0">
    <w:nsid w:val="202570B6"/>
    <w:multiLevelType w:val="multilevel"/>
    <w:tmpl w:val="74A8E376"/>
    <w:lvl w:ilvl="0">
      <w:start w:val="1"/>
      <w:numFmt w:val="decimal"/>
      <w:lvlText w:val="%1."/>
      <w:lvlJc w:val="left"/>
      <w:pPr>
        <w:tabs>
          <w:tab w:val="num" w:pos="851"/>
        </w:tabs>
        <w:ind w:left="851" w:hanging="851"/>
      </w:pPr>
      <w:rPr>
        <w:rFonts w:hint="default"/>
      </w:rPr>
    </w:lvl>
    <w:lvl w:ilvl="1">
      <w:start w:val="1"/>
      <w:numFmt w:val="bullet"/>
      <w:lvlText w:val=""/>
      <w:lvlJc w:val="left"/>
      <w:pPr>
        <w:tabs>
          <w:tab w:val="num" w:pos="851"/>
        </w:tabs>
        <w:ind w:left="851" w:hanging="851"/>
      </w:pPr>
      <w:rPr>
        <w:rFonts w:ascii="Symbol" w:hAnsi="Symbol" w:hint="default"/>
      </w:rPr>
    </w:lvl>
    <w:lvl w:ilvl="2">
      <w:start w:val="1"/>
      <w:numFmt w:val="decimal"/>
      <w:lvlText w:val="%1.%2.%3."/>
      <w:lvlJc w:val="left"/>
      <w:pPr>
        <w:tabs>
          <w:tab w:val="num" w:pos="851"/>
        </w:tabs>
        <w:ind w:left="851" w:hanging="851"/>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2" w15:restartNumberingAfterBreak="0">
    <w:nsid w:val="27CF63D8"/>
    <w:multiLevelType w:val="hybridMultilevel"/>
    <w:tmpl w:val="45E27036"/>
    <w:lvl w:ilvl="0" w:tplc="16341460">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F2E40D2"/>
    <w:multiLevelType w:val="hybridMultilevel"/>
    <w:tmpl w:val="F0BC0BC0"/>
    <w:lvl w:ilvl="0" w:tplc="477E2A52">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379340D9"/>
    <w:multiLevelType w:val="hybridMultilevel"/>
    <w:tmpl w:val="04EE6304"/>
    <w:lvl w:ilvl="0" w:tplc="14090001">
      <w:start w:val="1"/>
      <w:numFmt w:val="bullet"/>
      <w:lvlText w:val=""/>
      <w:lvlJc w:val="left"/>
      <w:pPr>
        <w:tabs>
          <w:tab w:val="num" w:pos="1080"/>
        </w:tabs>
        <w:ind w:left="1080" w:hanging="360"/>
      </w:pPr>
      <w:rPr>
        <w:rFonts w:ascii="Symbol" w:hAnsi="Symbol" w:hint="default"/>
      </w:rPr>
    </w:lvl>
    <w:lvl w:ilvl="1" w:tplc="14090003" w:tentative="1">
      <w:start w:val="1"/>
      <w:numFmt w:val="bullet"/>
      <w:lvlText w:val="o"/>
      <w:lvlJc w:val="left"/>
      <w:pPr>
        <w:tabs>
          <w:tab w:val="num" w:pos="1800"/>
        </w:tabs>
        <w:ind w:left="1800" w:hanging="360"/>
      </w:pPr>
      <w:rPr>
        <w:rFonts w:ascii="Courier New" w:hAnsi="Courier New" w:cs="Courier New" w:hint="default"/>
      </w:rPr>
    </w:lvl>
    <w:lvl w:ilvl="2" w:tplc="14090005" w:tentative="1">
      <w:start w:val="1"/>
      <w:numFmt w:val="bullet"/>
      <w:lvlText w:val=""/>
      <w:lvlJc w:val="left"/>
      <w:pPr>
        <w:tabs>
          <w:tab w:val="num" w:pos="2520"/>
        </w:tabs>
        <w:ind w:left="2520" w:hanging="360"/>
      </w:pPr>
      <w:rPr>
        <w:rFonts w:ascii="Wingdings" w:hAnsi="Wingdings" w:hint="default"/>
      </w:rPr>
    </w:lvl>
    <w:lvl w:ilvl="3" w:tplc="14090001" w:tentative="1">
      <w:start w:val="1"/>
      <w:numFmt w:val="bullet"/>
      <w:lvlText w:val=""/>
      <w:lvlJc w:val="left"/>
      <w:pPr>
        <w:tabs>
          <w:tab w:val="num" w:pos="3240"/>
        </w:tabs>
        <w:ind w:left="3240" w:hanging="360"/>
      </w:pPr>
      <w:rPr>
        <w:rFonts w:ascii="Symbol" w:hAnsi="Symbol" w:hint="default"/>
      </w:rPr>
    </w:lvl>
    <w:lvl w:ilvl="4" w:tplc="14090003" w:tentative="1">
      <w:start w:val="1"/>
      <w:numFmt w:val="bullet"/>
      <w:lvlText w:val="o"/>
      <w:lvlJc w:val="left"/>
      <w:pPr>
        <w:tabs>
          <w:tab w:val="num" w:pos="3960"/>
        </w:tabs>
        <w:ind w:left="3960" w:hanging="360"/>
      </w:pPr>
      <w:rPr>
        <w:rFonts w:ascii="Courier New" w:hAnsi="Courier New" w:cs="Courier New" w:hint="default"/>
      </w:rPr>
    </w:lvl>
    <w:lvl w:ilvl="5" w:tplc="14090005" w:tentative="1">
      <w:start w:val="1"/>
      <w:numFmt w:val="bullet"/>
      <w:lvlText w:val=""/>
      <w:lvlJc w:val="left"/>
      <w:pPr>
        <w:tabs>
          <w:tab w:val="num" w:pos="4680"/>
        </w:tabs>
        <w:ind w:left="4680" w:hanging="360"/>
      </w:pPr>
      <w:rPr>
        <w:rFonts w:ascii="Wingdings" w:hAnsi="Wingdings" w:hint="default"/>
      </w:rPr>
    </w:lvl>
    <w:lvl w:ilvl="6" w:tplc="14090001" w:tentative="1">
      <w:start w:val="1"/>
      <w:numFmt w:val="bullet"/>
      <w:lvlText w:val=""/>
      <w:lvlJc w:val="left"/>
      <w:pPr>
        <w:tabs>
          <w:tab w:val="num" w:pos="5400"/>
        </w:tabs>
        <w:ind w:left="5400" w:hanging="360"/>
      </w:pPr>
      <w:rPr>
        <w:rFonts w:ascii="Symbol" w:hAnsi="Symbol" w:hint="default"/>
      </w:rPr>
    </w:lvl>
    <w:lvl w:ilvl="7" w:tplc="14090003" w:tentative="1">
      <w:start w:val="1"/>
      <w:numFmt w:val="bullet"/>
      <w:lvlText w:val="o"/>
      <w:lvlJc w:val="left"/>
      <w:pPr>
        <w:tabs>
          <w:tab w:val="num" w:pos="6120"/>
        </w:tabs>
        <w:ind w:left="6120" w:hanging="360"/>
      </w:pPr>
      <w:rPr>
        <w:rFonts w:ascii="Courier New" w:hAnsi="Courier New" w:cs="Courier New" w:hint="default"/>
      </w:rPr>
    </w:lvl>
    <w:lvl w:ilvl="8" w:tplc="1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3C1B126B"/>
    <w:multiLevelType w:val="hybridMultilevel"/>
    <w:tmpl w:val="A1A6DC8C"/>
    <w:name w:val="WW8Num102"/>
    <w:lvl w:ilvl="0" w:tplc="58148864">
      <w:start w:val="1"/>
      <w:numFmt w:val="decimal"/>
      <w:lvlText w:val="%1"/>
      <w:lvlJc w:val="left"/>
      <w:pPr>
        <w:tabs>
          <w:tab w:val="num" w:pos="1436"/>
        </w:tabs>
        <w:ind w:left="1436" w:hanging="585"/>
      </w:pPr>
      <w:rPr>
        <w:rFonts w:hint="default"/>
      </w:rPr>
    </w:lvl>
    <w:lvl w:ilvl="1" w:tplc="0FFCBB0A" w:tentative="1">
      <w:start w:val="1"/>
      <w:numFmt w:val="lowerLetter"/>
      <w:lvlText w:val="%2."/>
      <w:lvlJc w:val="left"/>
      <w:pPr>
        <w:tabs>
          <w:tab w:val="num" w:pos="1931"/>
        </w:tabs>
        <w:ind w:left="1931" w:hanging="360"/>
      </w:pPr>
    </w:lvl>
    <w:lvl w:ilvl="2" w:tplc="1B7A8190" w:tentative="1">
      <w:start w:val="1"/>
      <w:numFmt w:val="lowerRoman"/>
      <w:lvlText w:val="%3."/>
      <w:lvlJc w:val="right"/>
      <w:pPr>
        <w:tabs>
          <w:tab w:val="num" w:pos="2651"/>
        </w:tabs>
        <w:ind w:left="2651" w:hanging="180"/>
      </w:pPr>
    </w:lvl>
    <w:lvl w:ilvl="3" w:tplc="D09C9B40" w:tentative="1">
      <w:start w:val="1"/>
      <w:numFmt w:val="decimal"/>
      <w:lvlText w:val="%4."/>
      <w:lvlJc w:val="left"/>
      <w:pPr>
        <w:tabs>
          <w:tab w:val="num" w:pos="3371"/>
        </w:tabs>
        <w:ind w:left="3371" w:hanging="360"/>
      </w:pPr>
    </w:lvl>
    <w:lvl w:ilvl="4" w:tplc="6E62176A" w:tentative="1">
      <w:start w:val="1"/>
      <w:numFmt w:val="lowerLetter"/>
      <w:lvlText w:val="%5."/>
      <w:lvlJc w:val="left"/>
      <w:pPr>
        <w:tabs>
          <w:tab w:val="num" w:pos="4091"/>
        </w:tabs>
        <w:ind w:left="4091" w:hanging="360"/>
      </w:pPr>
    </w:lvl>
    <w:lvl w:ilvl="5" w:tplc="8C10BD60" w:tentative="1">
      <w:start w:val="1"/>
      <w:numFmt w:val="lowerRoman"/>
      <w:lvlText w:val="%6."/>
      <w:lvlJc w:val="right"/>
      <w:pPr>
        <w:tabs>
          <w:tab w:val="num" w:pos="4811"/>
        </w:tabs>
        <w:ind w:left="4811" w:hanging="180"/>
      </w:pPr>
    </w:lvl>
    <w:lvl w:ilvl="6" w:tplc="B00C73E8" w:tentative="1">
      <w:start w:val="1"/>
      <w:numFmt w:val="decimal"/>
      <w:lvlText w:val="%7."/>
      <w:lvlJc w:val="left"/>
      <w:pPr>
        <w:tabs>
          <w:tab w:val="num" w:pos="5531"/>
        </w:tabs>
        <w:ind w:left="5531" w:hanging="360"/>
      </w:pPr>
    </w:lvl>
    <w:lvl w:ilvl="7" w:tplc="F376A650" w:tentative="1">
      <w:start w:val="1"/>
      <w:numFmt w:val="lowerLetter"/>
      <w:lvlText w:val="%8."/>
      <w:lvlJc w:val="left"/>
      <w:pPr>
        <w:tabs>
          <w:tab w:val="num" w:pos="6251"/>
        </w:tabs>
        <w:ind w:left="6251" w:hanging="360"/>
      </w:pPr>
    </w:lvl>
    <w:lvl w:ilvl="8" w:tplc="F2BE26C0" w:tentative="1">
      <w:start w:val="1"/>
      <w:numFmt w:val="lowerRoman"/>
      <w:lvlText w:val="%9."/>
      <w:lvlJc w:val="right"/>
      <w:pPr>
        <w:tabs>
          <w:tab w:val="num" w:pos="6971"/>
        </w:tabs>
        <w:ind w:left="6971" w:hanging="180"/>
      </w:pPr>
    </w:lvl>
  </w:abstractNum>
  <w:abstractNum w:abstractNumId="16" w15:restartNumberingAfterBreak="0">
    <w:nsid w:val="4006696A"/>
    <w:multiLevelType w:val="hybridMultilevel"/>
    <w:tmpl w:val="AE184CBE"/>
    <w:lvl w:ilvl="0" w:tplc="14090001">
      <w:start w:val="1"/>
      <w:numFmt w:val="bullet"/>
      <w:lvlText w:val=""/>
      <w:lvlJc w:val="left"/>
      <w:pPr>
        <w:ind w:left="1571" w:hanging="360"/>
      </w:pPr>
      <w:rPr>
        <w:rFonts w:ascii="Symbol" w:hAnsi="Symbol" w:hint="default"/>
      </w:rPr>
    </w:lvl>
    <w:lvl w:ilvl="1" w:tplc="14090003" w:tentative="1">
      <w:start w:val="1"/>
      <w:numFmt w:val="bullet"/>
      <w:lvlText w:val="o"/>
      <w:lvlJc w:val="left"/>
      <w:pPr>
        <w:ind w:left="2291" w:hanging="360"/>
      </w:pPr>
      <w:rPr>
        <w:rFonts w:ascii="Courier New" w:hAnsi="Courier New" w:cs="Courier New" w:hint="default"/>
      </w:rPr>
    </w:lvl>
    <w:lvl w:ilvl="2" w:tplc="14090005" w:tentative="1">
      <w:start w:val="1"/>
      <w:numFmt w:val="bullet"/>
      <w:lvlText w:val=""/>
      <w:lvlJc w:val="left"/>
      <w:pPr>
        <w:ind w:left="3011" w:hanging="360"/>
      </w:pPr>
      <w:rPr>
        <w:rFonts w:ascii="Wingdings" w:hAnsi="Wingdings" w:hint="default"/>
      </w:rPr>
    </w:lvl>
    <w:lvl w:ilvl="3" w:tplc="14090001" w:tentative="1">
      <w:start w:val="1"/>
      <w:numFmt w:val="bullet"/>
      <w:lvlText w:val=""/>
      <w:lvlJc w:val="left"/>
      <w:pPr>
        <w:ind w:left="3731" w:hanging="360"/>
      </w:pPr>
      <w:rPr>
        <w:rFonts w:ascii="Symbol" w:hAnsi="Symbol" w:hint="default"/>
      </w:rPr>
    </w:lvl>
    <w:lvl w:ilvl="4" w:tplc="14090003" w:tentative="1">
      <w:start w:val="1"/>
      <w:numFmt w:val="bullet"/>
      <w:lvlText w:val="o"/>
      <w:lvlJc w:val="left"/>
      <w:pPr>
        <w:ind w:left="4451" w:hanging="360"/>
      </w:pPr>
      <w:rPr>
        <w:rFonts w:ascii="Courier New" w:hAnsi="Courier New" w:cs="Courier New" w:hint="default"/>
      </w:rPr>
    </w:lvl>
    <w:lvl w:ilvl="5" w:tplc="14090005" w:tentative="1">
      <w:start w:val="1"/>
      <w:numFmt w:val="bullet"/>
      <w:lvlText w:val=""/>
      <w:lvlJc w:val="left"/>
      <w:pPr>
        <w:ind w:left="5171" w:hanging="360"/>
      </w:pPr>
      <w:rPr>
        <w:rFonts w:ascii="Wingdings" w:hAnsi="Wingdings" w:hint="default"/>
      </w:rPr>
    </w:lvl>
    <w:lvl w:ilvl="6" w:tplc="14090001" w:tentative="1">
      <w:start w:val="1"/>
      <w:numFmt w:val="bullet"/>
      <w:lvlText w:val=""/>
      <w:lvlJc w:val="left"/>
      <w:pPr>
        <w:ind w:left="5891" w:hanging="360"/>
      </w:pPr>
      <w:rPr>
        <w:rFonts w:ascii="Symbol" w:hAnsi="Symbol" w:hint="default"/>
      </w:rPr>
    </w:lvl>
    <w:lvl w:ilvl="7" w:tplc="14090003" w:tentative="1">
      <w:start w:val="1"/>
      <w:numFmt w:val="bullet"/>
      <w:lvlText w:val="o"/>
      <w:lvlJc w:val="left"/>
      <w:pPr>
        <w:ind w:left="6611" w:hanging="360"/>
      </w:pPr>
      <w:rPr>
        <w:rFonts w:ascii="Courier New" w:hAnsi="Courier New" w:cs="Courier New" w:hint="default"/>
      </w:rPr>
    </w:lvl>
    <w:lvl w:ilvl="8" w:tplc="14090005" w:tentative="1">
      <w:start w:val="1"/>
      <w:numFmt w:val="bullet"/>
      <w:lvlText w:val=""/>
      <w:lvlJc w:val="left"/>
      <w:pPr>
        <w:ind w:left="7331" w:hanging="360"/>
      </w:pPr>
      <w:rPr>
        <w:rFonts w:ascii="Wingdings" w:hAnsi="Wingdings" w:hint="default"/>
      </w:rPr>
    </w:lvl>
  </w:abstractNum>
  <w:abstractNum w:abstractNumId="17" w15:restartNumberingAfterBreak="0">
    <w:nsid w:val="45010B7B"/>
    <w:multiLevelType w:val="hybridMultilevel"/>
    <w:tmpl w:val="40103226"/>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8" w15:restartNumberingAfterBreak="0">
    <w:nsid w:val="470D1025"/>
    <w:multiLevelType w:val="hybridMultilevel"/>
    <w:tmpl w:val="037ABBA4"/>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9" w15:restartNumberingAfterBreak="0">
    <w:nsid w:val="478A410E"/>
    <w:multiLevelType w:val="multilevel"/>
    <w:tmpl w:val="FA5ADAF6"/>
    <w:lvl w:ilvl="0">
      <w:start w:val="1"/>
      <w:numFmt w:val="decimal"/>
      <w:lvlText w:val="%1."/>
      <w:lvlJc w:val="left"/>
      <w:pPr>
        <w:tabs>
          <w:tab w:val="num" w:pos="720"/>
        </w:tabs>
        <w:ind w:left="720" w:hanging="720"/>
      </w:pPr>
    </w:lvl>
    <w:lvl w:ilvl="1">
      <w:start w:val="1"/>
      <w:numFmt w:val="decimal"/>
      <w:pStyle w:val="Style3"/>
      <w:lvlText w:val="%1.%2."/>
      <w:lvlJc w:val="left"/>
      <w:pPr>
        <w:tabs>
          <w:tab w:val="num" w:pos="720"/>
        </w:tabs>
        <w:ind w:left="720" w:hanging="720"/>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0" w15:restartNumberingAfterBreak="0">
    <w:nsid w:val="4E0F592A"/>
    <w:multiLevelType w:val="hybridMultilevel"/>
    <w:tmpl w:val="FC8E8A18"/>
    <w:lvl w:ilvl="0" w:tplc="14090001">
      <w:start w:val="1"/>
      <w:numFmt w:val="bullet"/>
      <w:lvlText w:val=""/>
      <w:lvlJc w:val="left"/>
      <w:pPr>
        <w:ind w:left="1571" w:hanging="360"/>
      </w:pPr>
      <w:rPr>
        <w:rFonts w:ascii="Symbol" w:hAnsi="Symbol" w:hint="default"/>
      </w:rPr>
    </w:lvl>
    <w:lvl w:ilvl="1" w:tplc="14090003" w:tentative="1">
      <w:start w:val="1"/>
      <w:numFmt w:val="bullet"/>
      <w:lvlText w:val="o"/>
      <w:lvlJc w:val="left"/>
      <w:pPr>
        <w:ind w:left="2291" w:hanging="360"/>
      </w:pPr>
      <w:rPr>
        <w:rFonts w:ascii="Courier New" w:hAnsi="Courier New" w:cs="Courier New" w:hint="default"/>
      </w:rPr>
    </w:lvl>
    <w:lvl w:ilvl="2" w:tplc="14090005" w:tentative="1">
      <w:start w:val="1"/>
      <w:numFmt w:val="bullet"/>
      <w:lvlText w:val=""/>
      <w:lvlJc w:val="left"/>
      <w:pPr>
        <w:ind w:left="3011" w:hanging="360"/>
      </w:pPr>
      <w:rPr>
        <w:rFonts w:ascii="Wingdings" w:hAnsi="Wingdings" w:hint="default"/>
      </w:rPr>
    </w:lvl>
    <w:lvl w:ilvl="3" w:tplc="14090001" w:tentative="1">
      <w:start w:val="1"/>
      <w:numFmt w:val="bullet"/>
      <w:lvlText w:val=""/>
      <w:lvlJc w:val="left"/>
      <w:pPr>
        <w:ind w:left="3731" w:hanging="360"/>
      </w:pPr>
      <w:rPr>
        <w:rFonts w:ascii="Symbol" w:hAnsi="Symbol" w:hint="default"/>
      </w:rPr>
    </w:lvl>
    <w:lvl w:ilvl="4" w:tplc="14090003" w:tentative="1">
      <w:start w:val="1"/>
      <w:numFmt w:val="bullet"/>
      <w:lvlText w:val="o"/>
      <w:lvlJc w:val="left"/>
      <w:pPr>
        <w:ind w:left="4451" w:hanging="360"/>
      </w:pPr>
      <w:rPr>
        <w:rFonts w:ascii="Courier New" w:hAnsi="Courier New" w:cs="Courier New" w:hint="default"/>
      </w:rPr>
    </w:lvl>
    <w:lvl w:ilvl="5" w:tplc="14090005" w:tentative="1">
      <w:start w:val="1"/>
      <w:numFmt w:val="bullet"/>
      <w:lvlText w:val=""/>
      <w:lvlJc w:val="left"/>
      <w:pPr>
        <w:ind w:left="5171" w:hanging="360"/>
      </w:pPr>
      <w:rPr>
        <w:rFonts w:ascii="Wingdings" w:hAnsi="Wingdings" w:hint="default"/>
      </w:rPr>
    </w:lvl>
    <w:lvl w:ilvl="6" w:tplc="14090001" w:tentative="1">
      <w:start w:val="1"/>
      <w:numFmt w:val="bullet"/>
      <w:lvlText w:val=""/>
      <w:lvlJc w:val="left"/>
      <w:pPr>
        <w:ind w:left="5891" w:hanging="360"/>
      </w:pPr>
      <w:rPr>
        <w:rFonts w:ascii="Symbol" w:hAnsi="Symbol" w:hint="default"/>
      </w:rPr>
    </w:lvl>
    <w:lvl w:ilvl="7" w:tplc="14090003" w:tentative="1">
      <w:start w:val="1"/>
      <w:numFmt w:val="bullet"/>
      <w:lvlText w:val="o"/>
      <w:lvlJc w:val="left"/>
      <w:pPr>
        <w:ind w:left="6611" w:hanging="360"/>
      </w:pPr>
      <w:rPr>
        <w:rFonts w:ascii="Courier New" w:hAnsi="Courier New" w:cs="Courier New" w:hint="default"/>
      </w:rPr>
    </w:lvl>
    <w:lvl w:ilvl="8" w:tplc="14090005" w:tentative="1">
      <w:start w:val="1"/>
      <w:numFmt w:val="bullet"/>
      <w:lvlText w:val=""/>
      <w:lvlJc w:val="left"/>
      <w:pPr>
        <w:ind w:left="7331" w:hanging="360"/>
      </w:pPr>
      <w:rPr>
        <w:rFonts w:ascii="Wingdings" w:hAnsi="Wingdings" w:hint="default"/>
      </w:rPr>
    </w:lvl>
  </w:abstractNum>
  <w:abstractNum w:abstractNumId="21" w15:restartNumberingAfterBreak="0">
    <w:nsid w:val="4EB00AAF"/>
    <w:multiLevelType w:val="hybridMultilevel"/>
    <w:tmpl w:val="F55A1780"/>
    <w:lvl w:ilvl="0" w:tplc="14090001">
      <w:start w:val="1"/>
      <w:numFmt w:val="bullet"/>
      <w:lvlText w:val=""/>
      <w:lvlJc w:val="left"/>
      <w:pPr>
        <w:ind w:left="1571" w:hanging="360"/>
      </w:pPr>
      <w:rPr>
        <w:rFonts w:ascii="Symbol" w:hAnsi="Symbol" w:hint="default"/>
      </w:rPr>
    </w:lvl>
    <w:lvl w:ilvl="1" w:tplc="14090003" w:tentative="1">
      <w:start w:val="1"/>
      <w:numFmt w:val="bullet"/>
      <w:lvlText w:val="o"/>
      <w:lvlJc w:val="left"/>
      <w:pPr>
        <w:ind w:left="2291" w:hanging="360"/>
      </w:pPr>
      <w:rPr>
        <w:rFonts w:ascii="Courier New" w:hAnsi="Courier New" w:cs="Courier New" w:hint="default"/>
      </w:rPr>
    </w:lvl>
    <w:lvl w:ilvl="2" w:tplc="14090005" w:tentative="1">
      <w:start w:val="1"/>
      <w:numFmt w:val="bullet"/>
      <w:lvlText w:val=""/>
      <w:lvlJc w:val="left"/>
      <w:pPr>
        <w:ind w:left="3011" w:hanging="360"/>
      </w:pPr>
      <w:rPr>
        <w:rFonts w:ascii="Wingdings" w:hAnsi="Wingdings" w:hint="default"/>
      </w:rPr>
    </w:lvl>
    <w:lvl w:ilvl="3" w:tplc="14090001" w:tentative="1">
      <w:start w:val="1"/>
      <w:numFmt w:val="bullet"/>
      <w:lvlText w:val=""/>
      <w:lvlJc w:val="left"/>
      <w:pPr>
        <w:ind w:left="3731" w:hanging="360"/>
      </w:pPr>
      <w:rPr>
        <w:rFonts w:ascii="Symbol" w:hAnsi="Symbol" w:hint="default"/>
      </w:rPr>
    </w:lvl>
    <w:lvl w:ilvl="4" w:tplc="14090003" w:tentative="1">
      <w:start w:val="1"/>
      <w:numFmt w:val="bullet"/>
      <w:lvlText w:val="o"/>
      <w:lvlJc w:val="left"/>
      <w:pPr>
        <w:ind w:left="4451" w:hanging="360"/>
      </w:pPr>
      <w:rPr>
        <w:rFonts w:ascii="Courier New" w:hAnsi="Courier New" w:cs="Courier New" w:hint="default"/>
      </w:rPr>
    </w:lvl>
    <w:lvl w:ilvl="5" w:tplc="14090005" w:tentative="1">
      <w:start w:val="1"/>
      <w:numFmt w:val="bullet"/>
      <w:lvlText w:val=""/>
      <w:lvlJc w:val="left"/>
      <w:pPr>
        <w:ind w:left="5171" w:hanging="360"/>
      </w:pPr>
      <w:rPr>
        <w:rFonts w:ascii="Wingdings" w:hAnsi="Wingdings" w:hint="default"/>
      </w:rPr>
    </w:lvl>
    <w:lvl w:ilvl="6" w:tplc="14090001" w:tentative="1">
      <w:start w:val="1"/>
      <w:numFmt w:val="bullet"/>
      <w:lvlText w:val=""/>
      <w:lvlJc w:val="left"/>
      <w:pPr>
        <w:ind w:left="5891" w:hanging="360"/>
      </w:pPr>
      <w:rPr>
        <w:rFonts w:ascii="Symbol" w:hAnsi="Symbol" w:hint="default"/>
      </w:rPr>
    </w:lvl>
    <w:lvl w:ilvl="7" w:tplc="14090003" w:tentative="1">
      <w:start w:val="1"/>
      <w:numFmt w:val="bullet"/>
      <w:lvlText w:val="o"/>
      <w:lvlJc w:val="left"/>
      <w:pPr>
        <w:ind w:left="6611" w:hanging="360"/>
      </w:pPr>
      <w:rPr>
        <w:rFonts w:ascii="Courier New" w:hAnsi="Courier New" w:cs="Courier New" w:hint="default"/>
      </w:rPr>
    </w:lvl>
    <w:lvl w:ilvl="8" w:tplc="14090005" w:tentative="1">
      <w:start w:val="1"/>
      <w:numFmt w:val="bullet"/>
      <w:lvlText w:val=""/>
      <w:lvlJc w:val="left"/>
      <w:pPr>
        <w:ind w:left="7331" w:hanging="360"/>
      </w:pPr>
      <w:rPr>
        <w:rFonts w:ascii="Wingdings" w:hAnsi="Wingdings" w:hint="default"/>
      </w:rPr>
    </w:lvl>
  </w:abstractNum>
  <w:abstractNum w:abstractNumId="22" w15:restartNumberingAfterBreak="0">
    <w:nsid w:val="50C56D6C"/>
    <w:multiLevelType w:val="hybridMultilevel"/>
    <w:tmpl w:val="9A321A9E"/>
    <w:lvl w:ilvl="0" w:tplc="14090001">
      <w:start w:val="1"/>
      <w:numFmt w:val="bullet"/>
      <w:lvlText w:val=""/>
      <w:lvlJc w:val="left"/>
      <w:pPr>
        <w:ind w:left="1571" w:hanging="360"/>
      </w:pPr>
      <w:rPr>
        <w:rFonts w:ascii="Symbol" w:hAnsi="Symbol" w:hint="default"/>
      </w:rPr>
    </w:lvl>
    <w:lvl w:ilvl="1" w:tplc="14090003" w:tentative="1">
      <w:start w:val="1"/>
      <w:numFmt w:val="bullet"/>
      <w:lvlText w:val="o"/>
      <w:lvlJc w:val="left"/>
      <w:pPr>
        <w:ind w:left="2291" w:hanging="360"/>
      </w:pPr>
      <w:rPr>
        <w:rFonts w:ascii="Courier New" w:hAnsi="Courier New" w:cs="Courier New" w:hint="default"/>
      </w:rPr>
    </w:lvl>
    <w:lvl w:ilvl="2" w:tplc="14090005" w:tentative="1">
      <w:start w:val="1"/>
      <w:numFmt w:val="bullet"/>
      <w:lvlText w:val=""/>
      <w:lvlJc w:val="left"/>
      <w:pPr>
        <w:ind w:left="3011" w:hanging="360"/>
      </w:pPr>
      <w:rPr>
        <w:rFonts w:ascii="Wingdings" w:hAnsi="Wingdings" w:hint="default"/>
      </w:rPr>
    </w:lvl>
    <w:lvl w:ilvl="3" w:tplc="14090001" w:tentative="1">
      <w:start w:val="1"/>
      <w:numFmt w:val="bullet"/>
      <w:lvlText w:val=""/>
      <w:lvlJc w:val="left"/>
      <w:pPr>
        <w:ind w:left="3731" w:hanging="360"/>
      </w:pPr>
      <w:rPr>
        <w:rFonts w:ascii="Symbol" w:hAnsi="Symbol" w:hint="default"/>
      </w:rPr>
    </w:lvl>
    <w:lvl w:ilvl="4" w:tplc="14090003" w:tentative="1">
      <w:start w:val="1"/>
      <w:numFmt w:val="bullet"/>
      <w:lvlText w:val="o"/>
      <w:lvlJc w:val="left"/>
      <w:pPr>
        <w:ind w:left="4451" w:hanging="360"/>
      </w:pPr>
      <w:rPr>
        <w:rFonts w:ascii="Courier New" w:hAnsi="Courier New" w:cs="Courier New" w:hint="default"/>
      </w:rPr>
    </w:lvl>
    <w:lvl w:ilvl="5" w:tplc="14090005" w:tentative="1">
      <w:start w:val="1"/>
      <w:numFmt w:val="bullet"/>
      <w:lvlText w:val=""/>
      <w:lvlJc w:val="left"/>
      <w:pPr>
        <w:ind w:left="5171" w:hanging="360"/>
      </w:pPr>
      <w:rPr>
        <w:rFonts w:ascii="Wingdings" w:hAnsi="Wingdings" w:hint="default"/>
      </w:rPr>
    </w:lvl>
    <w:lvl w:ilvl="6" w:tplc="14090001" w:tentative="1">
      <w:start w:val="1"/>
      <w:numFmt w:val="bullet"/>
      <w:lvlText w:val=""/>
      <w:lvlJc w:val="left"/>
      <w:pPr>
        <w:ind w:left="5891" w:hanging="360"/>
      </w:pPr>
      <w:rPr>
        <w:rFonts w:ascii="Symbol" w:hAnsi="Symbol" w:hint="default"/>
      </w:rPr>
    </w:lvl>
    <w:lvl w:ilvl="7" w:tplc="14090003" w:tentative="1">
      <w:start w:val="1"/>
      <w:numFmt w:val="bullet"/>
      <w:lvlText w:val="o"/>
      <w:lvlJc w:val="left"/>
      <w:pPr>
        <w:ind w:left="6611" w:hanging="360"/>
      </w:pPr>
      <w:rPr>
        <w:rFonts w:ascii="Courier New" w:hAnsi="Courier New" w:cs="Courier New" w:hint="default"/>
      </w:rPr>
    </w:lvl>
    <w:lvl w:ilvl="8" w:tplc="14090005" w:tentative="1">
      <w:start w:val="1"/>
      <w:numFmt w:val="bullet"/>
      <w:lvlText w:val=""/>
      <w:lvlJc w:val="left"/>
      <w:pPr>
        <w:ind w:left="7331" w:hanging="360"/>
      </w:pPr>
      <w:rPr>
        <w:rFonts w:ascii="Wingdings" w:hAnsi="Wingdings" w:hint="default"/>
      </w:rPr>
    </w:lvl>
  </w:abstractNum>
  <w:abstractNum w:abstractNumId="23" w15:restartNumberingAfterBreak="0">
    <w:nsid w:val="588E7BEC"/>
    <w:multiLevelType w:val="hybridMultilevel"/>
    <w:tmpl w:val="E41A4E06"/>
    <w:lvl w:ilvl="0" w:tplc="14090001">
      <w:start w:val="1"/>
      <w:numFmt w:val="bullet"/>
      <w:lvlText w:val=""/>
      <w:lvlJc w:val="left"/>
      <w:pPr>
        <w:tabs>
          <w:tab w:val="num" w:pos="1080"/>
        </w:tabs>
        <w:ind w:left="1080" w:hanging="360"/>
      </w:pPr>
      <w:rPr>
        <w:rFonts w:ascii="Symbol" w:hAnsi="Symbol" w:hint="default"/>
      </w:rPr>
    </w:lvl>
    <w:lvl w:ilvl="1" w:tplc="14090019" w:tentative="1">
      <w:start w:val="1"/>
      <w:numFmt w:val="lowerLetter"/>
      <w:lvlText w:val="%2."/>
      <w:lvlJc w:val="left"/>
      <w:pPr>
        <w:tabs>
          <w:tab w:val="num" w:pos="1800"/>
        </w:tabs>
        <w:ind w:left="1800" w:hanging="360"/>
      </w:pPr>
    </w:lvl>
    <w:lvl w:ilvl="2" w:tplc="1409001B" w:tentative="1">
      <w:start w:val="1"/>
      <w:numFmt w:val="lowerRoman"/>
      <w:lvlText w:val="%3."/>
      <w:lvlJc w:val="right"/>
      <w:pPr>
        <w:tabs>
          <w:tab w:val="num" w:pos="2520"/>
        </w:tabs>
        <w:ind w:left="2520" w:hanging="180"/>
      </w:pPr>
    </w:lvl>
    <w:lvl w:ilvl="3" w:tplc="1409000F" w:tentative="1">
      <w:start w:val="1"/>
      <w:numFmt w:val="decimal"/>
      <w:lvlText w:val="%4."/>
      <w:lvlJc w:val="left"/>
      <w:pPr>
        <w:tabs>
          <w:tab w:val="num" w:pos="3240"/>
        </w:tabs>
        <w:ind w:left="3240" w:hanging="360"/>
      </w:pPr>
    </w:lvl>
    <w:lvl w:ilvl="4" w:tplc="14090019" w:tentative="1">
      <w:start w:val="1"/>
      <w:numFmt w:val="lowerLetter"/>
      <w:lvlText w:val="%5."/>
      <w:lvlJc w:val="left"/>
      <w:pPr>
        <w:tabs>
          <w:tab w:val="num" w:pos="3960"/>
        </w:tabs>
        <w:ind w:left="3960" w:hanging="360"/>
      </w:pPr>
    </w:lvl>
    <w:lvl w:ilvl="5" w:tplc="1409001B" w:tentative="1">
      <w:start w:val="1"/>
      <w:numFmt w:val="lowerRoman"/>
      <w:lvlText w:val="%6."/>
      <w:lvlJc w:val="right"/>
      <w:pPr>
        <w:tabs>
          <w:tab w:val="num" w:pos="4680"/>
        </w:tabs>
        <w:ind w:left="4680" w:hanging="180"/>
      </w:pPr>
    </w:lvl>
    <w:lvl w:ilvl="6" w:tplc="1409000F" w:tentative="1">
      <w:start w:val="1"/>
      <w:numFmt w:val="decimal"/>
      <w:lvlText w:val="%7."/>
      <w:lvlJc w:val="left"/>
      <w:pPr>
        <w:tabs>
          <w:tab w:val="num" w:pos="5400"/>
        </w:tabs>
        <w:ind w:left="5400" w:hanging="360"/>
      </w:pPr>
    </w:lvl>
    <w:lvl w:ilvl="7" w:tplc="14090019" w:tentative="1">
      <w:start w:val="1"/>
      <w:numFmt w:val="lowerLetter"/>
      <w:lvlText w:val="%8."/>
      <w:lvlJc w:val="left"/>
      <w:pPr>
        <w:tabs>
          <w:tab w:val="num" w:pos="6120"/>
        </w:tabs>
        <w:ind w:left="6120" w:hanging="360"/>
      </w:pPr>
    </w:lvl>
    <w:lvl w:ilvl="8" w:tplc="1409001B" w:tentative="1">
      <w:start w:val="1"/>
      <w:numFmt w:val="lowerRoman"/>
      <w:lvlText w:val="%9."/>
      <w:lvlJc w:val="right"/>
      <w:pPr>
        <w:tabs>
          <w:tab w:val="num" w:pos="6840"/>
        </w:tabs>
        <w:ind w:left="6840" w:hanging="180"/>
      </w:pPr>
    </w:lvl>
  </w:abstractNum>
  <w:abstractNum w:abstractNumId="24" w15:restartNumberingAfterBreak="0">
    <w:nsid w:val="5B564955"/>
    <w:multiLevelType w:val="hybridMultilevel"/>
    <w:tmpl w:val="AE36EF6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5" w15:restartNumberingAfterBreak="0">
    <w:nsid w:val="5E5E79F4"/>
    <w:multiLevelType w:val="hybridMultilevel"/>
    <w:tmpl w:val="B54CCA8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5F3304D9"/>
    <w:multiLevelType w:val="hybridMultilevel"/>
    <w:tmpl w:val="56DE08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694E2E04"/>
    <w:multiLevelType w:val="hybridMultilevel"/>
    <w:tmpl w:val="037ABBA4"/>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28" w15:restartNumberingAfterBreak="0">
    <w:nsid w:val="6A325A11"/>
    <w:multiLevelType w:val="hybridMultilevel"/>
    <w:tmpl w:val="EC8A1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9F0395"/>
    <w:multiLevelType w:val="hybridMultilevel"/>
    <w:tmpl w:val="F3E428BA"/>
    <w:lvl w:ilvl="0" w:tplc="AC1C2BDC">
      <w:start w:val="1"/>
      <w:numFmt w:val="decimal"/>
      <w:lvlText w:val="%1"/>
      <w:lvlJc w:val="left"/>
      <w:pPr>
        <w:tabs>
          <w:tab w:val="num" w:pos="1571"/>
        </w:tabs>
        <w:ind w:left="1571" w:hanging="360"/>
      </w:pPr>
      <w:rPr>
        <w:rFonts w:hint="default"/>
      </w:rPr>
    </w:lvl>
    <w:lvl w:ilvl="1" w:tplc="750E039A">
      <w:start w:val="1"/>
      <w:numFmt w:val="bullet"/>
      <w:lvlText w:val=""/>
      <w:lvlJc w:val="left"/>
      <w:pPr>
        <w:tabs>
          <w:tab w:val="num" w:pos="2651"/>
        </w:tabs>
        <w:ind w:left="2651" w:hanging="720"/>
      </w:pPr>
      <w:rPr>
        <w:rFonts w:ascii="Symbol" w:hAnsi="Symbol" w:hint="default"/>
      </w:rPr>
    </w:lvl>
    <w:lvl w:ilvl="2" w:tplc="0809001B" w:tentative="1">
      <w:start w:val="1"/>
      <w:numFmt w:val="lowerRoman"/>
      <w:lvlText w:val="%3."/>
      <w:lvlJc w:val="right"/>
      <w:pPr>
        <w:tabs>
          <w:tab w:val="num" w:pos="3011"/>
        </w:tabs>
        <w:ind w:left="3011" w:hanging="180"/>
      </w:pPr>
    </w:lvl>
    <w:lvl w:ilvl="3" w:tplc="0809000F" w:tentative="1">
      <w:start w:val="1"/>
      <w:numFmt w:val="decimal"/>
      <w:lvlText w:val="%4."/>
      <w:lvlJc w:val="left"/>
      <w:pPr>
        <w:tabs>
          <w:tab w:val="num" w:pos="3731"/>
        </w:tabs>
        <w:ind w:left="3731" w:hanging="360"/>
      </w:pPr>
    </w:lvl>
    <w:lvl w:ilvl="4" w:tplc="08090019" w:tentative="1">
      <w:start w:val="1"/>
      <w:numFmt w:val="lowerLetter"/>
      <w:lvlText w:val="%5."/>
      <w:lvlJc w:val="left"/>
      <w:pPr>
        <w:tabs>
          <w:tab w:val="num" w:pos="4451"/>
        </w:tabs>
        <w:ind w:left="4451" w:hanging="360"/>
      </w:pPr>
    </w:lvl>
    <w:lvl w:ilvl="5" w:tplc="0809001B" w:tentative="1">
      <w:start w:val="1"/>
      <w:numFmt w:val="lowerRoman"/>
      <w:lvlText w:val="%6."/>
      <w:lvlJc w:val="right"/>
      <w:pPr>
        <w:tabs>
          <w:tab w:val="num" w:pos="5171"/>
        </w:tabs>
        <w:ind w:left="5171" w:hanging="180"/>
      </w:pPr>
    </w:lvl>
    <w:lvl w:ilvl="6" w:tplc="0809000F" w:tentative="1">
      <w:start w:val="1"/>
      <w:numFmt w:val="decimal"/>
      <w:lvlText w:val="%7."/>
      <w:lvlJc w:val="left"/>
      <w:pPr>
        <w:tabs>
          <w:tab w:val="num" w:pos="5891"/>
        </w:tabs>
        <w:ind w:left="5891" w:hanging="360"/>
      </w:pPr>
    </w:lvl>
    <w:lvl w:ilvl="7" w:tplc="08090019" w:tentative="1">
      <w:start w:val="1"/>
      <w:numFmt w:val="lowerLetter"/>
      <w:lvlText w:val="%8."/>
      <w:lvlJc w:val="left"/>
      <w:pPr>
        <w:tabs>
          <w:tab w:val="num" w:pos="6611"/>
        </w:tabs>
        <w:ind w:left="6611" w:hanging="360"/>
      </w:pPr>
    </w:lvl>
    <w:lvl w:ilvl="8" w:tplc="0809001B" w:tentative="1">
      <w:start w:val="1"/>
      <w:numFmt w:val="lowerRoman"/>
      <w:lvlText w:val="%9."/>
      <w:lvlJc w:val="right"/>
      <w:pPr>
        <w:tabs>
          <w:tab w:val="num" w:pos="7331"/>
        </w:tabs>
        <w:ind w:left="7331" w:hanging="180"/>
      </w:pPr>
    </w:lvl>
  </w:abstractNum>
  <w:abstractNum w:abstractNumId="30" w15:restartNumberingAfterBreak="0">
    <w:nsid w:val="70275504"/>
    <w:multiLevelType w:val="hybridMultilevel"/>
    <w:tmpl w:val="5E2A0ED4"/>
    <w:lvl w:ilvl="0" w:tplc="6096C95A">
      <w:start w:val="1"/>
      <w:numFmt w:val="bullet"/>
      <w:lvlText w:val=""/>
      <w:lvlJc w:val="left"/>
      <w:pPr>
        <w:tabs>
          <w:tab w:val="num" w:pos="1134"/>
        </w:tabs>
        <w:ind w:left="1134" w:hanging="567"/>
      </w:pPr>
      <w:rPr>
        <w:rFonts w:ascii="Symbol" w:hAnsi="Symbol"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1D41850"/>
    <w:multiLevelType w:val="hybridMultilevel"/>
    <w:tmpl w:val="B4EE89D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7A9D2705"/>
    <w:multiLevelType w:val="hybridMultilevel"/>
    <w:tmpl w:val="27F41636"/>
    <w:lvl w:ilvl="0" w:tplc="0409000F">
      <w:start w:val="1"/>
      <w:numFmt w:val="decimal"/>
      <w:lvlText w:val="%1."/>
      <w:lvlJc w:val="left"/>
      <w:pPr>
        <w:tabs>
          <w:tab w:val="num" w:pos="1571"/>
        </w:tabs>
        <w:ind w:left="1571" w:hanging="360"/>
      </w:pPr>
      <w:rPr>
        <w:rFonts w:hint="default"/>
      </w:rPr>
    </w:lvl>
    <w:lvl w:ilvl="1" w:tplc="750E039A">
      <w:start w:val="1"/>
      <w:numFmt w:val="bullet"/>
      <w:lvlText w:val=""/>
      <w:lvlJc w:val="left"/>
      <w:pPr>
        <w:tabs>
          <w:tab w:val="num" w:pos="2651"/>
        </w:tabs>
        <w:ind w:left="2651" w:hanging="720"/>
      </w:pPr>
      <w:rPr>
        <w:rFonts w:ascii="Symbol" w:hAnsi="Symbol" w:hint="default"/>
      </w:rPr>
    </w:lvl>
    <w:lvl w:ilvl="2" w:tplc="0809001B" w:tentative="1">
      <w:start w:val="1"/>
      <w:numFmt w:val="lowerRoman"/>
      <w:lvlText w:val="%3."/>
      <w:lvlJc w:val="right"/>
      <w:pPr>
        <w:tabs>
          <w:tab w:val="num" w:pos="3011"/>
        </w:tabs>
        <w:ind w:left="3011" w:hanging="180"/>
      </w:pPr>
    </w:lvl>
    <w:lvl w:ilvl="3" w:tplc="0809000F" w:tentative="1">
      <w:start w:val="1"/>
      <w:numFmt w:val="decimal"/>
      <w:lvlText w:val="%4."/>
      <w:lvlJc w:val="left"/>
      <w:pPr>
        <w:tabs>
          <w:tab w:val="num" w:pos="3731"/>
        </w:tabs>
        <w:ind w:left="3731" w:hanging="360"/>
      </w:pPr>
    </w:lvl>
    <w:lvl w:ilvl="4" w:tplc="08090019" w:tentative="1">
      <w:start w:val="1"/>
      <w:numFmt w:val="lowerLetter"/>
      <w:lvlText w:val="%5."/>
      <w:lvlJc w:val="left"/>
      <w:pPr>
        <w:tabs>
          <w:tab w:val="num" w:pos="4451"/>
        </w:tabs>
        <w:ind w:left="4451" w:hanging="360"/>
      </w:pPr>
    </w:lvl>
    <w:lvl w:ilvl="5" w:tplc="0809001B" w:tentative="1">
      <w:start w:val="1"/>
      <w:numFmt w:val="lowerRoman"/>
      <w:lvlText w:val="%6."/>
      <w:lvlJc w:val="right"/>
      <w:pPr>
        <w:tabs>
          <w:tab w:val="num" w:pos="5171"/>
        </w:tabs>
        <w:ind w:left="5171" w:hanging="180"/>
      </w:pPr>
    </w:lvl>
    <w:lvl w:ilvl="6" w:tplc="0809000F" w:tentative="1">
      <w:start w:val="1"/>
      <w:numFmt w:val="decimal"/>
      <w:lvlText w:val="%7."/>
      <w:lvlJc w:val="left"/>
      <w:pPr>
        <w:tabs>
          <w:tab w:val="num" w:pos="5891"/>
        </w:tabs>
        <w:ind w:left="5891" w:hanging="360"/>
      </w:pPr>
    </w:lvl>
    <w:lvl w:ilvl="7" w:tplc="08090019" w:tentative="1">
      <w:start w:val="1"/>
      <w:numFmt w:val="lowerLetter"/>
      <w:lvlText w:val="%8."/>
      <w:lvlJc w:val="left"/>
      <w:pPr>
        <w:tabs>
          <w:tab w:val="num" w:pos="6611"/>
        </w:tabs>
        <w:ind w:left="6611" w:hanging="360"/>
      </w:pPr>
    </w:lvl>
    <w:lvl w:ilvl="8" w:tplc="0809001B" w:tentative="1">
      <w:start w:val="1"/>
      <w:numFmt w:val="lowerRoman"/>
      <w:lvlText w:val="%9."/>
      <w:lvlJc w:val="right"/>
      <w:pPr>
        <w:tabs>
          <w:tab w:val="num" w:pos="7331"/>
        </w:tabs>
        <w:ind w:left="7331" w:hanging="180"/>
      </w:pPr>
    </w:lvl>
  </w:abstractNum>
  <w:abstractNum w:abstractNumId="33" w15:restartNumberingAfterBreak="0">
    <w:nsid w:val="7BE66F24"/>
    <w:multiLevelType w:val="hybridMultilevel"/>
    <w:tmpl w:val="0E4E33A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num w:numId="1">
    <w:abstractNumId w:val="4"/>
  </w:num>
  <w:num w:numId="2">
    <w:abstractNumId w:val="0"/>
  </w:num>
  <w:num w:numId="3">
    <w:abstractNumId w:val="29"/>
  </w:num>
  <w:num w:numId="4">
    <w:abstractNumId w:val="19"/>
  </w:num>
  <w:num w:numId="5">
    <w:abstractNumId w:val="30"/>
  </w:num>
  <w:num w:numId="6">
    <w:abstractNumId w:val="16"/>
  </w:num>
  <w:num w:numId="7">
    <w:abstractNumId w:val="6"/>
  </w:num>
  <w:num w:numId="8">
    <w:abstractNumId w:val="8"/>
  </w:num>
  <w:num w:numId="9">
    <w:abstractNumId w:val="22"/>
  </w:num>
  <w:num w:numId="10">
    <w:abstractNumId w:val="21"/>
  </w:num>
  <w:num w:numId="11">
    <w:abstractNumId w:val="20"/>
  </w:num>
  <w:num w:numId="12">
    <w:abstractNumId w:val="4"/>
  </w:num>
  <w:num w:numId="13">
    <w:abstractNumId w:val="4"/>
  </w:num>
  <w:num w:numId="14">
    <w:abstractNumId w:val="9"/>
  </w:num>
  <w:num w:numId="15">
    <w:abstractNumId w:val="24"/>
  </w:num>
  <w:num w:numId="16">
    <w:abstractNumId w:val="11"/>
  </w:num>
  <w:num w:numId="17">
    <w:abstractNumId w:val="5"/>
  </w:num>
  <w:num w:numId="18">
    <w:abstractNumId w:val="28"/>
  </w:num>
  <w:num w:numId="19">
    <w:abstractNumId w:val="33"/>
  </w:num>
  <w:num w:numId="20">
    <w:abstractNumId w:val="32"/>
  </w:num>
  <w:num w:numId="21">
    <w:abstractNumId w:val="7"/>
  </w:num>
  <w:num w:numId="22">
    <w:abstractNumId w:val="14"/>
  </w:num>
  <w:num w:numId="23">
    <w:abstractNumId w:val="23"/>
  </w:num>
  <w:num w:numId="24">
    <w:abstractNumId w:val="26"/>
  </w:num>
  <w:num w:numId="25">
    <w:abstractNumId w:val="12"/>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num>
  <w:num w:numId="28">
    <w:abstractNumId w:val="25"/>
  </w:num>
  <w:num w:numId="29">
    <w:abstractNumId w:val="17"/>
  </w:num>
  <w:num w:numId="30">
    <w:abstractNumId w:val="13"/>
  </w:num>
  <w:num w:numId="31">
    <w:abstractNumId w:val="18"/>
  </w:num>
  <w:num w:numId="32">
    <w:abstractNumId w:val="27"/>
  </w:num>
  <w:num w:numId="33">
    <w:abstractNumId w:val="10"/>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fault-User">
    <w15:presenceInfo w15:providerId="None" w15:userId="Default-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AU" w:vendorID="64" w:dllVersion="131078" w:nlCheck="1" w:checkStyle="0"/>
  <w:activeWritingStyle w:appName="MSWord" w:lang="en-NZ" w:vendorID="64" w:dllVersion="131078" w:nlCheck="1" w:checkStyle="1"/>
  <w:activeWritingStyle w:appName="MSWord" w:lang="en-US" w:vendorID="64" w:dllVersion="131078" w:nlCheck="1" w:checkStyle="1"/>
  <w:activeWritingStyle w:appName="MSWord" w:lang="fr-FR"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E8313D"/>
    <w:rsid w:val="00000687"/>
    <w:rsid w:val="00000721"/>
    <w:rsid w:val="00001A89"/>
    <w:rsid w:val="00001B4F"/>
    <w:rsid w:val="000026DF"/>
    <w:rsid w:val="0000352B"/>
    <w:rsid w:val="000052AE"/>
    <w:rsid w:val="000062F3"/>
    <w:rsid w:val="00006A83"/>
    <w:rsid w:val="000110D0"/>
    <w:rsid w:val="00011EB1"/>
    <w:rsid w:val="00012D13"/>
    <w:rsid w:val="00013DCF"/>
    <w:rsid w:val="0001521B"/>
    <w:rsid w:val="00015BA5"/>
    <w:rsid w:val="000166BE"/>
    <w:rsid w:val="00017A0E"/>
    <w:rsid w:val="00020978"/>
    <w:rsid w:val="00020C14"/>
    <w:rsid w:val="00021349"/>
    <w:rsid w:val="00021AC4"/>
    <w:rsid w:val="00021B47"/>
    <w:rsid w:val="000223F3"/>
    <w:rsid w:val="000227E0"/>
    <w:rsid w:val="00022F0A"/>
    <w:rsid w:val="00023054"/>
    <w:rsid w:val="000237E7"/>
    <w:rsid w:val="00023D36"/>
    <w:rsid w:val="00025305"/>
    <w:rsid w:val="000271DF"/>
    <w:rsid w:val="0003285F"/>
    <w:rsid w:val="00033078"/>
    <w:rsid w:val="000336C2"/>
    <w:rsid w:val="00033FA3"/>
    <w:rsid w:val="0003417E"/>
    <w:rsid w:val="00035EEE"/>
    <w:rsid w:val="00036104"/>
    <w:rsid w:val="000374EC"/>
    <w:rsid w:val="00037E42"/>
    <w:rsid w:val="000401D1"/>
    <w:rsid w:val="000422F1"/>
    <w:rsid w:val="00043761"/>
    <w:rsid w:val="0004385F"/>
    <w:rsid w:val="00045FA5"/>
    <w:rsid w:val="00046342"/>
    <w:rsid w:val="000464E4"/>
    <w:rsid w:val="00046CC0"/>
    <w:rsid w:val="000507E9"/>
    <w:rsid w:val="000517AE"/>
    <w:rsid w:val="00052157"/>
    <w:rsid w:val="00052C1B"/>
    <w:rsid w:val="00052C6F"/>
    <w:rsid w:val="0005382A"/>
    <w:rsid w:val="00055156"/>
    <w:rsid w:val="00061356"/>
    <w:rsid w:val="000634C0"/>
    <w:rsid w:val="00064511"/>
    <w:rsid w:val="00064E79"/>
    <w:rsid w:val="00065517"/>
    <w:rsid w:val="00067491"/>
    <w:rsid w:val="000703D9"/>
    <w:rsid w:val="000710E5"/>
    <w:rsid w:val="000712D1"/>
    <w:rsid w:val="000714B2"/>
    <w:rsid w:val="00071C17"/>
    <w:rsid w:val="00071D3D"/>
    <w:rsid w:val="00072136"/>
    <w:rsid w:val="00072C59"/>
    <w:rsid w:val="000749F8"/>
    <w:rsid w:val="000778DE"/>
    <w:rsid w:val="00084F1E"/>
    <w:rsid w:val="0008732B"/>
    <w:rsid w:val="000875E6"/>
    <w:rsid w:val="00087600"/>
    <w:rsid w:val="000876F8"/>
    <w:rsid w:val="0009036F"/>
    <w:rsid w:val="000909BE"/>
    <w:rsid w:val="0009478D"/>
    <w:rsid w:val="00095550"/>
    <w:rsid w:val="00095CAE"/>
    <w:rsid w:val="00095ECB"/>
    <w:rsid w:val="0009663B"/>
    <w:rsid w:val="00096E4E"/>
    <w:rsid w:val="000A13C2"/>
    <w:rsid w:val="000A39EF"/>
    <w:rsid w:val="000A4CA3"/>
    <w:rsid w:val="000A6311"/>
    <w:rsid w:val="000A6D9C"/>
    <w:rsid w:val="000B0762"/>
    <w:rsid w:val="000B20B2"/>
    <w:rsid w:val="000B3C53"/>
    <w:rsid w:val="000B408D"/>
    <w:rsid w:val="000B43EC"/>
    <w:rsid w:val="000B5AC4"/>
    <w:rsid w:val="000B66EB"/>
    <w:rsid w:val="000B6BA8"/>
    <w:rsid w:val="000B6ED5"/>
    <w:rsid w:val="000B7CBE"/>
    <w:rsid w:val="000B7EA9"/>
    <w:rsid w:val="000C1969"/>
    <w:rsid w:val="000C2BAB"/>
    <w:rsid w:val="000C31AA"/>
    <w:rsid w:val="000C3A86"/>
    <w:rsid w:val="000C3EAB"/>
    <w:rsid w:val="000C50E3"/>
    <w:rsid w:val="000C588A"/>
    <w:rsid w:val="000C5A65"/>
    <w:rsid w:val="000C645F"/>
    <w:rsid w:val="000C7275"/>
    <w:rsid w:val="000D08FB"/>
    <w:rsid w:val="000D1885"/>
    <w:rsid w:val="000D1F9B"/>
    <w:rsid w:val="000D29BC"/>
    <w:rsid w:val="000D31B7"/>
    <w:rsid w:val="000D4A7A"/>
    <w:rsid w:val="000D4B77"/>
    <w:rsid w:val="000D5156"/>
    <w:rsid w:val="000D5983"/>
    <w:rsid w:val="000D5F4E"/>
    <w:rsid w:val="000D648C"/>
    <w:rsid w:val="000D6A21"/>
    <w:rsid w:val="000D6B90"/>
    <w:rsid w:val="000D7B77"/>
    <w:rsid w:val="000E20C9"/>
    <w:rsid w:val="000E22D0"/>
    <w:rsid w:val="000E6024"/>
    <w:rsid w:val="000E64FD"/>
    <w:rsid w:val="000F07F7"/>
    <w:rsid w:val="000F15BF"/>
    <w:rsid w:val="000F20EB"/>
    <w:rsid w:val="000F33FF"/>
    <w:rsid w:val="000F3BA7"/>
    <w:rsid w:val="000F57B8"/>
    <w:rsid w:val="000F5DE8"/>
    <w:rsid w:val="000F6257"/>
    <w:rsid w:val="000F6813"/>
    <w:rsid w:val="000F691D"/>
    <w:rsid w:val="000F77B8"/>
    <w:rsid w:val="000F7F92"/>
    <w:rsid w:val="001000F9"/>
    <w:rsid w:val="0010081E"/>
    <w:rsid w:val="00101827"/>
    <w:rsid w:val="001029F8"/>
    <w:rsid w:val="00103175"/>
    <w:rsid w:val="0010403A"/>
    <w:rsid w:val="00105648"/>
    <w:rsid w:val="00105A1B"/>
    <w:rsid w:val="00105D32"/>
    <w:rsid w:val="00105F63"/>
    <w:rsid w:val="00106499"/>
    <w:rsid w:val="00106DCC"/>
    <w:rsid w:val="00107BB0"/>
    <w:rsid w:val="00110347"/>
    <w:rsid w:val="001116C9"/>
    <w:rsid w:val="00112659"/>
    <w:rsid w:val="0011300B"/>
    <w:rsid w:val="00113E01"/>
    <w:rsid w:val="00113EFC"/>
    <w:rsid w:val="00114186"/>
    <w:rsid w:val="001160AF"/>
    <w:rsid w:val="00116678"/>
    <w:rsid w:val="00116FD8"/>
    <w:rsid w:val="00117648"/>
    <w:rsid w:val="00117F8C"/>
    <w:rsid w:val="00120005"/>
    <w:rsid w:val="001203C9"/>
    <w:rsid w:val="00120B0A"/>
    <w:rsid w:val="001215A4"/>
    <w:rsid w:val="00121AC2"/>
    <w:rsid w:val="00123B2B"/>
    <w:rsid w:val="00124C67"/>
    <w:rsid w:val="00125CEA"/>
    <w:rsid w:val="00126BDE"/>
    <w:rsid w:val="00126C18"/>
    <w:rsid w:val="00127712"/>
    <w:rsid w:val="00127C09"/>
    <w:rsid w:val="00131D00"/>
    <w:rsid w:val="001342B6"/>
    <w:rsid w:val="00134346"/>
    <w:rsid w:val="001372A5"/>
    <w:rsid w:val="0013747F"/>
    <w:rsid w:val="001379DB"/>
    <w:rsid w:val="00137C0F"/>
    <w:rsid w:val="001406E7"/>
    <w:rsid w:val="0014250A"/>
    <w:rsid w:val="001429D5"/>
    <w:rsid w:val="001435F1"/>
    <w:rsid w:val="00143A25"/>
    <w:rsid w:val="00144C89"/>
    <w:rsid w:val="00144D37"/>
    <w:rsid w:val="00150225"/>
    <w:rsid w:val="001505C4"/>
    <w:rsid w:val="00150E6E"/>
    <w:rsid w:val="0015160A"/>
    <w:rsid w:val="0015171E"/>
    <w:rsid w:val="001519FB"/>
    <w:rsid w:val="001520F6"/>
    <w:rsid w:val="001523CF"/>
    <w:rsid w:val="00152C67"/>
    <w:rsid w:val="00153700"/>
    <w:rsid w:val="00153F67"/>
    <w:rsid w:val="001546F0"/>
    <w:rsid w:val="00155B28"/>
    <w:rsid w:val="00157771"/>
    <w:rsid w:val="00160C2F"/>
    <w:rsid w:val="0016103B"/>
    <w:rsid w:val="00163A9E"/>
    <w:rsid w:val="00164065"/>
    <w:rsid w:val="001646D5"/>
    <w:rsid w:val="001701B4"/>
    <w:rsid w:val="001703B8"/>
    <w:rsid w:val="00170A23"/>
    <w:rsid w:val="001718D3"/>
    <w:rsid w:val="00173C28"/>
    <w:rsid w:val="00174087"/>
    <w:rsid w:val="001753FA"/>
    <w:rsid w:val="00176F35"/>
    <w:rsid w:val="00180A2E"/>
    <w:rsid w:val="00180BA3"/>
    <w:rsid w:val="00181B3B"/>
    <w:rsid w:val="0018337D"/>
    <w:rsid w:val="001837B0"/>
    <w:rsid w:val="00183B31"/>
    <w:rsid w:val="00183E42"/>
    <w:rsid w:val="00184D1B"/>
    <w:rsid w:val="00186233"/>
    <w:rsid w:val="001912A7"/>
    <w:rsid w:val="00191B27"/>
    <w:rsid w:val="00191C80"/>
    <w:rsid w:val="001932F7"/>
    <w:rsid w:val="00193B30"/>
    <w:rsid w:val="0019468B"/>
    <w:rsid w:val="00194E14"/>
    <w:rsid w:val="001968DA"/>
    <w:rsid w:val="001A1955"/>
    <w:rsid w:val="001A337D"/>
    <w:rsid w:val="001A4060"/>
    <w:rsid w:val="001A4689"/>
    <w:rsid w:val="001A498B"/>
    <w:rsid w:val="001A526C"/>
    <w:rsid w:val="001A5D55"/>
    <w:rsid w:val="001A6499"/>
    <w:rsid w:val="001A6906"/>
    <w:rsid w:val="001A6C78"/>
    <w:rsid w:val="001B132C"/>
    <w:rsid w:val="001B16DA"/>
    <w:rsid w:val="001B18BE"/>
    <w:rsid w:val="001B1ADE"/>
    <w:rsid w:val="001B1B22"/>
    <w:rsid w:val="001B2687"/>
    <w:rsid w:val="001B2699"/>
    <w:rsid w:val="001B4B69"/>
    <w:rsid w:val="001B4E7B"/>
    <w:rsid w:val="001B62DE"/>
    <w:rsid w:val="001B63F7"/>
    <w:rsid w:val="001B67C4"/>
    <w:rsid w:val="001B724E"/>
    <w:rsid w:val="001B7B60"/>
    <w:rsid w:val="001C0243"/>
    <w:rsid w:val="001C02FC"/>
    <w:rsid w:val="001C3F58"/>
    <w:rsid w:val="001C6134"/>
    <w:rsid w:val="001C65CE"/>
    <w:rsid w:val="001C76CC"/>
    <w:rsid w:val="001C76E2"/>
    <w:rsid w:val="001D0E78"/>
    <w:rsid w:val="001D6DEE"/>
    <w:rsid w:val="001E2AD1"/>
    <w:rsid w:val="001E34A0"/>
    <w:rsid w:val="001E4D74"/>
    <w:rsid w:val="001F0A46"/>
    <w:rsid w:val="001F0CC5"/>
    <w:rsid w:val="001F1875"/>
    <w:rsid w:val="001F2611"/>
    <w:rsid w:val="001F3F31"/>
    <w:rsid w:val="001F4234"/>
    <w:rsid w:val="001F5A96"/>
    <w:rsid w:val="001F5BC5"/>
    <w:rsid w:val="001F5D80"/>
    <w:rsid w:val="001F6551"/>
    <w:rsid w:val="001F68E7"/>
    <w:rsid w:val="001F69BE"/>
    <w:rsid w:val="001F6FDA"/>
    <w:rsid w:val="002002FF"/>
    <w:rsid w:val="002004C0"/>
    <w:rsid w:val="00202218"/>
    <w:rsid w:val="00202834"/>
    <w:rsid w:val="00202AEE"/>
    <w:rsid w:val="00203B4A"/>
    <w:rsid w:val="00203F73"/>
    <w:rsid w:val="00204EBE"/>
    <w:rsid w:val="00205052"/>
    <w:rsid w:val="002052A3"/>
    <w:rsid w:val="00206A00"/>
    <w:rsid w:val="002071F9"/>
    <w:rsid w:val="00207236"/>
    <w:rsid w:val="0021075E"/>
    <w:rsid w:val="002107C7"/>
    <w:rsid w:val="002108D4"/>
    <w:rsid w:val="002113BE"/>
    <w:rsid w:val="00211C23"/>
    <w:rsid w:val="00212E0E"/>
    <w:rsid w:val="00212FCF"/>
    <w:rsid w:val="00213B7D"/>
    <w:rsid w:val="00216AF3"/>
    <w:rsid w:val="00220689"/>
    <w:rsid w:val="002207DB"/>
    <w:rsid w:val="00221BE7"/>
    <w:rsid w:val="00221EFC"/>
    <w:rsid w:val="002232BF"/>
    <w:rsid w:val="00223788"/>
    <w:rsid w:val="0022401B"/>
    <w:rsid w:val="002241CD"/>
    <w:rsid w:val="0022466F"/>
    <w:rsid w:val="0022611B"/>
    <w:rsid w:val="00226536"/>
    <w:rsid w:val="00227794"/>
    <w:rsid w:val="00227FF1"/>
    <w:rsid w:val="0023002C"/>
    <w:rsid w:val="002301D1"/>
    <w:rsid w:val="002304F1"/>
    <w:rsid w:val="002304F8"/>
    <w:rsid w:val="00231A33"/>
    <w:rsid w:val="002347B6"/>
    <w:rsid w:val="00234A20"/>
    <w:rsid w:val="00235F37"/>
    <w:rsid w:val="00236498"/>
    <w:rsid w:val="00236AB4"/>
    <w:rsid w:val="00236DAF"/>
    <w:rsid w:val="00237256"/>
    <w:rsid w:val="00237DBF"/>
    <w:rsid w:val="00240407"/>
    <w:rsid w:val="00240AE8"/>
    <w:rsid w:val="00240FCB"/>
    <w:rsid w:val="00241ABA"/>
    <w:rsid w:val="00242A6A"/>
    <w:rsid w:val="00242F21"/>
    <w:rsid w:val="00243643"/>
    <w:rsid w:val="0024398A"/>
    <w:rsid w:val="002455A1"/>
    <w:rsid w:val="00245E01"/>
    <w:rsid w:val="002478D7"/>
    <w:rsid w:val="002517C9"/>
    <w:rsid w:val="002522FF"/>
    <w:rsid w:val="002523D5"/>
    <w:rsid w:val="00253970"/>
    <w:rsid w:val="00253CF0"/>
    <w:rsid w:val="002540D5"/>
    <w:rsid w:val="00254AE1"/>
    <w:rsid w:val="00254FE0"/>
    <w:rsid w:val="0025502A"/>
    <w:rsid w:val="00255854"/>
    <w:rsid w:val="00256778"/>
    <w:rsid w:val="00256CF8"/>
    <w:rsid w:val="00260F58"/>
    <w:rsid w:val="0026138B"/>
    <w:rsid w:val="00262830"/>
    <w:rsid w:val="00263A59"/>
    <w:rsid w:val="00264663"/>
    <w:rsid w:val="00272315"/>
    <w:rsid w:val="002724C5"/>
    <w:rsid w:val="002728CA"/>
    <w:rsid w:val="00273537"/>
    <w:rsid w:val="00274DBA"/>
    <w:rsid w:val="00275294"/>
    <w:rsid w:val="002764F6"/>
    <w:rsid w:val="002768A7"/>
    <w:rsid w:val="00276FA2"/>
    <w:rsid w:val="002808EC"/>
    <w:rsid w:val="00290EFB"/>
    <w:rsid w:val="00293B04"/>
    <w:rsid w:val="00293CBE"/>
    <w:rsid w:val="00293F3D"/>
    <w:rsid w:val="002940EB"/>
    <w:rsid w:val="00296F45"/>
    <w:rsid w:val="002970D0"/>
    <w:rsid w:val="00297379"/>
    <w:rsid w:val="00297729"/>
    <w:rsid w:val="002A043A"/>
    <w:rsid w:val="002A0E47"/>
    <w:rsid w:val="002A1A36"/>
    <w:rsid w:val="002A1BE0"/>
    <w:rsid w:val="002A1D13"/>
    <w:rsid w:val="002A3808"/>
    <w:rsid w:val="002A422F"/>
    <w:rsid w:val="002A4947"/>
    <w:rsid w:val="002A4D19"/>
    <w:rsid w:val="002A626E"/>
    <w:rsid w:val="002A6479"/>
    <w:rsid w:val="002B01D5"/>
    <w:rsid w:val="002B0606"/>
    <w:rsid w:val="002B08DD"/>
    <w:rsid w:val="002B09F7"/>
    <w:rsid w:val="002B38E8"/>
    <w:rsid w:val="002B645C"/>
    <w:rsid w:val="002B70B0"/>
    <w:rsid w:val="002B7417"/>
    <w:rsid w:val="002B79B7"/>
    <w:rsid w:val="002C03D9"/>
    <w:rsid w:val="002C081E"/>
    <w:rsid w:val="002C0AA9"/>
    <w:rsid w:val="002C0BB0"/>
    <w:rsid w:val="002C11E9"/>
    <w:rsid w:val="002C387C"/>
    <w:rsid w:val="002C4EBB"/>
    <w:rsid w:val="002C59EC"/>
    <w:rsid w:val="002C5AA4"/>
    <w:rsid w:val="002C5FB0"/>
    <w:rsid w:val="002C62A9"/>
    <w:rsid w:val="002C6D68"/>
    <w:rsid w:val="002C78A2"/>
    <w:rsid w:val="002D1598"/>
    <w:rsid w:val="002D20A6"/>
    <w:rsid w:val="002D2A36"/>
    <w:rsid w:val="002D2D6B"/>
    <w:rsid w:val="002D407E"/>
    <w:rsid w:val="002D72FC"/>
    <w:rsid w:val="002E0605"/>
    <w:rsid w:val="002E0A03"/>
    <w:rsid w:val="002E12DB"/>
    <w:rsid w:val="002E2B26"/>
    <w:rsid w:val="002E4546"/>
    <w:rsid w:val="002E47C0"/>
    <w:rsid w:val="002E5141"/>
    <w:rsid w:val="002E5484"/>
    <w:rsid w:val="002E5793"/>
    <w:rsid w:val="002E5BCC"/>
    <w:rsid w:val="002E5E62"/>
    <w:rsid w:val="002E67D1"/>
    <w:rsid w:val="002E7C4B"/>
    <w:rsid w:val="002F0115"/>
    <w:rsid w:val="002F0209"/>
    <w:rsid w:val="002F2E13"/>
    <w:rsid w:val="002F3A42"/>
    <w:rsid w:val="002F3F32"/>
    <w:rsid w:val="002F560C"/>
    <w:rsid w:val="002F7766"/>
    <w:rsid w:val="002F7779"/>
    <w:rsid w:val="002F78A3"/>
    <w:rsid w:val="00300537"/>
    <w:rsid w:val="00302E72"/>
    <w:rsid w:val="00306AAB"/>
    <w:rsid w:val="003077D4"/>
    <w:rsid w:val="00307F6F"/>
    <w:rsid w:val="00310B37"/>
    <w:rsid w:val="00312067"/>
    <w:rsid w:val="003132BE"/>
    <w:rsid w:val="00313E77"/>
    <w:rsid w:val="00314B9F"/>
    <w:rsid w:val="00314FBA"/>
    <w:rsid w:val="00315461"/>
    <w:rsid w:val="003156C1"/>
    <w:rsid w:val="00315F6B"/>
    <w:rsid w:val="00320AEE"/>
    <w:rsid w:val="00320E9B"/>
    <w:rsid w:val="003220BD"/>
    <w:rsid w:val="003223A7"/>
    <w:rsid w:val="00325B50"/>
    <w:rsid w:val="00325CE3"/>
    <w:rsid w:val="003263F2"/>
    <w:rsid w:val="00327CE1"/>
    <w:rsid w:val="003302D3"/>
    <w:rsid w:val="00330942"/>
    <w:rsid w:val="00332095"/>
    <w:rsid w:val="00332184"/>
    <w:rsid w:val="0033227C"/>
    <w:rsid w:val="00332312"/>
    <w:rsid w:val="0033255C"/>
    <w:rsid w:val="003330EB"/>
    <w:rsid w:val="003342DB"/>
    <w:rsid w:val="00334842"/>
    <w:rsid w:val="003351D0"/>
    <w:rsid w:val="00335217"/>
    <w:rsid w:val="00335DD8"/>
    <w:rsid w:val="003361CE"/>
    <w:rsid w:val="00337EDF"/>
    <w:rsid w:val="0034058A"/>
    <w:rsid w:val="00341829"/>
    <w:rsid w:val="00341885"/>
    <w:rsid w:val="00341CB4"/>
    <w:rsid w:val="00342B52"/>
    <w:rsid w:val="00342CC2"/>
    <w:rsid w:val="00342FE1"/>
    <w:rsid w:val="00343D54"/>
    <w:rsid w:val="00343F5A"/>
    <w:rsid w:val="00344B4C"/>
    <w:rsid w:val="00345BDE"/>
    <w:rsid w:val="0034640A"/>
    <w:rsid w:val="00347005"/>
    <w:rsid w:val="00347462"/>
    <w:rsid w:val="00350404"/>
    <w:rsid w:val="00350A55"/>
    <w:rsid w:val="00351665"/>
    <w:rsid w:val="00353EF8"/>
    <w:rsid w:val="00354615"/>
    <w:rsid w:val="0035599C"/>
    <w:rsid w:val="00355D40"/>
    <w:rsid w:val="003578D0"/>
    <w:rsid w:val="00361F67"/>
    <w:rsid w:val="00363285"/>
    <w:rsid w:val="003657CC"/>
    <w:rsid w:val="00365A83"/>
    <w:rsid w:val="003661B2"/>
    <w:rsid w:val="00366553"/>
    <w:rsid w:val="00366956"/>
    <w:rsid w:val="00367F54"/>
    <w:rsid w:val="003719FF"/>
    <w:rsid w:val="0037254E"/>
    <w:rsid w:val="00372B10"/>
    <w:rsid w:val="00373918"/>
    <w:rsid w:val="00373EAD"/>
    <w:rsid w:val="00374EF1"/>
    <w:rsid w:val="00375872"/>
    <w:rsid w:val="00376263"/>
    <w:rsid w:val="0037690D"/>
    <w:rsid w:val="0037773E"/>
    <w:rsid w:val="00377A58"/>
    <w:rsid w:val="00377E13"/>
    <w:rsid w:val="00382CD0"/>
    <w:rsid w:val="0038341B"/>
    <w:rsid w:val="00383B6C"/>
    <w:rsid w:val="003857A5"/>
    <w:rsid w:val="00385C4F"/>
    <w:rsid w:val="00391830"/>
    <w:rsid w:val="00391EF6"/>
    <w:rsid w:val="003934DB"/>
    <w:rsid w:val="003956CE"/>
    <w:rsid w:val="0039658F"/>
    <w:rsid w:val="00396A52"/>
    <w:rsid w:val="00396CDD"/>
    <w:rsid w:val="003975A3"/>
    <w:rsid w:val="003A0B08"/>
    <w:rsid w:val="003A0C3E"/>
    <w:rsid w:val="003A1244"/>
    <w:rsid w:val="003A2006"/>
    <w:rsid w:val="003A2F41"/>
    <w:rsid w:val="003A347E"/>
    <w:rsid w:val="003A398D"/>
    <w:rsid w:val="003A4F83"/>
    <w:rsid w:val="003A5082"/>
    <w:rsid w:val="003A5572"/>
    <w:rsid w:val="003A57DA"/>
    <w:rsid w:val="003A5859"/>
    <w:rsid w:val="003A644C"/>
    <w:rsid w:val="003A6E92"/>
    <w:rsid w:val="003A7467"/>
    <w:rsid w:val="003A774A"/>
    <w:rsid w:val="003B005C"/>
    <w:rsid w:val="003B04EC"/>
    <w:rsid w:val="003B0F31"/>
    <w:rsid w:val="003B14BF"/>
    <w:rsid w:val="003B1CDF"/>
    <w:rsid w:val="003B2418"/>
    <w:rsid w:val="003B34AE"/>
    <w:rsid w:val="003B6B94"/>
    <w:rsid w:val="003B6C7E"/>
    <w:rsid w:val="003C0F43"/>
    <w:rsid w:val="003C1394"/>
    <w:rsid w:val="003C16BD"/>
    <w:rsid w:val="003C264F"/>
    <w:rsid w:val="003C5867"/>
    <w:rsid w:val="003C5E6A"/>
    <w:rsid w:val="003C5F5A"/>
    <w:rsid w:val="003C6034"/>
    <w:rsid w:val="003C6E6D"/>
    <w:rsid w:val="003D02CC"/>
    <w:rsid w:val="003D0ACA"/>
    <w:rsid w:val="003D1249"/>
    <w:rsid w:val="003D152D"/>
    <w:rsid w:val="003D172E"/>
    <w:rsid w:val="003D2A0F"/>
    <w:rsid w:val="003D3B49"/>
    <w:rsid w:val="003D4051"/>
    <w:rsid w:val="003D43F8"/>
    <w:rsid w:val="003D4ACE"/>
    <w:rsid w:val="003D632F"/>
    <w:rsid w:val="003D6F72"/>
    <w:rsid w:val="003E289B"/>
    <w:rsid w:val="003E2E6D"/>
    <w:rsid w:val="003E3410"/>
    <w:rsid w:val="003E36D5"/>
    <w:rsid w:val="003E3824"/>
    <w:rsid w:val="003E3FC9"/>
    <w:rsid w:val="003E45D8"/>
    <w:rsid w:val="003E4634"/>
    <w:rsid w:val="003E6418"/>
    <w:rsid w:val="003E736B"/>
    <w:rsid w:val="003E7FAE"/>
    <w:rsid w:val="003F015C"/>
    <w:rsid w:val="003F06FA"/>
    <w:rsid w:val="003F1D00"/>
    <w:rsid w:val="003F24FD"/>
    <w:rsid w:val="003F3280"/>
    <w:rsid w:val="003F37E7"/>
    <w:rsid w:val="003F602F"/>
    <w:rsid w:val="003F60AB"/>
    <w:rsid w:val="003F7A61"/>
    <w:rsid w:val="004015FE"/>
    <w:rsid w:val="00401D92"/>
    <w:rsid w:val="00402404"/>
    <w:rsid w:val="0040279C"/>
    <w:rsid w:val="004027FD"/>
    <w:rsid w:val="00402D78"/>
    <w:rsid w:val="0040360B"/>
    <w:rsid w:val="00403F94"/>
    <w:rsid w:val="00406D4D"/>
    <w:rsid w:val="00406E95"/>
    <w:rsid w:val="0040720D"/>
    <w:rsid w:val="00411ABC"/>
    <w:rsid w:val="00411C97"/>
    <w:rsid w:val="004129A6"/>
    <w:rsid w:val="004129D3"/>
    <w:rsid w:val="004137ED"/>
    <w:rsid w:val="00414B76"/>
    <w:rsid w:val="00414CF0"/>
    <w:rsid w:val="00415874"/>
    <w:rsid w:val="00415930"/>
    <w:rsid w:val="00415D72"/>
    <w:rsid w:val="004166C5"/>
    <w:rsid w:val="00416A7C"/>
    <w:rsid w:val="00420773"/>
    <w:rsid w:val="0042123C"/>
    <w:rsid w:val="00421276"/>
    <w:rsid w:val="00423525"/>
    <w:rsid w:val="004241FC"/>
    <w:rsid w:val="004244C0"/>
    <w:rsid w:val="004251B7"/>
    <w:rsid w:val="00427D79"/>
    <w:rsid w:val="00430ADA"/>
    <w:rsid w:val="00430E61"/>
    <w:rsid w:val="0043193E"/>
    <w:rsid w:val="00431B09"/>
    <w:rsid w:val="00431DFF"/>
    <w:rsid w:val="00432549"/>
    <w:rsid w:val="00432ADF"/>
    <w:rsid w:val="00432B14"/>
    <w:rsid w:val="00433008"/>
    <w:rsid w:val="00434FFC"/>
    <w:rsid w:val="004350D4"/>
    <w:rsid w:val="00435CF4"/>
    <w:rsid w:val="00436C27"/>
    <w:rsid w:val="004408EF"/>
    <w:rsid w:val="00440EB5"/>
    <w:rsid w:val="00440FAD"/>
    <w:rsid w:val="004425D4"/>
    <w:rsid w:val="00443313"/>
    <w:rsid w:val="00443437"/>
    <w:rsid w:val="00443706"/>
    <w:rsid w:val="004438DD"/>
    <w:rsid w:val="0044390D"/>
    <w:rsid w:val="004440EC"/>
    <w:rsid w:val="00444325"/>
    <w:rsid w:val="00444802"/>
    <w:rsid w:val="00444CC3"/>
    <w:rsid w:val="00444E16"/>
    <w:rsid w:val="004469A2"/>
    <w:rsid w:val="00450AE0"/>
    <w:rsid w:val="00450DC5"/>
    <w:rsid w:val="004512B7"/>
    <w:rsid w:val="00453012"/>
    <w:rsid w:val="00453058"/>
    <w:rsid w:val="00453C04"/>
    <w:rsid w:val="00454852"/>
    <w:rsid w:val="0045504D"/>
    <w:rsid w:val="00456092"/>
    <w:rsid w:val="00456186"/>
    <w:rsid w:val="00456289"/>
    <w:rsid w:val="0045719D"/>
    <w:rsid w:val="004600E0"/>
    <w:rsid w:val="00461410"/>
    <w:rsid w:val="00462145"/>
    <w:rsid w:val="00462CC2"/>
    <w:rsid w:val="004643E9"/>
    <w:rsid w:val="00465CC8"/>
    <w:rsid w:val="0046606F"/>
    <w:rsid w:val="004661D8"/>
    <w:rsid w:val="0046631B"/>
    <w:rsid w:val="00471BCF"/>
    <w:rsid w:val="00471D60"/>
    <w:rsid w:val="0047203A"/>
    <w:rsid w:val="00473832"/>
    <w:rsid w:val="00475AFC"/>
    <w:rsid w:val="00475E3A"/>
    <w:rsid w:val="00476BA3"/>
    <w:rsid w:val="00477739"/>
    <w:rsid w:val="004803F3"/>
    <w:rsid w:val="004805F7"/>
    <w:rsid w:val="00480734"/>
    <w:rsid w:val="0048133C"/>
    <w:rsid w:val="00481978"/>
    <w:rsid w:val="0048205A"/>
    <w:rsid w:val="004824C8"/>
    <w:rsid w:val="00482C1E"/>
    <w:rsid w:val="004837C2"/>
    <w:rsid w:val="00483A78"/>
    <w:rsid w:val="00483CDE"/>
    <w:rsid w:val="00485689"/>
    <w:rsid w:val="004857A6"/>
    <w:rsid w:val="00485DFF"/>
    <w:rsid w:val="00485E92"/>
    <w:rsid w:val="004860EB"/>
    <w:rsid w:val="00487635"/>
    <w:rsid w:val="00487DE0"/>
    <w:rsid w:val="004903E0"/>
    <w:rsid w:val="00490708"/>
    <w:rsid w:val="0049147C"/>
    <w:rsid w:val="00491EA2"/>
    <w:rsid w:val="0049360E"/>
    <w:rsid w:val="00495502"/>
    <w:rsid w:val="00495C37"/>
    <w:rsid w:val="004A0597"/>
    <w:rsid w:val="004A1329"/>
    <w:rsid w:val="004A147A"/>
    <w:rsid w:val="004A2138"/>
    <w:rsid w:val="004A48F3"/>
    <w:rsid w:val="004A6869"/>
    <w:rsid w:val="004A7B90"/>
    <w:rsid w:val="004A7CE4"/>
    <w:rsid w:val="004B080B"/>
    <w:rsid w:val="004B1672"/>
    <w:rsid w:val="004B17FE"/>
    <w:rsid w:val="004B2B7C"/>
    <w:rsid w:val="004B2BBC"/>
    <w:rsid w:val="004B2FE8"/>
    <w:rsid w:val="004B32F2"/>
    <w:rsid w:val="004B3335"/>
    <w:rsid w:val="004B395B"/>
    <w:rsid w:val="004B4A0E"/>
    <w:rsid w:val="004C0BAC"/>
    <w:rsid w:val="004C0C41"/>
    <w:rsid w:val="004C0D5A"/>
    <w:rsid w:val="004C1066"/>
    <w:rsid w:val="004C28EC"/>
    <w:rsid w:val="004C34A5"/>
    <w:rsid w:val="004C4260"/>
    <w:rsid w:val="004C495E"/>
    <w:rsid w:val="004C5820"/>
    <w:rsid w:val="004C5A9D"/>
    <w:rsid w:val="004D0B64"/>
    <w:rsid w:val="004D1039"/>
    <w:rsid w:val="004D3675"/>
    <w:rsid w:val="004D4151"/>
    <w:rsid w:val="004D4A20"/>
    <w:rsid w:val="004D621F"/>
    <w:rsid w:val="004D7F98"/>
    <w:rsid w:val="004E0CCD"/>
    <w:rsid w:val="004E249E"/>
    <w:rsid w:val="004E323A"/>
    <w:rsid w:val="004E3453"/>
    <w:rsid w:val="004E35D4"/>
    <w:rsid w:val="004E36C5"/>
    <w:rsid w:val="004E3D60"/>
    <w:rsid w:val="004E5C2D"/>
    <w:rsid w:val="004E607F"/>
    <w:rsid w:val="004E69A9"/>
    <w:rsid w:val="004E7248"/>
    <w:rsid w:val="004F0686"/>
    <w:rsid w:val="004F0A70"/>
    <w:rsid w:val="004F0EB2"/>
    <w:rsid w:val="004F14EE"/>
    <w:rsid w:val="004F1BF7"/>
    <w:rsid w:val="004F4162"/>
    <w:rsid w:val="004F5413"/>
    <w:rsid w:val="004F59CB"/>
    <w:rsid w:val="004F59E0"/>
    <w:rsid w:val="004F6B60"/>
    <w:rsid w:val="0050020C"/>
    <w:rsid w:val="0050055B"/>
    <w:rsid w:val="00500854"/>
    <w:rsid w:val="00500B3F"/>
    <w:rsid w:val="00501A55"/>
    <w:rsid w:val="00501D15"/>
    <w:rsid w:val="0050436E"/>
    <w:rsid w:val="005043FA"/>
    <w:rsid w:val="0050445D"/>
    <w:rsid w:val="00505122"/>
    <w:rsid w:val="00510EE3"/>
    <w:rsid w:val="005117A9"/>
    <w:rsid w:val="00512AD3"/>
    <w:rsid w:val="005143B8"/>
    <w:rsid w:val="00514886"/>
    <w:rsid w:val="005164C2"/>
    <w:rsid w:val="005164C9"/>
    <w:rsid w:val="005178EA"/>
    <w:rsid w:val="005204F6"/>
    <w:rsid w:val="00521247"/>
    <w:rsid w:val="00522A20"/>
    <w:rsid w:val="00522A96"/>
    <w:rsid w:val="0052432C"/>
    <w:rsid w:val="00525525"/>
    <w:rsid w:val="00525911"/>
    <w:rsid w:val="005259FE"/>
    <w:rsid w:val="00526FBB"/>
    <w:rsid w:val="00527E53"/>
    <w:rsid w:val="00530CDB"/>
    <w:rsid w:val="00534404"/>
    <w:rsid w:val="005346C2"/>
    <w:rsid w:val="00535178"/>
    <w:rsid w:val="00541387"/>
    <w:rsid w:val="00541496"/>
    <w:rsid w:val="00541ABB"/>
    <w:rsid w:val="00541C73"/>
    <w:rsid w:val="00542FCF"/>
    <w:rsid w:val="00543A21"/>
    <w:rsid w:val="00543AB4"/>
    <w:rsid w:val="00543BA8"/>
    <w:rsid w:val="00543EF7"/>
    <w:rsid w:val="00545778"/>
    <w:rsid w:val="00545ECE"/>
    <w:rsid w:val="00546141"/>
    <w:rsid w:val="00546660"/>
    <w:rsid w:val="00547243"/>
    <w:rsid w:val="00550DB0"/>
    <w:rsid w:val="00551D5B"/>
    <w:rsid w:val="0055207A"/>
    <w:rsid w:val="005523DD"/>
    <w:rsid w:val="005530D6"/>
    <w:rsid w:val="005536C7"/>
    <w:rsid w:val="00554C35"/>
    <w:rsid w:val="0055749F"/>
    <w:rsid w:val="00561ABE"/>
    <w:rsid w:val="00562A58"/>
    <w:rsid w:val="00562BE0"/>
    <w:rsid w:val="00564B22"/>
    <w:rsid w:val="00565990"/>
    <w:rsid w:val="00565AED"/>
    <w:rsid w:val="005665CD"/>
    <w:rsid w:val="00567CCF"/>
    <w:rsid w:val="00570D34"/>
    <w:rsid w:val="00570DDC"/>
    <w:rsid w:val="00571BF7"/>
    <w:rsid w:val="00573F5C"/>
    <w:rsid w:val="005749C2"/>
    <w:rsid w:val="00575F84"/>
    <w:rsid w:val="00577236"/>
    <w:rsid w:val="00577810"/>
    <w:rsid w:val="00577C42"/>
    <w:rsid w:val="00582172"/>
    <w:rsid w:val="005832AC"/>
    <w:rsid w:val="00584284"/>
    <w:rsid w:val="005858E2"/>
    <w:rsid w:val="00586F8B"/>
    <w:rsid w:val="00587E4A"/>
    <w:rsid w:val="0059085D"/>
    <w:rsid w:val="00594AEA"/>
    <w:rsid w:val="00596885"/>
    <w:rsid w:val="00596AF6"/>
    <w:rsid w:val="00597045"/>
    <w:rsid w:val="0059712A"/>
    <w:rsid w:val="00597A9D"/>
    <w:rsid w:val="00597CE5"/>
    <w:rsid w:val="005A05DC"/>
    <w:rsid w:val="005A10C6"/>
    <w:rsid w:val="005A1929"/>
    <w:rsid w:val="005A2784"/>
    <w:rsid w:val="005A31D4"/>
    <w:rsid w:val="005A535D"/>
    <w:rsid w:val="005A55A7"/>
    <w:rsid w:val="005A5EE6"/>
    <w:rsid w:val="005A6BB7"/>
    <w:rsid w:val="005A7C1D"/>
    <w:rsid w:val="005A7F2B"/>
    <w:rsid w:val="005B2050"/>
    <w:rsid w:val="005B27C8"/>
    <w:rsid w:val="005B42F1"/>
    <w:rsid w:val="005B4B6D"/>
    <w:rsid w:val="005B54FE"/>
    <w:rsid w:val="005B5DC5"/>
    <w:rsid w:val="005B7226"/>
    <w:rsid w:val="005B7591"/>
    <w:rsid w:val="005B7FC6"/>
    <w:rsid w:val="005C12F0"/>
    <w:rsid w:val="005C38F6"/>
    <w:rsid w:val="005C3DCD"/>
    <w:rsid w:val="005C5C3D"/>
    <w:rsid w:val="005C6E7A"/>
    <w:rsid w:val="005C78A7"/>
    <w:rsid w:val="005D0FB1"/>
    <w:rsid w:val="005D4853"/>
    <w:rsid w:val="005D6961"/>
    <w:rsid w:val="005D7822"/>
    <w:rsid w:val="005D7EAE"/>
    <w:rsid w:val="005E0EFA"/>
    <w:rsid w:val="005E0FB3"/>
    <w:rsid w:val="005E1D5D"/>
    <w:rsid w:val="005E2B99"/>
    <w:rsid w:val="005E3437"/>
    <w:rsid w:val="005E34D8"/>
    <w:rsid w:val="005E4230"/>
    <w:rsid w:val="005E42F1"/>
    <w:rsid w:val="005E5C80"/>
    <w:rsid w:val="005E5D28"/>
    <w:rsid w:val="005E613B"/>
    <w:rsid w:val="005E628A"/>
    <w:rsid w:val="005E62EB"/>
    <w:rsid w:val="005E64EA"/>
    <w:rsid w:val="005E6BBC"/>
    <w:rsid w:val="005E6BBF"/>
    <w:rsid w:val="005F1258"/>
    <w:rsid w:val="005F20C8"/>
    <w:rsid w:val="005F3858"/>
    <w:rsid w:val="005F3B28"/>
    <w:rsid w:val="005F4E07"/>
    <w:rsid w:val="005F7135"/>
    <w:rsid w:val="005F7BA3"/>
    <w:rsid w:val="00600092"/>
    <w:rsid w:val="0060084D"/>
    <w:rsid w:val="00602C86"/>
    <w:rsid w:val="00603A81"/>
    <w:rsid w:val="0060413E"/>
    <w:rsid w:val="00604A75"/>
    <w:rsid w:val="00604F5A"/>
    <w:rsid w:val="006069C5"/>
    <w:rsid w:val="00606CE8"/>
    <w:rsid w:val="00607343"/>
    <w:rsid w:val="00610FD4"/>
    <w:rsid w:val="00611E07"/>
    <w:rsid w:val="00612572"/>
    <w:rsid w:val="00612F21"/>
    <w:rsid w:val="006132CC"/>
    <w:rsid w:val="00613539"/>
    <w:rsid w:val="0061502E"/>
    <w:rsid w:val="006200D5"/>
    <w:rsid w:val="00620C8F"/>
    <w:rsid w:val="00620FC0"/>
    <w:rsid w:val="006214C6"/>
    <w:rsid w:val="00621E7B"/>
    <w:rsid w:val="00622019"/>
    <w:rsid w:val="00622BF5"/>
    <w:rsid w:val="00623B61"/>
    <w:rsid w:val="00623DB2"/>
    <w:rsid w:val="0062534F"/>
    <w:rsid w:val="00625DBA"/>
    <w:rsid w:val="00626B13"/>
    <w:rsid w:val="00626B5E"/>
    <w:rsid w:val="00626CB4"/>
    <w:rsid w:val="00626FAF"/>
    <w:rsid w:val="00630175"/>
    <w:rsid w:val="00630F3F"/>
    <w:rsid w:val="006329D7"/>
    <w:rsid w:val="00632A56"/>
    <w:rsid w:val="00632DE5"/>
    <w:rsid w:val="00636BDC"/>
    <w:rsid w:val="00637DE5"/>
    <w:rsid w:val="006402FC"/>
    <w:rsid w:val="00640355"/>
    <w:rsid w:val="006407E3"/>
    <w:rsid w:val="006408E4"/>
    <w:rsid w:val="00640CE1"/>
    <w:rsid w:val="0064251B"/>
    <w:rsid w:val="006428A3"/>
    <w:rsid w:val="00643D0B"/>
    <w:rsid w:val="006444A5"/>
    <w:rsid w:val="0064528A"/>
    <w:rsid w:val="00645834"/>
    <w:rsid w:val="006471C9"/>
    <w:rsid w:val="00650D11"/>
    <w:rsid w:val="0065150C"/>
    <w:rsid w:val="00653027"/>
    <w:rsid w:val="00653C71"/>
    <w:rsid w:val="00653C7F"/>
    <w:rsid w:val="006544CB"/>
    <w:rsid w:val="006576E7"/>
    <w:rsid w:val="0066000A"/>
    <w:rsid w:val="006612BB"/>
    <w:rsid w:val="006613E6"/>
    <w:rsid w:val="00662911"/>
    <w:rsid w:val="00662C67"/>
    <w:rsid w:val="00662E66"/>
    <w:rsid w:val="00662EE5"/>
    <w:rsid w:val="00663206"/>
    <w:rsid w:val="006637A2"/>
    <w:rsid w:val="006639B6"/>
    <w:rsid w:val="00664890"/>
    <w:rsid w:val="00664BE8"/>
    <w:rsid w:val="0066604F"/>
    <w:rsid w:val="006669E3"/>
    <w:rsid w:val="00667678"/>
    <w:rsid w:val="00667A1D"/>
    <w:rsid w:val="0067181A"/>
    <w:rsid w:val="00672DB7"/>
    <w:rsid w:val="006749B2"/>
    <w:rsid w:val="00674A97"/>
    <w:rsid w:val="00675624"/>
    <w:rsid w:val="00676A25"/>
    <w:rsid w:val="00680242"/>
    <w:rsid w:val="00680661"/>
    <w:rsid w:val="00681CFD"/>
    <w:rsid w:val="006820BA"/>
    <w:rsid w:val="00682FAC"/>
    <w:rsid w:val="00683054"/>
    <w:rsid w:val="00685D1C"/>
    <w:rsid w:val="00685E56"/>
    <w:rsid w:val="00686885"/>
    <w:rsid w:val="0068743F"/>
    <w:rsid w:val="006879FE"/>
    <w:rsid w:val="006909B4"/>
    <w:rsid w:val="006913BB"/>
    <w:rsid w:val="006917E1"/>
    <w:rsid w:val="0069188C"/>
    <w:rsid w:val="00691B22"/>
    <w:rsid w:val="00691CCF"/>
    <w:rsid w:val="00692BE4"/>
    <w:rsid w:val="00694462"/>
    <w:rsid w:val="0069532B"/>
    <w:rsid w:val="00695BC0"/>
    <w:rsid w:val="0069767A"/>
    <w:rsid w:val="00697ACA"/>
    <w:rsid w:val="006A0444"/>
    <w:rsid w:val="006A1ED0"/>
    <w:rsid w:val="006A3F31"/>
    <w:rsid w:val="006B0CE9"/>
    <w:rsid w:val="006B16D9"/>
    <w:rsid w:val="006B2180"/>
    <w:rsid w:val="006B2B38"/>
    <w:rsid w:val="006B34F3"/>
    <w:rsid w:val="006B359C"/>
    <w:rsid w:val="006B36D7"/>
    <w:rsid w:val="006B43A8"/>
    <w:rsid w:val="006B48BD"/>
    <w:rsid w:val="006B4B28"/>
    <w:rsid w:val="006B6A32"/>
    <w:rsid w:val="006B7B2F"/>
    <w:rsid w:val="006C3995"/>
    <w:rsid w:val="006C48F3"/>
    <w:rsid w:val="006C5242"/>
    <w:rsid w:val="006C5C7E"/>
    <w:rsid w:val="006C77CC"/>
    <w:rsid w:val="006C7E50"/>
    <w:rsid w:val="006D0014"/>
    <w:rsid w:val="006D00BF"/>
    <w:rsid w:val="006D0363"/>
    <w:rsid w:val="006D1B12"/>
    <w:rsid w:val="006D3E78"/>
    <w:rsid w:val="006D45EB"/>
    <w:rsid w:val="006D4958"/>
    <w:rsid w:val="006D4A4D"/>
    <w:rsid w:val="006D4A5A"/>
    <w:rsid w:val="006D63EF"/>
    <w:rsid w:val="006D71AF"/>
    <w:rsid w:val="006E05BC"/>
    <w:rsid w:val="006E05F9"/>
    <w:rsid w:val="006E068F"/>
    <w:rsid w:val="006E09E5"/>
    <w:rsid w:val="006E257E"/>
    <w:rsid w:val="006E5B90"/>
    <w:rsid w:val="006E6188"/>
    <w:rsid w:val="006E663E"/>
    <w:rsid w:val="006E6717"/>
    <w:rsid w:val="006E6CCF"/>
    <w:rsid w:val="006F0F3D"/>
    <w:rsid w:val="006F2EAA"/>
    <w:rsid w:val="006F5FE6"/>
    <w:rsid w:val="006F6BA2"/>
    <w:rsid w:val="006F7509"/>
    <w:rsid w:val="00700158"/>
    <w:rsid w:val="007008C3"/>
    <w:rsid w:val="00701B01"/>
    <w:rsid w:val="00701FE6"/>
    <w:rsid w:val="0070217B"/>
    <w:rsid w:val="00702825"/>
    <w:rsid w:val="00703158"/>
    <w:rsid w:val="00703402"/>
    <w:rsid w:val="007034D6"/>
    <w:rsid w:val="007042EA"/>
    <w:rsid w:val="0070503A"/>
    <w:rsid w:val="007054E9"/>
    <w:rsid w:val="007070F1"/>
    <w:rsid w:val="007079A0"/>
    <w:rsid w:val="007106DB"/>
    <w:rsid w:val="007108FB"/>
    <w:rsid w:val="00710BC0"/>
    <w:rsid w:val="00712F34"/>
    <w:rsid w:val="0071305F"/>
    <w:rsid w:val="00713D34"/>
    <w:rsid w:val="007144DF"/>
    <w:rsid w:val="0071550F"/>
    <w:rsid w:val="007158A4"/>
    <w:rsid w:val="00717D9B"/>
    <w:rsid w:val="00720227"/>
    <w:rsid w:val="007207C7"/>
    <w:rsid w:val="00720B78"/>
    <w:rsid w:val="00721B58"/>
    <w:rsid w:val="007223DB"/>
    <w:rsid w:val="00722473"/>
    <w:rsid w:val="007231D2"/>
    <w:rsid w:val="007238F5"/>
    <w:rsid w:val="00724FE5"/>
    <w:rsid w:val="00725BED"/>
    <w:rsid w:val="00726007"/>
    <w:rsid w:val="007268D8"/>
    <w:rsid w:val="00727B9C"/>
    <w:rsid w:val="00727F51"/>
    <w:rsid w:val="00731DBA"/>
    <w:rsid w:val="00732EE9"/>
    <w:rsid w:val="0073337B"/>
    <w:rsid w:val="0073577E"/>
    <w:rsid w:val="0073578F"/>
    <w:rsid w:val="00740E43"/>
    <w:rsid w:val="00741428"/>
    <w:rsid w:val="007438E4"/>
    <w:rsid w:val="00743BF7"/>
    <w:rsid w:val="00744537"/>
    <w:rsid w:val="0074637C"/>
    <w:rsid w:val="00750123"/>
    <w:rsid w:val="007506A8"/>
    <w:rsid w:val="00751866"/>
    <w:rsid w:val="00755488"/>
    <w:rsid w:val="007565A6"/>
    <w:rsid w:val="00760C60"/>
    <w:rsid w:val="00761283"/>
    <w:rsid w:val="00762913"/>
    <w:rsid w:val="007634B2"/>
    <w:rsid w:val="00763F0E"/>
    <w:rsid w:val="007653D5"/>
    <w:rsid w:val="007653F5"/>
    <w:rsid w:val="00766386"/>
    <w:rsid w:val="00766C48"/>
    <w:rsid w:val="0076716C"/>
    <w:rsid w:val="00767B13"/>
    <w:rsid w:val="0077302D"/>
    <w:rsid w:val="00774BD3"/>
    <w:rsid w:val="0077607C"/>
    <w:rsid w:val="00776B4D"/>
    <w:rsid w:val="00776EC7"/>
    <w:rsid w:val="00780DCD"/>
    <w:rsid w:val="00781637"/>
    <w:rsid w:val="00782512"/>
    <w:rsid w:val="00782728"/>
    <w:rsid w:val="00782CDC"/>
    <w:rsid w:val="0078310C"/>
    <w:rsid w:val="007836B5"/>
    <w:rsid w:val="00783FE7"/>
    <w:rsid w:val="00785D29"/>
    <w:rsid w:val="00787EF5"/>
    <w:rsid w:val="00790427"/>
    <w:rsid w:val="007904AB"/>
    <w:rsid w:val="00790579"/>
    <w:rsid w:val="00790C61"/>
    <w:rsid w:val="00791ED0"/>
    <w:rsid w:val="0079264B"/>
    <w:rsid w:val="00793488"/>
    <w:rsid w:val="00793569"/>
    <w:rsid w:val="00793A48"/>
    <w:rsid w:val="007942D5"/>
    <w:rsid w:val="00794398"/>
    <w:rsid w:val="0079581C"/>
    <w:rsid w:val="007962B4"/>
    <w:rsid w:val="00796988"/>
    <w:rsid w:val="00796D33"/>
    <w:rsid w:val="00796F65"/>
    <w:rsid w:val="007A1445"/>
    <w:rsid w:val="007A1B68"/>
    <w:rsid w:val="007A224B"/>
    <w:rsid w:val="007A29B0"/>
    <w:rsid w:val="007A2F55"/>
    <w:rsid w:val="007A3ACB"/>
    <w:rsid w:val="007A574E"/>
    <w:rsid w:val="007B01B3"/>
    <w:rsid w:val="007B02B2"/>
    <w:rsid w:val="007B0FE4"/>
    <w:rsid w:val="007B1454"/>
    <w:rsid w:val="007B1DD1"/>
    <w:rsid w:val="007B227C"/>
    <w:rsid w:val="007B71D1"/>
    <w:rsid w:val="007B72FC"/>
    <w:rsid w:val="007B7465"/>
    <w:rsid w:val="007C0517"/>
    <w:rsid w:val="007C0863"/>
    <w:rsid w:val="007C0EDF"/>
    <w:rsid w:val="007C2705"/>
    <w:rsid w:val="007C2FE2"/>
    <w:rsid w:val="007C3BA3"/>
    <w:rsid w:val="007C42B6"/>
    <w:rsid w:val="007C4DAB"/>
    <w:rsid w:val="007C5015"/>
    <w:rsid w:val="007D04CA"/>
    <w:rsid w:val="007D1128"/>
    <w:rsid w:val="007D14FA"/>
    <w:rsid w:val="007D3BB4"/>
    <w:rsid w:val="007D4C2D"/>
    <w:rsid w:val="007D5172"/>
    <w:rsid w:val="007D5C1E"/>
    <w:rsid w:val="007D6C0A"/>
    <w:rsid w:val="007D6DE1"/>
    <w:rsid w:val="007E1B9F"/>
    <w:rsid w:val="007E1DEF"/>
    <w:rsid w:val="007E29F2"/>
    <w:rsid w:val="007E2D1F"/>
    <w:rsid w:val="007E2F2D"/>
    <w:rsid w:val="007E475E"/>
    <w:rsid w:val="007E49D3"/>
    <w:rsid w:val="007E4A22"/>
    <w:rsid w:val="007E51C7"/>
    <w:rsid w:val="007E5BF9"/>
    <w:rsid w:val="007E6FA1"/>
    <w:rsid w:val="007E6FE6"/>
    <w:rsid w:val="007F03B5"/>
    <w:rsid w:val="007F16DB"/>
    <w:rsid w:val="007F19FD"/>
    <w:rsid w:val="007F23B8"/>
    <w:rsid w:val="007F2A4D"/>
    <w:rsid w:val="007F4FE0"/>
    <w:rsid w:val="007F5D78"/>
    <w:rsid w:val="007F5F8B"/>
    <w:rsid w:val="007F653B"/>
    <w:rsid w:val="007F6831"/>
    <w:rsid w:val="007F711D"/>
    <w:rsid w:val="007F733E"/>
    <w:rsid w:val="007F7F0C"/>
    <w:rsid w:val="008015F2"/>
    <w:rsid w:val="008025B8"/>
    <w:rsid w:val="008027F9"/>
    <w:rsid w:val="00803A92"/>
    <w:rsid w:val="00803FA9"/>
    <w:rsid w:val="00805064"/>
    <w:rsid w:val="00806505"/>
    <w:rsid w:val="00806C51"/>
    <w:rsid w:val="008106CD"/>
    <w:rsid w:val="0081070A"/>
    <w:rsid w:val="00810EF2"/>
    <w:rsid w:val="00811D05"/>
    <w:rsid w:val="00812AD2"/>
    <w:rsid w:val="00812C01"/>
    <w:rsid w:val="008134C8"/>
    <w:rsid w:val="00813552"/>
    <w:rsid w:val="00815376"/>
    <w:rsid w:val="0081688E"/>
    <w:rsid w:val="00824D36"/>
    <w:rsid w:val="00825296"/>
    <w:rsid w:val="00825370"/>
    <w:rsid w:val="008255AB"/>
    <w:rsid w:val="00825B93"/>
    <w:rsid w:val="0082657F"/>
    <w:rsid w:val="00826C04"/>
    <w:rsid w:val="008279DC"/>
    <w:rsid w:val="008313E0"/>
    <w:rsid w:val="0083227F"/>
    <w:rsid w:val="0083439C"/>
    <w:rsid w:val="00834D5B"/>
    <w:rsid w:val="00834FA1"/>
    <w:rsid w:val="00835C6F"/>
    <w:rsid w:val="00840189"/>
    <w:rsid w:val="00840BF7"/>
    <w:rsid w:val="00840C42"/>
    <w:rsid w:val="00843541"/>
    <w:rsid w:val="008444C1"/>
    <w:rsid w:val="00845024"/>
    <w:rsid w:val="0084565A"/>
    <w:rsid w:val="008456BF"/>
    <w:rsid w:val="00845D16"/>
    <w:rsid w:val="00846004"/>
    <w:rsid w:val="008464A5"/>
    <w:rsid w:val="00853545"/>
    <w:rsid w:val="00853C5E"/>
    <w:rsid w:val="00854A7A"/>
    <w:rsid w:val="00855391"/>
    <w:rsid w:val="008554F9"/>
    <w:rsid w:val="008569E3"/>
    <w:rsid w:val="00856C83"/>
    <w:rsid w:val="00860122"/>
    <w:rsid w:val="00861AA5"/>
    <w:rsid w:val="00861AAA"/>
    <w:rsid w:val="00861EE3"/>
    <w:rsid w:val="0086382E"/>
    <w:rsid w:val="00865DF1"/>
    <w:rsid w:val="00866A1F"/>
    <w:rsid w:val="008677F1"/>
    <w:rsid w:val="0087049D"/>
    <w:rsid w:val="00870E83"/>
    <w:rsid w:val="0087159A"/>
    <w:rsid w:val="00872EBA"/>
    <w:rsid w:val="008731AB"/>
    <w:rsid w:val="00874FF3"/>
    <w:rsid w:val="008751FB"/>
    <w:rsid w:val="008763B8"/>
    <w:rsid w:val="008763E7"/>
    <w:rsid w:val="008765B1"/>
    <w:rsid w:val="00876805"/>
    <w:rsid w:val="00880663"/>
    <w:rsid w:val="00881463"/>
    <w:rsid w:val="0088186F"/>
    <w:rsid w:val="008827A7"/>
    <w:rsid w:val="00882FC8"/>
    <w:rsid w:val="00883753"/>
    <w:rsid w:val="00884C5F"/>
    <w:rsid w:val="008856DC"/>
    <w:rsid w:val="00886121"/>
    <w:rsid w:val="0088669D"/>
    <w:rsid w:val="008873E2"/>
    <w:rsid w:val="00890ECD"/>
    <w:rsid w:val="0089272A"/>
    <w:rsid w:val="00892908"/>
    <w:rsid w:val="00892FA5"/>
    <w:rsid w:val="008940EA"/>
    <w:rsid w:val="0089471C"/>
    <w:rsid w:val="00894972"/>
    <w:rsid w:val="008A03F7"/>
    <w:rsid w:val="008A120C"/>
    <w:rsid w:val="008A1D42"/>
    <w:rsid w:val="008A4AEC"/>
    <w:rsid w:val="008A53CF"/>
    <w:rsid w:val="008B1B2C"/>
    <w:rsid w:val="008B3456"/>
    <w:rsid w:val="008B53B8"/>
    <w:rsid w:val="008B58B8"/>
    <w:rsid w:val="008B5CA9"/>
    <w:rsid w:val="008B70D3"/>
    <w:rsid w:val="008B73ED"/>
    <w:rsid w:val="008B7DBE"/>
    <w:rsid w:val="008C3017"/>
    <w:rsid w:val="008C3662"/>
    <w:rsid w:val="008C43AC"/>
    <w:rsid w:val="008C5044"/>
    <w:rsid w:val="008C5EBB"/>
    <w:rsid w:val="008D0DB0"/>
    <w:rsid w:val="008D16EB"/>
    <w:rsid w:val="008D1CEE"/>
    <w:rsid w:val="008D23DD"/>
    <w:rsid w:val="008D2CFE"/>
    <w:rsid w:val="008D2DAB"/>
    <w:rsid w:val="008D2EC7"/>
    <w:rsid w:val="008D3E53"/>
    <w:rsid w:val="008D4B77"/>
    <w:rsid w:val="008D7735"/>
    <w:rsid w:val="008E00F0"/>
    <w:rsid w:val="008E0C8F"/>
    <w:rsid w:val="008E1CAD"/>
    <w:rsid w:val="008E2807"/>
    <w:rsid w:val="008E2CFD"/>
    <w:rsid w:val="008E4AB9"/>
    <w:rsid w:val="008E5793"/>
    <w:rsid w:val="008E6746"/>
    <w:rsid w:val="008E6F2D"/>
    <w:rsid w:val="008E774A"/>
    <w:rsid w:val="008E77E7"/>
    <w:rsid w:val="008F0B86"/>
    <w:rsid w:val="008F0B9E"/>
    <w:rsid w:val="008F0E39"/>
    <w:rsid w:val="008F1120"/>
    <w:rsid w:val="008F263B"/>
    <w:rsid w:val="008F6BE9"/>
    <w:rsid w:val="0090105A"/>
    <w:rsid w:val="00901FAC"/>
    <w:rsid w:val="00902598"/>
    <w:rsid w:val="00902F79"/>
    <w:rsid w:val="00903C91"/>
    <w:rsid w:val="009043B8"/>
    <w:rsid w:val="009057D3"/>
    <w:rsid w:val="00906CCD"/>
    <w:rsid w:val="00907F18"/>
    <w:rsid w:val="00910592"/>
    <w:rsid w:val="00910991"/>
    <w:rsid w:val="00911952"/>
    <w:rsid w:val="00911ABE"/>
    <w:rsid w:val="00911BE5"/>
    <w:rsid w:val="00912D6B"/>
    <w:rsid w:val="0091339A"/>
    <w:rsid w:val="00913B3A"/>
    <w:rsid w:val="009143D1"/>
    <w:rsid w:val="00914471"/>
    <w:rsid w:val="00915BA1"/>
    <w:rsid w:val="009211C5"/>
    <w:rsid w:val="00923738"/>
    <w:rsid w:val="00924FE0"/>
    <w:rsid w:val="009264E1"/>
    <w:rsid w:val="0092670C"/>
    <w:rsid w:val="009273D2"/>
    <w:rsid w:val="0093035E"/>
    <w:rsid w:val="0093263D"/>
    <w:rsid w:val="00933DCE"/>
    <w:rsid w:val="00933EDB"/>
    <w:rsid w:val="00934051"/>
    <w:rsid w:val="009340A3"/>
    <w:rsid w:val="00934F00"/>
    <w:rsid w:val="00936778"/>
    <w:rsid w:val="00936859"/>
    <w:rsid w:val="00936D77"/>
    <w:rsid w:val="0094297B"/>
    <w:rsid w:val="00942A79"/>
    <w:rsid w:val="00944BE4"/>
    <w:rsid w:val="0094512B"/>
    <w:rsid w:val="00945855"/>
    <w:rsid w:val="00945942"/>
    <w:rsid w:val="0094627B"/>
    <w:rsid w:val="00947257"/>
    <w:rsid w:val="00950A2A"/>
    <w:rsid w:val="00951640"/>
    <w:rsid w:val="00951697"/>
    <w:rsid w:val="00952A94"/>
    <w:rsid w:val="00954F86"/>
    <w:rsid w:val="00955330"/>
    <w:rsid w:val="00955354"/>
    <w:rsid w:val="009561BB"/>
    <w:rsid w:val="009563EC"/>
    <w:rsid w:val="00956748"/>
    <w:rsid w:val="00961590"/>
    <w:rsid w:val="00962E32"/>
    <w:rsid w:val="00962F91"/>
    <w:rsid w:val="00963874"/>
    <w:rsid w:val="009643C9"/>
    <w:rsid w:val="00966F4E"/>
    <w:rsid w:val="009672E6"/>
    <w:rsid w:val="00967B3F"/>
    <w:rsid w:val="00967C89"/>
    <w:rsid w:val="00970027"/>
    <w:rsid w:val="00970226"/>
    <w:rsid w:val="00971C95"/>
    <w:rsid w:val="00976171"/>
    <w:rsid w:val="009761DB"/>
    <w:rsid w:val="00976EE8"/>
    <w:rsid w:val="00977279"/>
    <w:rsid w:val="00981199"/>
    <w:rsid w:val="009811B2"/>
    <w:rsid w:val="0098169A"/>
    <w:rsid w:val="00981763"/>
    <w:rsid w:val="00981A42"/>
    <w:rsid w:val="00982C32"/>
    <w:rsid w:val="0098495C"/>
    <w:rsid w:val="00985941"/>
    <w:rsid w:val="00985AD6"/>
    <w:rsid w:val="009860A8"/>
    <w:rsid w:val="00990F5C"/>
    <w:rsid w:val="00992B53"/>
    <w:rsid w:val="00993F87"/>
    <w:rsid w:val="009941DF"/>
    <w:rsid w:val="00994A33"/>
    <w:rsid w:val="00994E32"/>
    <w:rsid w:val="00995F6B"/>
    <w:rsid w:val="00996D05"/>
    <w:rsid w:val="009A0CED"/>
    <w:rsid w:val="009A34C9"/>
    <w:rsid w:val="009A46C7"/>
    <w:rsid w:val="009A4997"/>
    <w:rsid w:val="009A686E"/>
    <w:rsid w:val="009B105F"/>
    <w:rsid w:val="009B1BD6"/>
    <w:rsid w:val="009B299C"/>
    <w:rsid w:val="009B49AE"/>
    <w:rsid w:val="009B54A4"/>
    <w:rsid w:val="009B5AA5"/>
    <w:rsid w:val="009B72EC"/>
    <w:rsid w:val="009B7EB9"/>
    <w:rsid w:val="009C02B8"/>
    <w:rsid w:val="009C1564"/>
    <w:rsid w:val="009C288A"/>
    <w:rsid w:val="009C29AB"/>
    <w:rsid w:val="009C31EA"/>
    <w:rsid w:val="009C3701"/>
    <w:rsid w:val="009C5260"/>
    <w:rsid w:val="009C5539"/>
    <w:rsid w:val="009C65F1"/>
    <w:rsid w:val="009C69BD"/>
    <w:rsid w:val="009C6D5C"/>
    <w:rsid w:val="009C72F1"/>
    <w:rsid w:val="009C7FA4"/>
    <w:rsid w:val="009D0C7F"/>
    <w:rsid w:val="009D1A3A"/>
    <w:rsid w:val="009D248D"/>
    <w:rsid w:val="009D3335"/>
    <w:rsid w:val="009D463A"/>
    <w:rsid w:val="009D529B"/>
    <w:rsid w:val="009D5499"/>
    <w:rsid w:val="009D7216"/>
    <w:rsid w:val="009D7431"/>
    <w:rsid w:val="009D7B6F"/>
    <w:rsid w:val="009E003F"/>
    <w:rsid w:val="009E0EA1"/>
    <w:rsid w:val="009E0EA5"/>
    <w:rsid w:val="009E121F"/>
    <w:rsid w:val="009E13F6"/>
    <w:rsid w:val="009E1583"/>
    <w:rsid w:val="009E1895"/>
    <w:rsid w:val="009E1DD4"/>
    <w:rsid w:val="009E28B3"/>
    <w:rsid w:val="009E2F48"/>
    <w:rsid w:val="009E440F"/>
    <w:rsid w:val="009E648A"/>
    <w:rsid w:val="009E671B"/>
    <w:rsid w:val="009E67CD"/>
    <w:rsid w:val="009E6D93"/>
    <w:rsid w:val="009F0FC3"/>
    <w:rsid w:val="009F1C58"/>
    <w:rsid w:val="009F2864"/>
    <w:rsid w:val="009F2C85"/>
    <w:rsid w:val="009F4AB3"/>
    <w:rsid w:val="009F4DF5"/>
    <w:rsid w:val="00A0241F"/>
    <w:rsid w:val="00A049A3"/>
    <w:rsid w:val="00A06549"/>
    <w:rsid w:val="00A0693E"/>
    <w:rsid w:val="00A0751D"/>
    <w:rsid w:val="00A07613"/>
    <w:rsid w:val="00A0770C"/>
    <w:rsid w:val="00A07AAD"/>
    <w:rsid w:val="00A1032D"/>
    <w:rsid w:val="00A11AC8"/>
    <w:rsid w:val="00A1228C"/>
    <w:rsid w:val="00A1364D"/>
    <w:rsid w:val="00A13BFA"/>
    <w:rsid w:val="00A14A44"/>
    <w:rsid w:val="00A14B5C"/>
    <w:rsid w:val="00A14BA9"/>
    <w:rsid w:val="00A14F77"/>
    <w:rsid w:val="00A16C92"/>
    <w:rsid w:val="00A17112"/>
    <w:rsid w:val="00A17C53"/>
    <w:rsid w:val="00A17DE9"/>
    <w:rsid w:val="00A201B9"/>
    <w:rsid w:val="00A201FA"/>
    <w:rsid w:val="00A228CD"/>
    <w:rsid w:val="00A230F7"/>
    <w:rsid w:val="00A23965"/>
    <w:rsid w:val="00A2446F"/>
    <w:rsid w:val="00A254D3"/>
    <w:rsid w:val="00A25927"/>
    <w:rsid w:val="00A25D87"/>
    <w:rsid w:val="00A27167"/>
    <w:rsid w:val="00A3145C"/>
    <w:rsid w:val="00A317C2"/>
    <w:rsid w:val="00A32351"/>
    <w:rsid w:val="00A326DB"/>
    <w:rsid w:val="00A3296E"/>
    <w:rsid w:val="00A32F8B"/>
    <w:rsid w:val="00A330F6"/>
    <w:rsid w:val="00A34EB2"/>
    <w:rsid w:val="00A3692E"/>
    <w:rsid w:val="00A3732E"/>
    <w:rsid w:val="00A3758C"/>
    <w:rsid w:val="00A40155"/>
    <w:rsid w:val="00A40FF5"/>
    <w:rsid w:val="00A4211D"/>
    <w:rsid w:val="00A42919"/>
    <w:rsid w:val="00A4302F"/>
    <w:rsid w:val="00A450A6"/>
    <w:rsid w:val="00A46BBD"/>
    <w:rsid w:val="00A46CB1"/>
    <w:rsid w:val="00A51BA7"/>
    <w:rsid w:val="00A51FD4"/>
    <w:rsid w:val="00A523C6"/>
    <w:rsid w:val="00A549EE"/>
    <w:rsid w:val="00A54CDA"/>
    <w:rsid w:val="00A54E9F"/>
    <w:rsid w:val="00A5771D"/>
    <w:rsid w:val="00A57AC8"/>
    <w:rsid w:val="00A6020C"/>
    <w:rsid w:val="00A6055B"/>
    <w:rsid w:val="00A63B28"/>
    <w:rsid w:val="00A63FC7"/>
    <w:rsid w:val="00A64466"/>
    <w:rsid w:val="00A67A70"/>
    <w:rsid w:val="00A67A9A"/>
    <w:rsid w:val="00A70DA6"/>
    <w:rsid w:val="00A71846"/>
    <w:rsid w:val="00A7291B"/>
    <w:rsid w:val="00A73F46"/>
    <w:rsid w:val="00A76759"/>
    <w:rsid w:val="00A76944"/>
    <w:rsid w:val="00A80008"/>
    <w:rsid w:val="00A80974"/>
    <w:rsid w:val="00A80A9E"/>
    <w:rsid w:val="00A813E2"/>
    <w:rsid w:val="00A8278C"/>
    <w:rsid w:val="00A829D6"/>
    <w:rsid w:val="00A83125"/>
    <w:rsid w:val="00A84736"/>
    <w:rsid w:val="00A84BA8"/>
    <w:rsid w:val="00A854EA"/>
    <w:rsid w:val="00A85EC3"/>
    <w:rsid w:val="00A86C2E"/>
    <w:rsid w:val="00A871DA"/>
    <w:rsid w:val="00A87BB7"/>
    <w:rsid w:val="00A90942"/>
    <w:rsid w:val="00A90976"/>
    <w:rsid w:val="00A91875"/>
    <w:rsid w:val="00A9220F"/>
    <w:rsid w:val="00A92E9F"/>
    <w:rsid w:val="00A9486F"/>
    <w:rsid w:val="00A94D8D"/>
    <w:rsid w:val="00A94F76"/>
    <w:rsid w:val="00A952ED"/>
    <w:rsid w:val="00A95A97"/>
    <w:rsid w:val="00A972EE"/>
    <w:rsid w:val="00A97ACA"/>
    <w:rsid w:val="00AA0F64"/>
    <w:rsid w:val="00AA313A"/>
    <w:rsid w:val="00AA356B"/>
    <w:rsid w:val="00AA3BA4"/>
    <w:rsid w:val="00AA485E"/>
    <w:rsid w:val="00AA61D1"/>
    <w:rsid w:val="00AA6294"/>
    <w:rsid w:val="00AA68A9"/>
    <w:rsid w:val="00AA6A57"/>
    <w:rsid w:val="00AB09AF"/>
    <w:rsid w:val="00AB1585"/>
    <w:rsid w:val="00AB1B5F"/>
    <w:rsid w:val="00AB202D"/>
    <w:rsid w:val="00AB2A88"/>
    <w:rsid w:val="00AB2A94"/>
    <w:rsid w:val="00AB4E29"/>
    <w:rsid w:val="00AB50A6"/>
    <w:rsid w:val="00AB53E4"/>
    <w:rsid w:val="00AB558C"/>
    <w:rsid w:val="00AB654F"/>
    <w:rsid w:val="00AB733A"/>
    <w:rsid w:val="00AB767A"/>
    <w:rsid w:val="00AC02D2"/>
    <w:rsid w:val="00AC0CD1"/>
    <w:rsid w:val="00AC2B40"/>
    <w:rsid w:val="00AC3137"/>
    <w:rsid w:val="00AC39D3"/>
    <w:rsid w:val="00AD00C0"/>
    <w:rsid w:val="00AD1AAC"/>
    <w:rsid w:val="00AD364E"/>
    <w:rsid w:val="00AD3BAA"/>
    <w:rsid w:val="00AD4531"/>
    <w:rsid w:val="00AD5F10"/>
    <w:rsid w:val="00AD6642"/>
    <w:rsid w:val="00AD7AEB"/>
    <w:rsid w:val="00AE35C2"/>
    <w:rsid w:val="00AE3934"/>
    <w:rsid w:val="00AE3BAB"/>
    <w:rsid w:val="00AE4285"/>
    <w:rsid w:val="00AE45FA"/>
    <w:rsid w:val="00AE6062"/>
    <w:rsid w:val="00AE6C26"/>
    <w:rsid w:val="00AE7D9F"/>
    <w:rsid w:val="00AF14E6"/>
    <w:rsid w:val="00AF23D0"/>
    <w:rsid w:val="00AF28EC"/>
    <w:rsid w:val="00AF4192"/>
    <w:rsid w:val="00AF6AA9"/>
    <w:rsid w:val="00AF7611"/>
    <w:rsid w:val="00AF7AC8"/>
    <w:rsid w:val="00B0009C"/>
    <w:rsid w:val="00B0259A"/>
    <w:rsid w:val="00B028AB"/>
    <w:rsid w:val="00B03C11"/>
    <w:rsid w:val="00B03D79"/>
    <w:rsid w:val="00B04413"/>
    <w:rsid w:val="00B04668"/>
    <w:rsid w:val="00B05805"/>
    <w:rsid w:val="00B05BD6"/>
    <w:rsid w:val="00B05F0C"/>
    <w:rsid w:val="00B06991"/>
    <w:rsid w:val="00B1014B"/>
    <w:rsid w:val="00B14EFF"/>
    <w:rsid w:val="00B17B44"/>
    <w:rsid w:val="00B20DDE"/>
    <w:rsid w:val="00B2188E"/>
    <w:rsid w:val="00B21AEC"/>
    <w:rsid w:val="00B23B12"/>
    <w:rsid w:val="00B23E13"/>
    <w:rsid w:val="00B240DA"/>
    <w:rsid w:val="00B2504D"/>
    <w:rsid w:val="00B276DE"/>
    <w:rsid w:val="00B31FBD"/>
    <w:rsid w:val="00B33AF9"/>
    <w:rsid w:val="00B34867"/>
    <w:rsid w:val="00B34ACB"/>
    <w:rsid w:val="00B34B3F"/>
    <w:rsid w:val="00B34FC0"/>
    <w:rsid w:val="00B352F8"/>
    <w:rsid w:val="00B369B4"/>
    <w:rsid w:val="00B36A24"/>
    <w:rsid w:val="00B37617"/>
    <w:rsid w:val="00B401A8"/>
    <w:rsid w:val="00B4023A"/>
    <w:rsid w:val="00B404AA"/>
    <w:rsid w:val="00B406C7"/>
    <w:rsid w:val="00B410F0"/>
    <w:rsid w:val="00B42E9E"/>
    <w:rsid w:val="00B43055"/>
    <w:rsid w:val="00B4391F"/>
    <w:rsid w:val="00B43DE7"/>
    <w:rsid w:val="00B44006"/>
    <w:rsid w:val="00B461D9"/>
    <w:rsid w:val="00B4684F"/>
    <w:rsid w:val="00B46C10"/>
    <w:rsid w:val="00B46E0A"/>
    <w:rsid w:val="00B4778D"/>
    <w:rsid w:val="00B47E67"/>
    <w:rsid w:val="00B5286D"/>
    <w:rsid w:val="00B52F49"/>
    <w:rsid w:val="00B53DB5"/>
    <w:rsid w:val="00B54127"/>
    <w:rsid w:val="00B550ED"/>
    <w:rsid w:val="00B55102"/>
    <w:rsid w:val="00B56C6A"/>
    <w:rsid w:val="00B5790C"/>
    <w:rsid w:val="00B62D79"/>
    <w:rsid w:val="00B635C3"/>
    <w:rsid w:val="00B63630"/>
    <w:rsid w:val="00B63D44"/>
    <w:rsid w:val="00B64F8E"/>
    <w:rsid w:val="00B659A7"/>
    <w:rsid w:val="00B66120"/>
    <w:rsid w:val="00B67396"/>
    <w:rsid w:val="00B70645"/>
    <w:rsid w:val="00B717A2"/>
    <w:rsid w:val="00B72628"/>
    <w:rsid w:val="00B73595"/>
    <w:rsid w:val="00B73F11"/>
    <w:rsid w:val="00B742EC"/>
    <w:rsid w:val="00B74D0B"/>
    <w:rsid w:val="00B7556A"/>
    <w:rsid w:val="00B766C1"/>
    <w:rsid w:val="00B80A91"/>
    <w:rsid w:val="00B80BDE"/>
    <w:rsid w:val="00B81588"/>
    <w:rsid w:val="00B815FF"/>
    <w:rsid w:val="00B82908"/>
    <w:rsid w:val="00B836E9"/>
    <w:rsid w:val="00B83933"/>
    <w:rsid w:val="00B843B8"/>
    <w:rsid w:val="00B8448E"/>
    <w:rsid w:val="00B84648"/>
    <w:rsid w:val="00B86837"/>
    <w:rsid w:val="00B87083"/>
    <w:rsid w:val="00B9107D"/>
    <w:rsid w:val="00B91343"/>
    <w:rsid w:val="00B936F0"/>
    <w:rsid w:val="00B947BA"/>
    <w:rsid w:val="00B95681"/>
    <w:rsid w:val="00B95B37"/>
    <w:rsid w:val="00B96599"/>
    <w:rsid w:val="00B96BEE"/>
    <w:rsid w:val="00B974C0"/>
    <w:rsid w:val="00BA2023"/>
    <w:rsid w:val="00BA2186"/>
    <w:rsid w:val="00BA21C2"/>
    <w:rsid w:val="00BA2B21"/>
    <w:rsid w:val="00BA3A39"/>
    <w:rsid w:val="00BA3A75"/>
    <w:rsid w:val="00BA3C7B"/>
    <w:rsid w:val="00BA40AE"/>
    <w:rsid w:val="00BA43E2"/>
    <w:rsid w:val="00BA4505"/>
    <w:rsid w:val="00BA5346"/>
    <w:rsid w:val="00BA6088"/>
    <w:rsid w:val="00BA64A7"/>
    <w:rsid w:val="00BA689F"/>
    <w:rsid w:val="00BA6E9D"/>
    <w:rsid w:val="00BA6EE4"/>
    <w:rsid w:val="00BA6EEF"/>
    <w:rsid w:val="00BA7974"/>
    <w:rsid w:val="00BB031D"/>
    <w:rsid w:val="00BB08E3"/>
    <w:rsid w:val="00BB094A"/>
    <w:rsid w:val="00BB1064"/>
    <w:rsid w:val="00BB17D2"/>
    <w:rsid w:val="00BB345D"/>
    <w:rsid w:val="00BB4303"/>
    <w:rsid w:val="00BB45BD"/>
    <w:rsid w:val="00BB4A86"/>
    <w:rsid w:val="00BB571F"/>
    <w:rsid w:val="00BC14E9"/>
    <w:rsid w:val="00BC2781"/>
    <w:rsid w:val="00BC2B6C"/>
    <w:rsid w:val="00BC46EB"/>
    <w:rsid w:val="00BC4E96"/>
    <w:rsid w:val="00BC4ED3"/>
    <w:rsid w:val="00BC56EA"/>
    <w:rsid w:val="00BC7ACC"/>
    <w:rsid w:val="00BD0112"/>
    <w:rsid w:val="00BD356B"/>
    <w:rsid w:val="00BD5699"/>
    <w:rsid w:val="00BD573D"/>
    <w:rsid w:val="00BD62A3"/>
    <w:rsid w:val="00BE21E6"/>
    <w:rsid w:val="00BE26B0"/>
    <w:rsid w:val="00BE403B"/>
    <w:rsid w:val="00BE4D29"/>
    <w:rsid w:val="00BE52DF"/>
    <w:rsid w:val="00BE5D13"/>
    <w:rsid w:val="00BE6374"/>
    <w:rsid w:val="00BF0A32"/>
    <w:rsid w:val="00BF0BBD"/>
    <w:rsid w:val="00BF12C4"/>
    <w:rsid w:val="00BF274A"/>
    <w:rsid w:val="00BF295C"/>
    <w:rsid w:val="00BF3282"/>
    <w:rsid w:val="00BF4C65"/>
    <w:rsid w:val="00BF5AA9"/>
    <w:rsid w:val="00BF681A"/>
    <w:rsid w:val="00BF7334"/>
    <w:rsid w:val="00C01ED0"/>
    <w:rsid w:val="00C0215C"/>
    <w:rsid w:val="00C03E9C"/>
    <w:rsid w:val="00C041F9"/>
    <w:rsid w:val="00C044A9"/>
    <w:rsid w:val="00C06DC5"/>
    <w:rsid w:val="00C07946"/>
    <w:rsid w:val="00C07CEA"/>
    <w:rsid w:val="00C112DF"/>
    <w:rsid w:val="00C11C76"/>
    <w:rsid w:val="00C13E0D"/>
    <w:rsid w:val="00C14B8A"/>
    <w:rsid w:val="00C16F21"/>
    <w:rsid w:val="00C170C2"/>
    <w:rsid w:val="00C209D0"/>
    <w:rsid w:val="00C20BD4"/>
    <w:rsid w:val="00C21463"/>
    <w:rsid w:val="00C2154B"/>
    <w:rsid w:val="00C23FC1"/>
    <w:rsid w:val="00C31EA9"/>
    <w:rsid w:val="00C33867"/>
    <w:rsid w:val="00C3427B"/>
    <w:rsid w:val="00C40019"/>
    <w:rsid w:val="00C40586"/>
    <w:rsid w:val="00C4106C"/>
    <w:rsid w:val="00C41180"/>
    <w:rsid w:val="00C41F3D"/>
    <w:rsid w:val="00C42264"/>
    <w:rsid w:val="00C4264B"/>
    <w:rsid w:val="00C44494"/>
    <w:rsid w:val="00C453DB"/>
    <w:rsid w:val="00C45605"/>
    <w:rsid w:val="00C46682"/>
    <w:rsid w:val="00C4683E"/>
    <w:rsid w:val="00C46AAC"/>
    <w:rsid w:val="00C5083F"/>
    <w:rsid w:val="00C50A6C"/>
    <w:rsid w:val="00C52C19"/>
    <w:rsid w:val="00C52EE9"/>
    <w:rsid w:val="00C55A89"/>
    <w:rsid w:val="00C56481"/>
    <w:rsid w:val="00C57A59"/>
    <w:rsid w:val="00C608B9"/>
    <w:rsid w:val="00C63E79"/>
    <w:rsid w:val="00C64802"/>
    <w:rsid w:val="00C649AB"/>
    <w:rsid w:val="00C649CA"/>
    <w:rsid w:val="00C64A0E"/>
    <w:rsid w:val="00C6630F"/>
    <w:rsid w:val="00C6684F"/>
    <w:rsid w:val="00C70E26"/>
    <w:rsid w:val="00C72FD0"/>
    <w:rsid w:val="00C743B7"/>
    <w:rsid w:val="00C74F36"/>
    <w:rsid w:val="00C75717"/>
    <w:rsid w:val="00C76319"/>
    <w:rsid w:val="00C76978"/>
    <w:rsid w:val="00C77415"/>
    <w:rsid w:val="00C776BC"/>
    <w:rsid w:val="00C8032F"/>
    <w:rsid w:val="00C8108E"/>
    <w:rsid w:val="00C81351"/>
    <w:rsid w:val="00C81535"/>
    <w:rsid w:val="00C82319"/>
    <w:rsid w:val="00C82C30"/>
    <w:rsid w:val="00C82FA8"/>
    <w:rsid w:val="00C835D5"/>
    <w:rsid w:val="00C83A02"/>
    <w:rsid w:val="00C83E8C"/>
    <w:rsid w:val="00C86A94"/>
    <w:rsid w:val="00C87305"/>
    <w:rsid w:val="00C87ECB"/>
    <w:rsid w:val="00C9567A"/>
    <w:rsid w:val="00C964AA"/>
    <w:rsid w:val="00C9673A"/>
    <w:rsid w:val="00C96A0B"/>
    <w:rsid w:val="00C96A3E"/>
    <w:rsid w:val="00C96E7E"/>
    <w:rsid w:val="00CA01CA"/>
    <w:rsid w:val="00CA07B5"/>
    <w:rsid w:val="00CA091E"/>
    <w:rsid w:val="00CA1185"/>
    <w:rsid w:val="00CA12B9"/>
    <w:rsid w:val="00CA1C6D"/>
    <w:rsid w:val="00CA2B22"/>
    <w:rsid w:val="00CA380D"/>
    <w:rsid w:val="00CA5081"/>
    <w:rsid w:val="00CA5AB8"/>
    <w:rsid w:val="00CA7436"/>
    <w:rsid w:val="00CB225E"/>
    <w:rsid w:val="00CB23B7"/>
    <w:rsid w:val="00CB283D"/>
    <w:rsid w:val="00CB2D15"/>
    <w:rsid w:val="00CB412F"/>
    <w:rsid w:val="00CB59BF"/>
    <w:rsid w:val="00CB5B79"/>
    <w:rsid w:val="00CB65C8"/>
    <w:rsid w:val="00CC0502"/>
    <w:rsid w:val="00CC0B77"/>
    <w:rsid w:val="00CC1787"/>
    <w:rsid w:val="00CC1BAF"/>
    <w:rsid w:val="00CC396F"/>
    <w:rsid w:val="00CC66C4"/>
    <w:rsid w:val="00CC6873"/>
    <w:rsid w:val="00CC6CB6"/>
    <w:rsid w:val="00CC749A"/>
    <w:rsid w:val="00CC7ED8"/>
    <w:rsid w:val="00CD2A43"/>
    <w:rsid w:val="00CD30E5"/>
    <w:rsid w:val="00CD3140"/>
    <w:rsid w:val="00CD349E"/>
    <w:rsid w:val="00CD600B"/>
    <w:rsid w:val="00CD6A2D"/>
    <w:rsid w:val="00CD6EB0"/>
    <w:rsid w:val="00CE014D"/>
    <w:rsid w:val="00CE0442"/>
    <w:rsid w:val="00CE1428"/>
    <w:rsid w:val="00CE1983"/>
    <w:rsid w:val="00CE1EBB"/>
    <w:rsid w:val="00CE394F"/>
    <w:rsid w:val="00CE3E2E"/>
    <w:rsid w:val="00CE5E27"/>
    <w:rsid w:val="00CF02FB"/>
    <w:rsid w:val="00CF54E8"/>
    <w:rsid w:val="00CF653D"/>
    <w:rsid w:val="00CF6892"/>
    <w:rsid w:val="00CF770D"/>
    <w:rsid w:val="00CF79BC"/>
    <w:rsid w:val="00CF79F0"/>
    <w:rsid w:val="00CF7DC6"/>
    <w:rsid w:val="00D012A6"/>
    <w:rsid w:val="00D03394"/>
    <w:rsid w:val="00D03470"/>
    <w:rsid w:val="00D034B1"/>
    <w:rsid w:val="00D03693"/>
    <w:rsid w:val="00D037F1"/>
    <w:rsid w:val="00D040B8"/>
    <w:rsid w:val="00D04393"/>
    <w:rsid w:val="00D043F4"/>
    <w:rsid w:val="00D04429"/>
    <w:rsid w:val="00D05296"/>
    <w:rsid w:val="00D0598F"/>
    <w:rsid w:val="00D104B8"/>
    <w:rsid w:val="00D105F9"/>
    <w:rsid w:val="00D1065E"/>
    <w:rsid w:val="00D1079F"/>
    <w:rsid w:val="00D1224B"/>
    <w:rsid w:val="00D13213"/>
    <w:rsid w:val="00D13B0E"/>
    <w:rsid w:val="00D17CE2"/>
    <w:rsid w:val="00D21CAE"/>
    <w:rsid w:val="00D21DCC"/>
    <w:rsid w:val="00D24EA8"/>
    <w:rsid w:val="00D25A0D"/>
    <w:rsid w:val="00D25DBD"/>
    <w:rsid w:val="00D263A7"/>
    <w:rsid w:val="00D26443"/>
    <w:rsid w:val="00D26B3E"/>
    <w:rsid w:val="00D35F62"/>
    <w:rsid w:val="00D3759B"/>
    <w:rsid w:val="00D40650"/>
    <w:rsid w:val="00D40C4B"/>
    <w:rsid w:val="00D41B9E"/>
    <w:rsid w:val="00D41D4E"/>
    <w:rsid w:val="00D41ED5"/>
    <w:rsid w:val="00D42DE9"/>
    <w:rsid w:val="00D43032"/>
    <w:rsid w:val="00D43109"/>
    <w:rsid w:val="00D43705"/>
    <w:rsid w:val="00D4404D"/>
    <w:rsid w:val="00D45BBE"/>
    <w:rsid w:val="00D46144"/>
    <w:rsid w:val="00D472E8"/>
    <w:rsid w:val="00D507DB"/>
    <w:rsid w:val="00D50882"/>
    <w:rsid w:val="00D50AF7"/>
    <w:rsid w:val="00D51B58"/>
    <w:rsid w:val="00D524A2"/>
    <w:rsid w:val="00D52F2C"/>
    <w:rsid w:val="00D53C08"/>
    <w:rsid w:val="00D53EF6"/>
    <w:rsid w:val="00D541C2"/>
    <w:rsid w:val="00D549A5"/>
    <w:rsid w:val="00D54D69"/>
    <w:rsid w:val="00D558E9"/>
    <w:rsid w:val="00D5641D"/>
    <w:rsid w:val="00D56567"/>
    <w:rsid w:val="00D56D9E"/>
    <w:rsid w:val="00D57163"/>
    <w:rsid w:val="00D601FA"/>
    <w:rsid w:val="00D6045E"/>
    <w:rsid w:val="00D61346"/>
    <w:rsid w:val="00D61973"/>
    <w:rsid w:val="00D6250E"/>
    <w:rsid w:val="00D63101"/>
    <w:rsid w:val="00D631B8"/>
    <w:rsid w:val="00D63CA1"/>
    <w:rsid w:val="00D64FDA"/>
    <w:rsid w:val="00D65AD0"/>
    <w:rsid w:val="00D678F3"/>
    <w:rsid w:val="00D67E19"/>
    <w:rsid w:val="00D70AEE"/>
    <w:rsid w:val="00D7583D"/>
    <w:rsid w:val="00D75A9A"/>
    <w:rsid w:val="00D75D76"/>
    <w:rsid w:val="00D77866"/>
    <w:rsid w:val="00D80967"/>
    <w:rsid w:val="00D80EB8"/>
    <w:rsid w:val="00D81218"/>
    <w:rsid w:val="00D823AA"/>
    <w:rsid w:val="00D8278A"/>
    <w:rsid w:val="00D843BA"/>
    <w:rsid w:val="00D8537A"/>
    <w:rsid w:val="00D85702"/>
    <w:rsid w:val="00D86504"/>
    <w:rsid w:val="00D86660"/>
    <w:rsid w:val="00D8673D"/>
    <w:rsid w:val="00D86877"/>
    <w:rsid w:val="00D87299"/>
    <w:rsid w:val="00D904B3"/>
    <w:rsid w:val="00D90F50"/>
    <w:rsid w:val="00D91125"/>
    <w:rsid w:val="00D92981"/>
    <w:rsid w:val="00D92EBF"/>
    <w:rsid w:val="00D9369F"/>
    <w:rsid w:val="00D95930"/>
    <w:rsid w:val="00D970F6"/>
    <w:rsid w:val="00D97877"/>
    <w:rsid w:val="00D97E1D"/>
    <w:rsid w:val="00DA0545"/>
    <w:rsid w:val="00DA094E"/>
    <w:rsid w:val="00DA19DD"/>
    <w:rsid w:val="00DA201D"/>
    <w:rsid w:val="00DA4A55"/>
    <w:rsid w:val="00DA5112"/>
    <w:rsid w:val="00DA5209"/>
    <w:rsid w:val="00DB0323"/>
    <w:rsid w:val="00DB0FDB"/>
    <w:rsid w:val="00DB3105"/>
    <w:rsid w:val="00DB3D38"/>
    <w:rsid w:val="00DB4101"/>
    <w:rsid w:val="00DB46CB"/>
    <w:rsid w:val="00DB6BC1"/>
    <w:rsid w:val="00DB7A6E"/>
    <w:rsid w:val="00DB7ADE"/>
    <w:rsid w:val="00DC076E"/>
    <w:rsid w:val="00DC13D8"/>
    <w:rsid w:val="00DC446D"/>
    <w:rsid w:val="00DC654A"/>
    <w:rsid w:val="00DD22DD"/>
    <w:rsid w:val="00DD33BD"/>
    <w:rsid w:val="00DD3928"/>
    <w:rsid w:val="00DD4C2C"/>
    <w:rsid w:val="00DD4F27"/>
    <w:rsid w:val="00DD6170"/>
    <w:rsid w:val="00DD67E6"/>
    <w:rsid w:val="00DD70BC"/>
    <w:rsid w:val="00DD71BB"/>
    <w:rsid w:val="00DD7460"/>
    <w:rsid w:val="00DD78D1"/>
    <w:rsid w:val="00DD7F97"/>
    <w:rsid w:val="00DE11A5"/>
    <w:rsid w:val="00DE14CC"/>
    <w:rsid w:val="00DE19BF"/>
    <w:rsid w:val="00DE1B5F"/>
    <w:rsid w:val="00DE2189"/>
    <w:rsid w:val="00DE2EDD"/>
    <w:rsid w:val="00DE33C9"/>
    <w:rsid w:val="00DE35B2"/>
    <w:rsid w:val="00DE3766"/>
    <w:rsid w:val="00DE4CD3"/>
    <w:rsid w:val="00DE6DD4"/>
    <w:rsid w:val="00DF02F2"/>
    <w:rsid w:val="00DF07E4"/>
    <w:rsid w:val="00DF2382"/>
    <w:rsid w:val="00DF453D"/>
    <w:rsid w:val="00DF6408"/>
    <w:rsid w:val="00DF6DF3"/>
    <w:rsid w:val="00E00C1C"/>
    <w:rsid w:val="00E00C8E"/>
    <w:rsid w:val="00E018FD"/>
    <w:rsid w:val="00E02EF6"/>
    <w:rsid w:val="00E047AE"/>
    <w:rsid w:val="00E0645B"/>
    <w:rsid w:val="00E079C7"/>
    <w:rsid w:val="00E10836"/>
    <w:rsid w:val="00E11270"/>
    <w:rsid w:val="00E11527"/>
    <w:rsid w:val="00E1281A"/>
    <w:rsid w:val="00E13582"/>
    <w:rsid w:val="00E15A1C"/>
    <w:rsid w:val="00E15DF3"/>
    <w:rsid w:val="00E16EC5"/>
    <w:rsid w:val="00E20C7D"/>
    <w:rsid w:val="00E20F14"/>
    <w:rsid w:val="00E210F3"/>
    <w:rsid w:val="00E216CB"/>
    <w:rsid w:val="00E22243"/>
    <w:rsid w:val="00E22C45"/>
    <w:rsid w:val="00E2569F"/>
    <w:rsid w:val="00E258A4"/>
    <w:rsid w:val="00E25F4E"/>
    <w:rsid w:val="00E26208"/>
    <w:rsid w:val="00E26ED7"/>
    <w:rsid w:val="00E308E7"/>
    <w:rsid w:val="00E30B81"/>
    <w:rsid w:val="00E31947"/>
    <w:rsid w:val="00E31C43"/>
    <w:rsid w:val="00E328D8"/>
    <w:rsid w:val="00E337BE"/>
    <w:rsid w:val="00E34223"/>
    <w:rsid w:val="00E37FBB"/>
    <w:rsid w:val="00E41A14"/>
    <w:rsid w:val="00E43C20"/>
    <w:rsid w:val="00E43DCB"/>
    <w:rsid w:val="00E446D2"/>
    <w:rsid w:val="00E4496E"/>
    <w:rsid w:val="00E44A82"/>
    <w:rsid w:val="00E45F77"/>
    <w:rsid w:val="00E475EE"/>
    <w:rsid w:val="00E479C1"/>
    <w:rsid w:val="00E52F7B"/>
    <w:rsid w:val="00E54988"/>
    <w:rsid w:val="00E55CF3"/>
    <w:rsid w:val="00E55E90"/>
    <w:rsid w:val="00E561DD"/>
    <w:rsid w:val="00E56469"/>
    <w:rsid w:val="00E57164"/>
    <w:rsid w:val="00E602B9"/>
    <w:rsid w:val="00E60395"/>
    <w:rsid w:val="00E60B2A"/>
    <w:rsid w:val="00E6306D"/>
    <w:rsid w:val="00E632C5"/>
    <w:rsid w:val="00E6351A"/>
    <w:rsid w:val="00E6462C"/>
    <w:rsid w:val="00E64A56"/>
    <w:rsid w:val="00E658BC"/>
    <w:rsid w:val="00E659EA"/>
    <w:rsid w:val="00E70564"/>
    <w:rsid w:val="00E74999"/>
    <w:rsid w:val="00E753CF"/>
    <w:rsid w:val="00E75EC2"/>
    <w:rsid w:val="00E75FF7"/>
    <w:rsid w:val="00E7693B"/>
    <w:rsid w:val="00E76F6D"/>
    <w:rsid w:val="00E777A6"/>
    <w:rsid w:val="00E802DF"/>
    <w:rsid w:val="00E8134E"/>
    <w:rsid w:val="00E82B70"/>
    <w:rsid w:val="00E82C2A"/>
    <w:rsid w:val="00E8313D"/>
    <w:rsid w:val="00E84669"/>
    <w:rsid w:val="00E84733"/>
    <w:rsid w:val="00E85645"/>
    <w:rsid w:val="00E86AA2"/>
    <w:rsid w:val="00E873BC"/>
    <w:rsid w:val="00E873E7"/>
    <w:rsid w:val="00E877BC"/>
    <w:rsid w:val="00E87846"/>
    <w:rsid w:val="00E91542"/>
    <w:rsid w:val="00E917F6"/>
    <w:rsid w:val="00E92A96"/>
    <w:rsid w:val="00E92FC6"/>
    <w:rsid w:val="00E935F3"/>
    <w:rsid w:val="00E95528"/>
    <w:rsid w:val="00E963DC"/>
    <w:rsid w:val="00E96796"/>
    <w:rsid w:val="00E96A4B"/>
    <w:rsid w:val="00E9771E"/>
    <w:rsid w:val="00EA04EA"/>
    <w:rsid w:val="00EA05A4"/>
    <w:rsid w:val="00EA0A0F"/>
    <w:rsid w:val="00EA1B13"/>
    <w:rsid w:val="00EA2254"/>
    <w:rsid w:val="00EA3235"/>
    <w:rsid w:val="00EA4360"/>
    <w:rsid w:val="00EA4579"/>
    <w:rsid w:val="00EA59E7"/>
    <w:rsid w:val="00EA5E04"/>
    <w:rsid w:val="00EA6F8F"/>
    <w:rsid w:val="00EA74E1"/>
    <w:rsid w:val="00EB0F13"/>
    <w:rsid w:val="00EB3837"/>
    <w:rsid w:val="00EB44C0"/>
    <w:rsid w:val="00EB460B"/>
    <w:rsid w:val="00EB6ACF"/>
    <w:rsid w:val="00EB6C0E"/>
    <w:rsid w:val="00EB6E3D"/>
    <w:rsid w:val="00EB7BDF"/>
    <w:rsid w:val="00EC0DAC"/>
    <w:rsid w:val="00EC0E52"/>
    <w:rsid w:val="00EC0FFB"/>
    <w:rsid w:val="00EC2380"/>
    <w:rsid w:val="00EC2B3A"/>
    <w:rsid w:val="00EC54E8"/>
    <w:rsid w:val="00EC57C4"/>
    <w:rsid w:val="00EC69ED"/>
    <w:rsid w:val="00ED0E33"/>
    <w:rsid w:val="00ED1220"/>
    <w:rsid w:val="00ED24BF"/>
    <w:rsid w:val="00ED26E7"/>
    <w:rsid w:val="00ED318E"/>
    <w:rsid w:val="00ED4095"/>
    <w:rsid w:val="00ED6B5F"/>
    <w:rsid w:val="00ED79EB"/>
    <w:rsid w:val="00EE094A"/>
    <w:rsid w:val="00EE3390"/>
    <w:rsid w:val="00EE350C"/>
    <w:rsid w:val="00EE380F"/>
    <w:rsid w:val="00EE3EAD"/>
    <w:rsid w:val="00EE3F45"/>
    <w:rsid w:val="00EE4026"/>
    <w:rsid w:val="00EE4EED"/>
    <w:rsid w:val="00EE5013"/>
    <w:rsid w:val="00EE5648"/>
    <w:rsid w:val="00EE5AC3"/>
    <w:rsid w:val="00EE5BAB"/>
    <w:rsid w:val="00EE6A4A"/>
    <w:rsid w:val="00EE6DC5"/>
    <w:rsid w:val="00EF0201"/>
    <w:rsid w:val="00EF044C"/>
    <w:rsid w:val="00EF0EE7"/>
    <w:rsid w:val="00EF2060"/>
    <w:rsid w:val="00EF2174"/>
    <w:rsid w:val="00EF3A91"/>
    <w:rsid w:val="00EF480F"/>
    <w:rsid w:val="00EF49C0"/>
    <w:rsid w:val="00EF4ED2"/>
    <w:rsid w:val="00EF5B2E"/>
    <w:rsid w:val="00F002CB"/>
    <w:rsid w:val="00F005F4"/>
    <w:rsid w:val="00F0089C"/>
    <w:rsid w:val="00F0119F"/>
    <w:rsid w:val="00F019DE"/>
    <w:rsid w:val="00F022BA"/>
    <w:rsid w:val="00F027DC"/>
    <w:rsid w:val="00F027E0"/>
    <w:rsid w:val="00F036DC"/>
    <w:rsid w:val="00F04805"/>
    <w:rsid w:val="00F068F6"/>
    <w:rsid w:val="00F07045"/>
    <w:rsid w:val="00F10881"/>
    <w:rsid w:val="00F10B39"/>
    <w:rsid w:val="00F11780"/>
    <w:rsid w:val="00F12A22"/>
    <w:rsid w:val="00F12BB2"/>
    <w:rsid w:val="00F13DB6"/>
    <w:rsid w:val="00F13E08"/>
    <w:rsid w:val="00F1440B"/>
    <w:rsid w:val="00F163EF"/>
    <w:rsid w:val="00F1715C"/>
    <w:rsid w:val="00F1741E"/>
    <w:rsid w:val="00F208C0"/>
    <w:rsid w:val="00F20B90"/>
    <w:rsid w:val="00F20BB3"/>
    <w:rsid w:val="00F20FC3"/>
    <w:rsid w:val="00F2112C"/>
    <w:rsid w:val="00F221F9"/>
    <w:rsid w:val="00F22B79"/>
    <w:rsid w:val="00F23290"/>
    <w:rsid w:val="00F25109"/>
    <w:rsid w:val="00F25B42"/>
    <w:rsid w:val="00F26F9C"/>
    <w:rsid w:val="00F27560"/>
    <w:rsid w:val="00F307A8"/>
    <w:rsid w:val="00F30E15"/>
    <w:rsid w:val="00F31419"/>
    <w:rsid w:val="00F3146A"/>
    <w:rsid w:val="00F32753"/>
    <w:rsid w:val="00F32B03"/>
    <w:rsid w:val="00F34487"/>
    <w:rsid w:val="00F35F71"/>
    <w:rsid w:val="00F4054A"/>
    <w:rsid w:val="00F41208"/>
    <w:rsid w:val="00F41602"/>
    <w:rsid w:val="00F41AAF"/>
    <w:rsid w:val="00F41F09"/>
    <w:rsid w:val="00F453D9"/>
    <w:rsid w:val="00F461A8"/>
    <w:rsid w:val="00F47743"/>
    <w:rsid w:val="00F47DC4"/>
    <w:rsid w:val="00F503C5"/>
    <w:rsid w:val="00F50BC3"/>
    <w:rsid w:val="00F51C9C"/>
    <w:rsid w:val="00F521C4"/>
    <w:rsid w:val="00F5233A"/>
    <w:rsid w:val="00F525BC"/>
    <w:rsid w:val="00F52A27"/>
    <w:rsid w:val="00F54172"/>
    <w:rsid w:val="00F556A0"/>
    <w:rsid w:val="00F55FF9"/>
    <w:rsid w:val="00F561DB"/>
    <w:rsid w:val="00F571F6"/>
    <w:rsid w:val="00F605F4"/>
    <w:rsid w:val="00F628EE"/>
    <w:rsid w:val="00F63691"/>
    <w:rsid w:val="00F64ACF"/>
    <w:rsid w:val="00F657D8"/>
    <w:rsid w:val="00F65922"/>
    <w:rsid w:val="00F6683F"/>
    <w:rsid w:val="00F66876"/>
    <w:rsid w:val="00F7048D"/>
    <w:rsid w:val="00F706FA"/>
    <w:rsid w:val="00F70CDF"/>
    <w:rsid w:val="00F71F9B"/>
    <w:rsid w:val="00F73894"/>
    <w:rsid w:val="00F7425F"/>
    <w:rsid w:val="00F7433F"/>
    <w:rsid w:val="00F7442E"/>
    <w:rsid w:val="00F7620A"/>
    <w:rsid w:val="00F76A5A"/>
    <w:rsid w:val="00F77041"/>
    <w:rsid w:val="00F803A5"/>
    <w:rsid w:val="00F806CA"/>
    <w:rsid w:val="00F809D4"/>
    <w:rsid w:val="00F8236C"/>
    <w:rsid w:val="00F823D3"/>
    <w:rsid w:val="00F84826"/>
    <w:rsid w:val="00F855E6"/>
    <w:rsid w:val="00F87C18"/>
    <w:rsid w:val="00F87D2D"/>
    <w:rsid w:val="00F90667"/>
    <w:rsid w:val="00F90BC5"/>
    <w:rsid w:val="00F916A7"/>
    <w:rsid w:val="00F91AD1"/>
    <w:rsid w:val="00F92380"/>
    <w:rsid w:val="00F92976"/>
    <w:rsid w:val="00F92A99"/>
    <w:rsid w:val="00F93225"/>
    <w:rsid w:val="00F93E98"/>
    <w:rsid w:val="00F93F09"/>
    <w:rsid w:val="00F95468"/>
    <w:rsid w:val="00F95AB5"/>
    <w:rsid w:val="00F95DFF"/>
    <w:rsid w:val="00F9639D"/>
    <w:rsid w:val="00F973AB"/>
    <w:rsid w:val="00F97F06"/>
    <w:rsid w:val="00FA0189"/>
    <w:rsid w:val="00FA2530"/>
    <w:rsid w:val="00FA29FA"/>
    <w:rsid w:val="00FA2B17"/>
    <w:rsid w:val="00FA2E64"/>
    <w:rsid w:val="00FA61E0"/>
    <w:rsid w:val="00FA6637"/>
    <w:rsid w:val="00FA73A1"/>
    <w:rsid w:val="00FA7765"/>
    <w:rsid w:val="00FA7C58"/>
    <w:rsid w:val="00FB1623"/>
    <w:rsid w:val="00FB2176"/>
    <w:rsid w:val="00FB250E"/>
    <w:rsid w:val="00FB2BE4"/>
    <w:rsid w:val="00FB3B14"/>
    <w:rsid w:val="00FB3CAC"/>
    <w:rsid w:val="00FB5DDC"/>
    <w:rsid w:val="00FB6464"/>
    <w:rsid w:val="00FB6763"/>
    <w:rsid w:val="00FB67C3"/>
    <w:rsid w:val="00FB6DFA"/>
    <w:rsid w:val="00FB7B60"/>
    <w:rsid w:val="00FB7CEC"/>
    <w:rsid w:val="00FB7E07"/>
    <w:rsid w:val="00FC0ADB"/>
    <w:rsid w:val="00FC0B36"/>
    <w:rsid w:val="00FC1107"/>
    <w:rsid w:val="00FC1CE2"/>
    <w:rsid w:val="00FC336B"/>
    <w:rsid w:val="00FC3704"/>
    <w:rsid w:val="00FC4A0A"/>
    <w:rsid w:val="00FC53D5"/>
    <w:rsid w:val="00FC660E"/>
    <w:rsid w:val="00FC6E26"/>
    <w:rsid w:val="00FC7D24"/>
    <w:rsid w:val="00FD1446"/>
    <w:rsid w:val="00FD1874"/>
    <w:rsid w:val="00FD1DE7"/>
    <w:rsid w:val="00FD2992"/>
    <w:rsid w:val="00FD2B75"/>
    <w:rsid w:val="00FD3669"/>
    <w:rsid w:val="00FD403B"/>
    <w:rsid w:val="00FD4716"/>
    <w:rsid w:val="00FD4B37"/>
    <w:rsid w:val="00FD4FE7"/>
    <w:rsid w:val="00FD7AB5"/>
    <w:rsid w:val="00FE0C98"/>
    <w:rsid w:val="00FE2CDA"/>
    <w:rsid w:val="00FE305A"/>
    <w:rsid w:val="00FE38CC"/>
    <w:rsid w:val="00FE3CAD"/>
    <w:rsid w:val="00FE4DCE"/>
    <w:rsid w:val="00FE5201"/>
    <w:rsid w:val="00FE63F7"/>
    <w:rsid w:val="00FE6B4E"/>
    <w:rsid w:val="00FE6F6B"/>
    <w:rsid w:val="00FE7B15"/>
    <w:rsid w:val="00FF0D34"/>
    <w:rsid w:val="00FF1BEC"/>
    <w:rsid w:val="00FF2D71"/>
    <w:rsid w:val="00FF35C1"/>
    <w:rsid w:val="00FF388C"/>
    <w:rsid w:val="00FF4FAB"/>
    <w:rsid w:val="00FF51E4"/>
    <w:rsid w:val="00FF525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14532"/>
  <w15:docId w15:val="{D3644B58-54F4-4AF1-9CA4-8497CFFEC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706"/>
    <w:pPr>
      <w:suppressAutoHyphens/>
      <w:spacing w:line="264" w:lineRule="auto"/>
    </w:pPr>
    <w:rPr>
      <w:rFonts w:ascii="Arial" w:hAnsi="Arial"/>
      <w:lang w:eastAsia="ar-SA"/>
    </w:rPr>
  </w:style>
  <w:style w:type="paragraph" w:styleId="Heading1">
    <w:name w:val="heading 1"/>
    <w:basedOn w:val="Normal"/>
    <w:next w:val="BodyTextIndent"/>
    <w:qFormat/>
    <w:rsid w:val="00B5790C"/>
    <w:pPr>
      <w:keepNext/>
      <w:numPr>
        <w:numId w:val="13"/>
      </w:numPr>
      <w:spacing w:before="240" w:after="120"/>
      <w:outlineLvl w:val="0"/>
    </w:pPr>
    <w:rPr>
      <w:b/>
      <w:kern w:val="1"/>
      <w:sz w:val="28"/>
    </w:rPr>
  </w:style>
  <w:style w:type="paragraph" w:styleId="Heading2">
    <w:name w:val="heading 2"/>
    <w:basedOn w:val="Normal"/>
    <w:next w:val="BodyTextIndent"/>
    <w:link w:val="Heading2Char"/>
    <w:autoRedefine/>
    <w:qFormat/>
    <w:rsid w:val="00DB0FDB"/>
    <w:pPr>
      <w:keepNext/>
      <w:numPr>
        <w:ilvl w:val="1"/>
        <w:numId w:val="13"/>
      </w:numPr>
      <w:spacing w:before="120" w:after="120"/>
      <w:outlineLvl w:val="1"/>
    </w:pPr>
    <w:rPr>
      <w:b/>
      <w:iCs/>
      <w:u w:val="single"/>
      <w:lang w:val="en-AU"/>
    </w:rPr>
  </w:style>
  <w:style w:type="paragraph" w:styleId="Heading3">
    <w:name w:val="heading 3"/>
    <w:basedOn w:val="Normal"/>
    <w:next w:val="BodyTextIndent"/>
    <w:link w:val="Heading3Char"/>
    <w:qFormat/>
    <w:rsid w:val="00600092"/>
    <w:pPr>
      <w:keepNext/>
      <w:numPr>
        <w:ilvl w:val="2"/>
        <w:numId w:val="13"/>
      </w:numPr>
      <w:tabs>
        <w:tab w:val="left" w:pos="1418"/>
      </w:tabs>
      <w:spacing w:before="240" w:after="120"/>
      <w:outlineLvl w:val="2"/>
    </w:pPr>
    <w:rPr>
      <w:b/>
      <w:u w:val="single"/>
    </w:rPr>
  </w:style>
  <w:style w:type="paragraph" w:styleId="Heading4">
    <w:name w:val="heading 4"/>
    <w:basedOn w:val="Normal"/>
    <w:next w:val="Normal"/>
    <w:qFormat/>
    <w:rsid w:val="005D0FB1"/>
    <w:pPr>
      <w:keepNext/>
      <w:numPr>
        <w:ilvl w:val="3"/>
        <w:numId w:val="13"/>
      </w:numPr>
      <w:outlineLvl w:val="3"/>
    </w:pPr>
    <w:rPr>
      <w:b/>
      <w:sz w:val="32"/>
    </w:rPr>
  </w:style>
  <w:style w:type="paragraph" w:styleId="Heading5">
    <w:name w:val="heading 5"/>
    <w:basedOn w:val="Normal"/>
    <w:next w:val="Normal"/>
    <w:qFormat/>
    <w:rsid w:val="005D0FB1"/>
    <w:pPr>
      <w:keepNext/>
      <w:numPr>
        <w:ilvl w:val="4"/>
        <w:numId w:val="13"/>
      </w:numPr>
      <w:outlineLvl w:val="4"/>
    </w:pPr>
    <w:rPr>
      <w:sz w:val="52"/>
    </w:rPr>
  </w:style>
  <w:style w:type="paragraph" w:styleId="Heading6">
    <w:name w:val="heading 6"/>
    <w:basedOn w:val="Normal"/>
    <w:next w:val="Normal"/>
    <w:qFormat/>
    <w:rsid w:val="009811B2"/>
    <w:pPr>
      <w:keepNext/>
      <w:numPr>
        <w:ilvl w:val="5"/>
        <w:numId w:val="13"/>
      </w:numPr>
      <w:outlineLvl w:val="5"/>
    </w:pPr>
    <w:rPr>
      <w:b/>
      <w:smallCaps/>
      <w:sz w:val="28"/>
      <w:szCs w:val="28"/>
    </w:rPr>
  </w:style>
  <w:style w:type="paragraph" w:styleId="Heading7">
    <w:name w:val="heading 7"/>
    <w:basedOn w:val="Normal"/>
    <w:next w:val="Normal"/>
    <w:qFormat/>
    <w:rsid w:val="005D0FB1"/>
    <w:pPr>
      <w:keepNext/>
      <w:numPr>
        <w:ilvl w:val="6"/>
        <w:numId w:val="13"/>
      </w:numPr>
      <w:outlineLvl w:val="6"/>
    </w:pPr>
    <w:rPr>
      <w:b/>
      <w:i/>
    </w:rPr>
  </w:style>
  <w:style w:type="paragraph" w:styleId="Heading8">
    <w:name w:val="heading 8"/>
    <w:basedOn w:val="Normal"/>
    <w:next w:val="Normal"/>
    <w:qFormat/>
    <w:rsid w:val="005D0FB1"/>
    <w:pPr>
      <w:keepNext/>
      <w:widowControl w:val="0"/>
      <w:numPr>
        <w:ilvl w:val="7"/>
        <w:numId w:val="13"/>
      </w:numPr>
      <w:pBdr>
        <w:bottom w:val="single" w:sz="1" w:space="1" w:color="000000"/>
      </w:pBdr>
      <w:tabs>
        <w:tab w:val="right" w:pos="8505"/>
        <w:tab w:val="right" w:pos="13608"/>
      </w:tabs>
      <w:spacing w:line="240" w:lineRule="exact"/>
      <w:ind w:right="-52"/>
      <w:outlineLvl w:val="7"/>
    </w:pPr>
    <w:rPr>
      <w:i/>
      <w:sz w:val="18"/>
      <w:lang w:val="en-US"/>
    </w:rPr>
  </w:style>
  <w:style w:type="paragraph" w:styleId="Heading9">
    <w:name w:val="heading 9"/>
    <w:basedOn w:val="Normal"/>
    <w:next w:val="Normal"/>
    <w:qFormat/>
    <w:rsid w:val="005D0FB1"/>
    <w:pPr>
      <w:keepNext/>
      <w:numPr>
        <w:ilvl w:val="8"/>
        <w:numId w:val="13"/>
      </w:numPr>
      <w:outlineLvl w:val="8"/>
    </w:pPr>
    <w:rPr>
      <w:i/>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9811B2"/>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link w:val="BodyTextIndent"/>
    <w:rsid w:val="009811B2"/>
    <w:rPr>
      <w:rFonts w:ascii="Arial" w:hAnsi="Arial"/>
      <w:lang w:val="en-AU" w:eastAsia="ar-SA" w:bidi="ar-SA"/>
    </w:rPr>
  </w:style>
  <w:style w:type="character" w:customStyle="1" w:styleId="FooterChar">
    <w:name w:val="Footer Char"/>
    <w:link w:val="Footer"/>
    <w:rsid w:val="008D16EB"/>
    <w:rPr>
      <w:sz w:val="24"/>
      <w:lang w:val="en-AU" w:eastAsia="ar-SA" w:bidi="ar-SA"/>
    </w:rPr>
  </w:style>
  <w:style w:type="paragraph" w:styleId="Footer">
    <w:name w:val="footer"/>
    <w:basedOn w:val="Normal"/>
    <w:link w:val="FooterChar"/>
    <w:rsid w:val="005D0FB1"/>
    <w:pPr>
      <w:tabs>
        <w:tab w:val="center" w:pos="4153"/>
        <w:tab w:val="right" w:pos="8306"/>
      </w:tabs>
    </w:pPr>
  </w:style>
  <w:style w:type="character" w:customStyle="1" w:styleId="Style16ptBoldAllcaps">
    <w:name w:val="Style 16 pt Bold All caps"/>
    <w:rsid w:val="00000687"/>
    <w:rPr>
      <w:b/>
      <w:bCs/>
      <w:caps/>
      <w:sz w:val="32"/>
      <w:szCs w:val="32"/>
    </w:rPr>
  </w:style>
  <w:style w:type="paragraph" w:styleId="ListBullet4">
    <w:name w:val="List Bullet 4"/>
    <w:basedOn w:val="Normal"/>
    <w:rsid w:val="009A46C7"/>
    <w:pPr>
      <w:numPr>
        <w:numId w:val="2"/>
      </w:numPr>
    </w:pPr>
  </w:style>
  <w:style w:type="character" w:customStyle="1" w:styleId="Style14ptBold">
    <w:name w:val="Style 14 pt Bold"/>
    <w:rsid w:val="00000687"/>
    <w:rPr>
      <w:rFonts w:ascii="Arial" w:hAnsi="Arial"/>
      <w:b/>
      <w:bCs/>
      <w:smallCaps/>
      <w:sz w:val="28"/>
      <w:szCs w:val="28"/>
    </w:rPr>
  </w:style>
  <w:style w:type="paragraph" w:customStyle="1" w:styleId="Heading">
    <w:name w:val="Heading"/>
    <w:basedOn w:val="Normal"/>
    <w:next w:val="Normal"/>
    <w:rsid w:val="005D0FB1"/>
    <w:pPr>
      <w:keepNext/>
      <w:spacing w:before="240" w:after="120"/>
    </w:pPr>
    <w:rPr>
      <w:rFonts w:eastAsia="MS Mincho" w:cs="Tahoma"/>
      <w:sz w:val="28"/>
      <w:szCs w:val="28"/>
    </w:rPr>
  </w:style>
  <w:style w:type="paragraph" w:styleId="TOC1">
    <w:name w:val="toc 1"/>
    <w:basedOn w:val="Normal"/>
    <w:next w:val="Normal"/>
    <w:uiPriority w:val="39"/>
    <w:rsid w:val="009C65F1"/>
    <w:pPr>
      <w:tabs>
        <w:tab w:val="left" w:pos="567"/>
        <w:tab w:val="right" w:leader="dot" w:pos="8931"/>
      </w:tabs>
      <w:spacing w:before="120" w:after="120"/>
    </w:pPr>
    <w:rPr>
      <w:b/>
      <w:caps/>
    </w:rPr>
  </w:style>
  <w:style w:type="paragraph" w:styleId="TOC2">
    <w:name w:val="toc 2"/>
    <w:basedOn w:val="Normal"/>
    <w:next w:val="Normal"/>
    <w:uiPriority w:val="39"/>
    <w:rsid w:val="0069532B"/>
    <w:pPr>
      <w:tabs>
        <w:tab w:val="left" w:pos="1200"/>
        <w:tab w:val="right" w:leader="dot" w:pos="8931"/>
      </w:tabs>
      <w:ind w:left="1134" w:hanging="567"/>
    </w:pPr>
    <w:rPr>
      <w:b/>
    </w:rPr>
  </w:style>
  <w:style w:type="paragraph" w:styleId="TOC3">
    <w:name w:val="toc 3"/>
    <w:basedOn w:val="Normal"/>
    <w:next w:val="Normal"/>
    <w:uiPriority w:val="39"/>
    <w:rsid w:val="0069532B"/>
    <w:pPr>
      <w:ind w:left="1701" w:hanging="567"/>
    </w:pPr>
    <w:rPr>
      <w:i/>
      <w:sz w:val="18"/>
      <w:szCs w:val="18"/>
    </w:rPr>
  </w:style>
  <w:style w:type="paragraph" w:styleId="TOC4">
    <w:name w:val="toc 4"/>
    <w:basedOn w:val="Normal"/>
    <w:next w:val="Normal"/>
    <w:semiHidden/>
    <w:rsid w:val="005D0FB1"/>
    <w:pPr>
      <w:ind w:left="720"/>
    </w:pPr>
    <w:rPr>
      <w:sz w:val="18"/>
    </w:rPr>
  </w:style>
  <w:style w:type="paragraph" w:styleId="TOC5">
    <w:name w:val="toc 5"/>
    <w:basedOn w:val="Normal"/>
    <w:next w:val="Normal"/>
    <w:semiHidden/>
    <w:rsid w:val="005D0FB1"/>
    <w:pPr>
      <w:ind w:left="960"/>
    </w:pPr>
    <w:rPr>
      <w:sz w:val="18"/>
    </w:rPr>
  </w:style>
  <w:style w:type="paragraph" w:styleId="TOC6">
    <w:name w:val="toc 6"/>
    <w:basedOn w:val="Normal"/>
    <w:next w:val="Normal"/>
    <w:semiHidden/>
    <w:rsid w:val="005D0FB1"/>
    <w:pPr>
      <w:ind w:left="1200"/>
    </w:pPr>
    <w:rPr>
      <w:sz w:val="18"/>
    </w:rPr>
  </w:style>
  <w:style w:type="paragraph" w:styleId="TOC7">
    <w:name w:val="toc 7"/>
    <w:basedOn w:val="Normal"/>
    <w:next w:val="Normal"/>
    <w:semiHidden/>
    <w:rsid w:val="005D0FB1"/>
    <w:pPr>
      <w:ind w:left="1440"/>
    </w:pPr>
    <w:rPr>
      <w:sz w:val="18"/>
    </w:rPr>
  </w:style>
  <w:style w:type="paragraph" w:styleId="TOC8">
    <w:name w:val="toc 8"/>
    <w:basedOn w:val="Normal"/>
    <w:next w:val="Normal"/>
    <w:semiHidden/>
    <w:rsid w:val="005D0FB1"/>
    <w:pPr>
      <w:ind w:left="1680"/>
    </w:pPr>
    <w:rPr>
      <w:sz w:val="18"/>
    </w:rPr>
  </w:style>
  <w:style w:type="paragraph" w:styleId="TOC9">
    <w:name w:val="toc 9"/>
    <w:basedOn w:val="Normal"/>
    <w:next w:val="Normal"/>
    <w:semiHidden/>
    <w:rsid w:val="005D0FB1"/>
    <w:pPr>
      <w:ind w:left="1920"/>
    </w:pPr>
    <w:rPr>
      <w:sz w:val="18"/>
    </w:rPr>
  </w:style>
  <w:style w:type="paragraph" w:styleId="BalloonText">
    <w:name w:val="Balloon Text"/>
    <w:basedOn w:val="Normal"/>
    <w:semiHidden/>
    <w:rsid w:val="00E8313D"/>
    <w:rPr>
      <w:rFonts w:ascii="Tahoma" w:hAnsi="Tahoma" w:cs="Tahoma"/>
      <w:sz w:val="16"/>
      <w:szCs w:val="16"/>
    </w:rPr>
  </w:style>
  <w:style w:type="character" w:styleId="CommentReference">
    <w:name w:val="annotation reference"/>
    <w:rsid w:val="004C0C41"/>
    <w:rPr>
      <w:sz w:val="16"/>
      <w:szCs w:val="16"/>
    </w:rPr>
  </w:style>
  <w:style w:type="paragraph" w:styleId="CommentText">
    <w:name w:val="annotation text"/>
    <w:basedOn w:val="Normal"/>
    <w:link w:val="CommentTextChar"/>
    <w:rsid w:val="004C0C41"/>
  </w:style>
  <w:style w:type="paragraph" w:styleId="CommentSubject">
    <w:name w:val="annotation subject"/>
    <w:basedOn w:val="CommentText"/>
    <w:next w:val="CommentText"/>
    <w:semiHidden/>
    <w:rsid w:val="004C0C41"/>
    <w:rPr>
      <w:b/>
      <w:bCs/>
    </w:rPr>
  </w:style>
  <w:style w:type="character" w:styleId="Hyperlink">
    <w:name w:val="Hyperlink"/>
    <w:uiPriority w:val="99"/>
    <w:rsid w:val="009C65F1"/>
    <w:rPr>
      <w:color w:val="0000FF"/>
      <w:u w:val="single"/>
    </w:rPr>
  </w:style>
  <w:style w:type="paragraph" w:styleId="FootnoteText">
    <w:name w:val="footnote text"/>
    <w:basedOn w:val="Normal"/>
    <w:semiHidden/>
    <w:rsid w:val="000C3EAB"/>
    <w:pPr>
      <w:suppressAutoHyphens w:val="0"/>
    </w:pPr>
    <w:rPr>
      <w:lang w:eastAsia="en-US"/>
    </w:rPr>
  </w:style>
  <w:style w:type="character" w:styleId="FootnoteReference">
    <w:name w:val="footnote reference"/>
    <w:semiHidden/>
    <w:rsid w:val="000C3EAB"/>
    <w:rPr>
      <w:vertAlign w:val="superscript"/>
    </w:rPr>
  </w:style>
  <w:style w:type="paragraph" w:styleId="Header">
    <w:name w:val="header"/>
    <w:basedOn w:val="Normal"/>
    <w:rsid w:val="00000687"/>
    <w:pPr>
      <w:tabs>
        <w:tab w:val="center" w:pos="4153"/>
        <w:tab w:val="right" w:pos="8306"/>
      </w:tabs>
    </w:pPr>
  </w:style>
  <w:style w:type="character" w:styleId="PageNumber">
    <w:name w:val="page number"/>
    <w:basedOn w:val="DefaultParagraphFont"/>
    <w:rsid w:val="00000687"/>
  </w:style>
  <w:style w:type="paragraph" w:customStyle="1" w:styleId="StyleHeading3TimesNewRoman">
    <w:name w:val="Style Heading 3 + Times New Roman"/>
    <w:basedOn w:val="Heading3"/>
    <w:link w:val="StyleHeading3TimesNewRomanChar"/>
    <w:rsid w:val="009811B2"/>
    <w:rPr>
      <w:bCs/>
    </w:rPr>
  </w:style>
  <w:style w:type="character" w:customStyle="1" w:styleId="Heading3Char">
    <w:name w:val="Heading 3 Char"/>
    <w:link w:val="Heading3"/>
    <w:rsid w:val="00600092"/>
    <w:rPr>
      <w:rFonts w:ascii="Arial" w:hAnsi="Arial"/>
      <w:b/>
      <w:u w:val="single"/>
      <w:lang w:eastAsia="ar-SA"/>
    </w:rPr>
  </w:style>
  <w:style w:type="character" w:customStyle="1" w:styleId="StyleHeading3TimesNewRomanChar">
    <w:name w:val="Style Heading 3 + Times New Roman Char"/>
    <w:link w:val="StyleHeading3TimesNewRoman"/>
    <w:rsid w:val="009811B2"/>
    <w:rPr>
      <w:rFonts w:ascii="Arial" w:hAnsi="Arial"/>
      <w:b/>
      <w:bCs/>
      <w:u w:val="single"/>
      <w:lang w:val="en-NZ" w:eastAsia="ar-SA"/>
    </w:rPr>
  </w:style>
  <w:style w:type="paragraph" w:customStyle="1" w:styleId="StyleHeading2TimesNewRomanNotBoldNotItalicFirstline">
    <w:name w:val="Style Heading 2 + Times New Roman Not Bold Not Italic First line..."/>
    <w:basedOn w:val="Heading2"/>
    <w:rsid w:val="009811B2"/>
    <w:pPr>
      <w:spacing w:before="0"/>
    </w:pPr>
    <w:rPr>
      <w:b w:val="0"/>
      <w:i/>
    </w:rPr>
  </w:style>
  <w:style w:type="table" w:styleId="TableGrid">
    <w:name w:val="Table Grid"/>
    <w:basedOn w:val="TableNormal"/>
    <w:uiPriority w:val="59"/>
    <w:rsid w:val="002D20A6"/>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5E6BBC"/>
    <w:pPr>
      <w:widowControl w:val="0"/>
      <w:suppressAutoHyphens w:val="0"/>
      <w:spacing w:before="240" w:line="240" w:lineRule="auto"/>
      <w:jc w:val="center"/>
      <w:outlineLvl w:val="0"/>
    </w:pPr>
    <w:rPr>
      <w:rFonts w:ascii="Times New Roman" w:hAnsi="Times New Roman"/>
      <w:b/>
      <w:caps/>
      <w:snapToGrid w:val="0"/>
      <w:kern w:val="28"/>
      <w:sz w:val="24"/>
      <w:u w:val="single"/>
      <w:lang w:val="en-US" w:eastAsia="en-US"/>
    </w:rPr>
  </w:style>
  <w:style w:type="paragraph" w:customStyle="1" w:styleId="Style3">
    <w:name w:val="Style3"/>
    <w:basedOn w:val="Normal"/>
    <w:next w:val="Normal"/>
    <w:rsid w:val="00240407"/>
    <w:pPr>
      <w:numPr>
        <w:ilvl w:val="1"/>
        <w:numId w:val="4"/>
      </w:numPr>
    </w:pPr>
    <w:rPr>
      <w:rFonts w:ascii="CG Times" w:hAnsi="CG Times"/>
    </w:rPr>
  </w:style>
  <w:style w:type="character" w:customStyle="1" w:styleId="Heading2Char">
    <w:name w:val="Heading 2 Char"/>
    <w:link w:val="Heading2"/>
    <w:rsid w:val="00DB0FDB"/>
    <w:rPr>
      <w:rFonts w:ascii="Arial" w:hAnsi="Arial"/>
      <w:b/>
      <w:iCs/>
      <w:u w:val="single"/>
      <w:lang w:val="en-AU" w:eastAsia="ar-SA"/>
    </w:rPr>
  </w:style>
  <w:style w:type="paragraph" w:styleId="ListParagraph">
    <w:name w:val="List Paragraph"/>
    <w:basedOn w:val="Normal"/>
    <w:uiPriority w:val="34"/>
    <w:qFormat/>
    <w:rsid w:val="00C5083F"/>
    <w:pPr>
      <w:suppressAutoHyphens w:val="0"/>
      <w:spacing w:line="22" w:lineRule="atLeast"/>
      <w:ind w:left="720"/>
      <w:contextualSpacing/>
    </w:pPr>
    <w:rPr>
      <w:rFonts w:eastAsia="Calibri"/>
      <w:szCs w:val="22"/>
      <w:lang w:val="en-US" w:eastAsia="en-US"/>
    </w:rPr>
  </w:style>
  <w:style w:type="character" w:styleId="Strong">
    <w:name w:val="Strong"/>
    <w:uiPriority w:val="22"/>
    <w:qFormat/>
    <w:rsid w:val="005F1258"/>
    <w:rPr>
      <w:b/>
      <w:bCs/>
    </w:rPr>
  </w:style>
  <w:style w:type="character" w:customStyle="1" w:styleId="CommentTextChar">
    <w:name w:val="Comment Text Char"/>
    <w:link w:val="CommentText"/>
    <w:rsid w:val="00DA5112"/>
    <w:rPr>
      <w:rFonts w:ascii="Arial" w:hAnsi="Arial"/>
      <w:lang w:eastAsia="ar-SA"/>
    </w:rPr>
  </w:style>
  <w:style w:type="paragraph" w:styleId="BodyText">
    <w:name w:val="Body Text"/>
    <w:basedOn w:val="Normal"/>
    <w:link w:val="BodyTextChar"/>
    <w:rsid w:val="00B17B44"/>
    <w:pPr>
      <w:spacing w:after="120"/>
    </w:pPr>
  </w:style>
  <w:style w:type="character" w:customStyle="1" w:styleId="BodyTextChar">
    <w:name w:val="Body Text Char"/>
    <w:link w:val="BodyText"/>
    <w:rsid w:val="00B17B44"/>
    <w:rPr>
      <w:rFonts w:ascii="Arial" w:hAnsi="Arial"/>
      <w:lang w:eastAsia="ar-SA"/>
    </w:rPr>
  </w:style>
  <w:style w:type="paragraph" w:styleId="NoSpacing">
    <w:name w:val="No Spacing"/>
    <w:uiPriority w:val="1"/>
    <w:qFormat/>
    <w:rsid w:val="008444C1"/>
    <w:rPr>
      <w:rFonts w:ascii="Calibri" w:eastAsia="SimSun" w:hAnsi="Calibri" w:cs="Arial"/>
      <w:sz w:val="22"/>
      <w:szCs w:val="22"/>
      <w:lang w:eastAsia="zh-CN"/>
    </w:rPr>
  </w:style>
  <w:style w:type="paragraph" w:styleId="Revision">
    <w:name w:val="Revision"/>
    <w:hidden/>
    <w:uiPriority w:val="99"/>
    <w:semiHidden/>
    <w:rsid w:val="00046CC0"/>
    <w:rPr>
      <w:rFonts w:ascii="Arial" w:hAnsi="Arial"/>
      <w:lang w:eastAsia="ar-SA"/>
    </w:rPr>
  </w:style>
  <w:style w:type="character" w:styleId="FollowedHyperlink">
    <w:name w:val="FollowedHyperlink"/>
    <w:rsid w:val="00D63101"/>
    <w:rPr>
      <w:color w:val="800080"/>
      <w:u w:val="single"/>
    </w:rPr>
  </w:style>
  <w:style w:type="paragraph" w:customStyle="1" w:styleId="Default">
    <w:name w:val="Default"/>
    <w:rsid w:val="007634B2"/>
    <w:pPr>
      <w:autoSpaceDE w:val="0"/>
      <w:autoSpaceDN w:val="0"/>
      <w:adjustRightInd w:val="0"/>
    </w:pPr>
    <w:rPr>
      <w:rFonts w:eastAsia="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2019">
      <w:bodyDiv w:val="1"/>
      <w:marLeft w:val="0"/>
      <w:marRight w:val="0"/>
      <w:marTop w:val="0"/>
      <w:marBottom w:val="0"/>
      <w:divBdr>
        <w:top w:val="none" w:sz="0" w:space="0" w:color="auto"/>
        <w:left w:val="none" w:sz="0" w:space="0" w:color="auto"/>
        <w:bottom w:val="none" w:sz="0" w:space="0" w:color="auto"/>
        <w:right w:val="none" w:sz="0" w:space="0" w:color="auto"/>
      </w:divBdr>
      <w:divsChild>
        <w:div w:id="2117016767">
          <w:marLeft w:val="0"/>
          <w:marRight w:val="0"/>
          <w:marTop w:val="0"/>
          <w:marBottom w:val="0"/>
          <w:divBdr>
            <w:top w:val="none" w:sz="0" w:space="0" w:color="auto"/>
            <w:left w:val="none" w:sz="0" w:space="0" w:color="auto"/>
            <w:bottom w:val="none" w:sz="0" w:space="0" w:color="auto"/>
            <w:right w:val="none" w:sz="0" w:space="0" w:color="auto"/>
          </w:divBdr>
        </w:div>
        <w:div w:id="1857227649">
          <w:marLeft w:val="0"/>
          <w:marRight w:val="0"/>
          <w:marTop w:val="0"/>
          <w:marBottom w:val="0"/>
          <w:divBdr>
            <w:top w:val="none" w:sz="0" w:space="0" w:color="auto"/>
            <w:left w:val="none" w:sz="0" w:space="0" w:color="auto"/>
            <w:bottom w:val="none" w:sz="0" w:space="0" w:color="auto"/>
            <w:right w:val="none" w:sz="0" w:space="0" w:color="auto"/>
          </w:divBdr>
        </w:div>
        <w:div w:id="1287392208">
          <w:marLeft w:val="0"/>
          <w:marRight w:val="0"/>
          <w:marTop w:val="0"/>
          <w:marBottom w:val="0"/>
          <w:divBdr>
            <w:top w:val="none" w:sz="0" w:space="0" w:color="auto"/>
            <w:left w:val="none" w:sz="0" w:space="0" w:color="auto"/>
            <w:bottom w:val="none" w:sz="0" w:space="0" w:color="auto"/>
            <w:right w:val="none" w:sz="0" w:space="0" w:color="auto"/>
          </w:divBdr>
        </w:div>
        <w:div w:id="1007900227">
          <w:marLeft w:val="0"/>
          <w:marRight w:val="0"/>
          <w:marTop w:val="0"/>
          <w:marBottom w:val="0"/>
          <w:divBdr>
            <w:top w:val="none" w:sz="0" w:space="0" w:color="auto"/>
            <w:left w:val="none" w:sz="0" w:space="0" w:color="auto"/>
            <w:bottom w:val="none" w:sz="0" w:space="0" w:color="auto"/>
            <w:right w:val="none" w:sz="0" w:space="0" w:color="auto"/>
          </w:divBdr>
        </w:div>
        <w:div w:id="1499997099">
          <w:marLeft w:val="0"/>
          <w:marRight w:val="0"/>
          <w:marTop w:val="0"/>
          <w:marBottom w:val="0"/>
          <w:divBdr>
            <w:top w:val="none" w:sz="0" w:space="0" w:color="auto"/>
            <w:left w:val="none" w:sz="0" w:space="0" w:color="auto"/>
            <w:bottom w:val="none" w:sz="0" w:space="0" w:color="auto"/>
            <w:right w:val="none" w:sz="0" w:space="0" w:color="auto"/>
          </w:divBdr>
        </w:div>
        <w:div w:id="1860463407">
          <w:marLeft w:val="0"/>
          <w:marRight w:val="0"/>
          <w:marTop w:val="0"/>
          <w:marBottom w:val="0"/>
          <w:divBdr>
            <w:top w:val="none" w:sz="0" w:space="0" w:color="auto"/>
            <w:left w:val="none" w:sz="0" w:space="0" w:color="auto"/>
            <w:bottom w:val="none" w:sz="0" w:space="0" w:color="auto"/>
            <w:right w:val="none" w:sz="0" w:space="0" w:color="auto"/>
          </w:divBdr>
        </w:div>
        <w:div w:id="131480114">
          <w:marLeft w:val="0"/>
          <w:marRight w:val="0"/>
          <w:marTop w:val="0"/>
          <w:marBottom w:val="0"/>
          <w:divBdr>
            <w:top w:val="none" w:sz="0" w:space="0" w:color="auto"/>
            <w:left w:val="none" w:sz="0" w:space="0" w:color="auto"/>
            <w:bottom w:val="none" w:sz="0" w:space="0" w:color="auto"/>
            <w:right w:val="none" w:sz="0" w:space="0" w:color="auto"/>
          </w:divBdr>
        </w:div>
        <w:div w:id="830754896">
          <w:marLeft w:val="0"/>
          <w:marRight w:val="0"/>
          <w:marTop w:val="0"/>
          <w:marBottom w:val="0"/>
          <w:divBdr>
            <w:top w:val="none" w:sz="0" w:space="0" w:color="auto"/>
            <w:left w:val="none" w:sz="0" w:space="0" w:color="auto"/>
            <w:bottom w:val="none" w:sz="0" w:space="0" w:color="auto"/>
            <w:right w:val="none" w:sz="0" w:space="0" w:color="auto"/>
          </w:divBdr>
        </w:div>
        <w:div w:id="514542238">
          <w:marLeft w:val="0"/>
          <w:marRight w:val="0"/>
          <w:marTop w:val="0"/>
          <w:marBottom w:val="0"/>
          <w:divBdr>
            <w:top w:val="none" w:sz="0" w:space="0" w:color="auto"/>
            <w:left w:val="none" w:sz="0" w:space="0" w:color="auto"/>
            <w:bottom w:val="none" w:sz="0" w:space="0" w:color="auto"/>
            <w:right w:val="none" w:sz="0" w:space="0" w:color="auto"/>
          </w:divBdr>
        </w:div>
        <w:div w:id="1085304046">
          <w:marLeft w:val="0"/>
          <w:marRight w:val="0"/>
          <w:marTop w:val="0"/>
          <w:marBottom w:val="0"/>
          <w:divBdr>
            <w:top w:val="none" w:sz="0" w:space="0" w:color="auto"/>
            <w:left w:val="none" w:sz="0" w:space="0" w:color="auto"/>
            <w:bottom w:val="none" w:sz="0" w:space="0" w:color="auto"/>
            <w:right w:val="none" w:sz="0" w:space="0" w:color="auto"/>
          </w:divBdr>
        </w:div>
        <w:div w:id="282537869">
          <w:marLeft w:val="0"/>
          <w:marRight w:val="0"/>
          <w:marTop w:val="0"/>
          <w:marBottom w:val="0"/>
          <w:divBdr>
            <w:top w:val="none" w:sz="0" w:space="0" w:color="auto"/>
            <w:left w:val="none" w:sz="0" w:space="0" w:color="auto"/>
            <w:bottom w:val="none" w:sz="0" w:space="0" w:color="auto"/>
            <w:right w:val="none" w:sz="0" w:space="0" w:color="auto"/>
          </w:divBdr>
        </w:div>
        <w:div w:id="1410150663">
          <w:marLeft w:val="0"/>
          <w:marRight w:val="0"/>
          <w:marTop w:val="0"/>
          <w:marBottom w:val="0"/>
          <w:divBdr>
            <w:top w:val="none" w:sz="0" w:space="0" w:color="auto"/>
            <w:left w:val="none" w:sz="0" w:space="0" w:color="auto"/>
            <w:bottom w:val="none" w:sz="0" w:space="0" w:color="auto"/>
            <w:right w:val="none" w:sz="0" w:space="0" w:color="auto"/>
          </w:divBdr>
        </w:div>
        <w:div w:id="1917090302">
          <w:marLeft w:val="0"/>
          <w:marRight w:val="0"/>
          <w:marTop w:val="0"/>
          <w:marBottom w:val="0"/>
          <w:divBdr>
            <w:top w:val="none" w:sz="0" w:space="0" w:color="auto"/>
            <w:left w:val="none" w:sz="0" w:space="0" w:color="auto"/>
            <w:bottom w:val="none" w:sz="0" w:space="0" w:color="auto"/>
            <w:right w:val="none" w:sz="0" w:space="0" w:color="auto"/>
          </w:divBdr>
        </w:div>
        <w:div w:id="935477589">
          <w:marLeft w:val="0"/>
          <w:marRight w:val="0"/>
          <w:marTop w:val="0"/>
          <w:marBottom w:val="0"/>
          <w:divBdr>
            <w:top w:val="none" w:sz="0" w:space="0" w:color="auto"/>
            <w:left w:val="none" w:sz="0" w:space="0" w:color="auto"/>
            <w:bottom w:val="none" w:sz="0" w:space="0" w:color="auto"/>
            <w:right w:val="none" w:sz="0" w:space="0" w:color="auto"/>
          </w:divBdr>
        </w:div>
        <w:div w:id="2123379479">
          <w:marLeft w:val="0"/>
          <w:marRight w:val="0"/>
          <w:marTop w:val="0"/>
          <w:marBottom w:val="0"/>
          <w:divBdr>
            <w:top w:val="none" w:sz="0" w:space="0" w:color="auto"/>
            <w:left w:val="none" w:sz="0" w:space="0" w:color="auto"/>
            <w:bottom w:val="none" w:sz="0" w:space="0" w:color="auto"/>
            <w:right w:val="none" w:sz="0" w:space="0" w:color="auto"/>
          </w:divBdr>
        </w:div>
        <w:div w:id="121191279">
          <w:marLeft w:val="0"/>
          <w:marRight w:val="0"/>
          <w:marTop w:val="0"/>
          <w:marBottom w:val="0"/>
          <w:divBdr>
            <w:top w:val="none" w:sz="0" w:space="0" w:color="auto"/>
            <w:left w:val="none" w:sz="0" w:space="0" w:color="auto"/>
            <w:bottom w:val="none" w:sz="0" w:space="0" w:color="auto"/>
            <w:right w:val="none" w:sz="0" w:space="0" w:color="auto"/>
          </w:divBdr>
        </w:div>
        <w:div w:id="819613400">
          <w:marLeft w:val="0"/>
          <w:marRight w:val="0"/>
          <w:marTop w:val="0"/>
          <w:marBottom w:val="0"/>
          <w:divBdr>
            <w:top w:val="none" w:sz="0" w:space="0" w:color="auto"/>
            <w:left w:val="none" w:sz="0" w:space="0" w:color="auto"/>
            <w:bottom w:val="none" w:sz="0" w:space="0" w:color="auto"/>
            <w:right w:val="none" w:sz="0" w:space="0" w:color="auto"/>
          </w:divBdr>
        </w:div>
        <w:div w:id="1344089727">
          <w:marLeft w:val="0"/>
          <w:marRight w:val="0"/>
          <w:marTop w:val="0"/>
          <w:marBottom w:val="0"/>
          <w:divBdr>
            <w:top w:val="none" w:sz="0" w:space="0" w:color="auto"/>
            <w:left w:val="none" w:sz="0" w:space="0" w:color="auto"/>
            <w:bottom w:val="none" w:sz="0" w:space="0" w:color="auto"/>
            <w:right w:val="none" w:sz="0" w:space="0" w:color="auto"/>
          </w:divBdr>
        </w:div>
        <w:div w:id="1226646731">
          <w:marLeft w:val="0"/>
          <w:marRight w:val="0"/>
          <w:marTop w:val="0"/>
          <w:marBottom w:val="0"/>
          <w:divBdr>
            <w:top w:val="none" w:sz="0" w:space="0" w:color="auto"/>
            <w:left w:val="none" w:sz="0" w:space="0" w:color="auto"/>
            <w:bottom w:val="none" w:sz="0" w:space="0" w:color="auto"/>
            <w:right w:val="none" w:sz="0" w:space="0" w:color="auto"/>
          </w:divBdr>
        </w:div>
        <w:div w:id="510491764">
          <w:marLeft w:val="0"/>
          <w:marRight w:val="0"/>
          <w:marTop w:val="0"/>
          <w:marBottom w:val="0"/>
          <w:divBdr>
            <w:top w:val="none" w:sz="0" w:space="0" w:color="auto"/>
            <w:left w:val="none" w:sz="0" w:space="0" w:color="auto"/>
            <w:bottom w:val="none" w:sz="0" w:space="0" w:color="auto"/>
            <w:right w:val="none" w:sz="0" w:space="0" w:color="auto"/>
          </w:divBdr>
        </w:div>
        <w:div w:id="290864160">
          <w:marLeft w:val="0"/>
          <w:marRight w:val="0"/>
          <w:marTop w:val="0"/>
          <w:marBottom w:val="0"/>
          <w:divBdr>
            <w:top w:val="none" w:sz="0" w:space="0" w:color="auto"/>
            <w:left w:val="none" w:sz="0" w:space="0" w:color="auto"/>
            <w:bottom w:val="none" w:sz="0" w:space="0" w:color="auto"/>
            <w:right w:val="none" w:sz="0" w:space="0" w:color="auto"/>
          </w:divBdr>
        </w:div>
        <w:div w:id="628556685">
          <w:marLeft w:val="0"/>
          <w:marRight w:val="0"/>
          <w:marTop w:val="0"/>
          <w:marBottom w:val="0"/>
          <w:divBdr>
            <w:top w:val="none" w:sz="0" w:space="0" w:color="auto"/>
            <w:left w:val="none" w:sz="0" w:space="0" w:color="auto"/>
            <w:bottom w:val="none" w:sz="0" w:space="0" w:color="auto"/>
            <w:right w:val="none" w:sz="0" w:space="0" w:color="auto"/>
          </w:divBdr>
        </w:div>
        <w:div w:id="1404912171">
          <w:marLeft w:val="0"/>
          <w:marRight w:val="0"/>
          <w:marTop w:val="0"/>
          <w:marBottom w:val="0"/>
          <w:divBdr>
            <w:top w:val="none" w:sz="0" w:space="0" w:color="auto"/>
            <w:left w:val="none" w:sz="0" w:space="0" w:color="auto"/>
            <w:bottom w:val="none" w:sz="0" w:space="0" w:color="auto"/>
            <w:right w:val="none" w:sz="0" w:space="0" w:color="auto"/>
          </w:divBdr>
        </w:div>
        <w:div w:id="1969315376">
          <w:marLeft w:val="0"/>
          <w:marRight w:val="0"/>
          <w:marTop w:val="0"/>
          <w:marBottom w:val="0"/>
          <w:divBdr>
            <w:top w:val="none" w:sz="0" w:space="0" w:color="auto"/>
            <w:left w:val="none" w:sz="0" w:space="0" w:color="auto"/>
            <w:bottom w:val="none" w:sz="0" w:space="0" w:color="auto"/>
            <w:right w:val="none" w:sz="0" w:space="0" w:color="auto"/>
          </w:divBdr>
        </w:div>
        <w:div w:id="2023167663">
          <w:marLeft w:val="0"/>
          <w:marRight w:val="0"/>
          <w:marTop w:val="0"/>
          <w:marBottom w:val="0"/>
          <w:divBdr>
            <w:top w:val="none" w:sz="0" w:space="0" w:color="auto"/>
            <w:left w:val="none" w:sz="0" w:space="0" w:color="auto"/>
            <w:bottom w:val="none" w:sz="0" w:space="0" w:color="auto"/>
            <w:right w:val="none" w:sz="0" w:space="0" w:color="auto"/>
          </w:divBdr>
        </w:div>
        <w:div w:id="970330197">
          <w:marLeft w:val="0"/>
          <w:marRight w:val="0"/>
          <w:marTop w:val="0"/>
          <w:marBottom w:val="0"/>
          <w:divBdr>
            <w:top w:val="none" w:sz="0" w:space="0" w:color="auto"/>
            <w:left w:val="none" w:sz="0" w:space="0" w:color="auto"/>
            <w:bottom w:val="none" w:sz="0" w:space="0" w:color="auto"/>
            <w:right w:val="none" w:sz="0" w:space="0" w:color="auto"/>
          </w:divBdr>
        </w:div>
        <w:div w:id="145632933">
          <w:marLeft w:val="0"/>
          <w:marRight w:val="0"/>
          <w:marTop w:val="0"/>
          <w:marBottom w:val="0"/>
          <w:divBdr>
            <w:top w:val="none" w:sz="0" w:space="0" w:color="auto"/>
            <w:left w:val="none" w:sz="0" w:space="0" w:color="auto"/>
            <w:bottom w:val="none" w:sz="0" w:space="0" w:color="auto"/>
            <w:right w:val="none" w:sz="0" w:space="0" w:color="auto"/>
          </w:divBdr>
        </w:div>
        <w:div w:id="9645497">
          <w:marLeft w:val="0"/>
          <w:marRight w:val="0"/>
          <w:marTop w:val="0"/>
          <w:marBottom w:val="0"/>
          <w:divBdr>
            <w:top w:val="none" w:sz="0" w:space="0" w:color="auto"/>
            <w:left w:val="none" w:sz="0" w:space="0" w:color="auto"/>
            <w:bottom w:val="none" w:sz="0" w:space="0" w:color="auto"/>
            <w:right w:val="none" w:sz="0" w:space="0" w:color="auto"/>
          </w:divBdr>
        </w:div>
        <w:div w:id="975067277">
          <w:marLeft w:val="0"/>
          <w:marRight w:val="0"/>
          <w:marTop w:val="0"/>
          <w:marBottom w:val="0"/>
          <w:divBdr>
            <w:top w:val="none" w:sz="0" w:space="0" w:color="auto"/>
            <w:left w:val="none" w:sz="0" w:space="0" w:color="auto"/>
            <w:bottom w:val="none" w:sz="0" w:space="0" w:color="auto"/>
            <w:right w:val="none" w:sz="0" w:space="0" w:color="auto"/>
          </w:divBdr>
        </w:div>
        <w:div w:id="1150173919">
          <w:marLeft w:val="0"/>
          <w:marRight w:val="0"/>
          <w:marTop w:val="0"/>
          <w:marBottom w:val="0"/>
          <w:divBdr>
            <w:top w:val="none" w:sz="0" w:space="0" w:color="auto"/>
            <w:left w:val="none" w:sz="0" w:space="0" w:color="auto"/>
            <w:bottom w:val="none" w:sz="0" w:space="0" w:color="auto"/>
            <w:right w:val="none" w:sz="0" w:space="0" w:color="auto"/>
          </w:divBdr>
        </w:div>
        <w:div w:id="2019304527">
          <w:marLeft w:val="0"/>
          <w:marRight w:val="0"/>
          <w:marTop w:val="0"/>
          <w:marBottom w:val="0"/>
          <w:divBdr>
            <w:top w:val="none" w:sz="0" w:space="0" w:color="auto"/>
            <w:left w:val="none" w:sz="0" w:space="0" w:color="auto"/>
            <w:bottom w:val="none" w:sz="0" w:space="0" w:color="auto"/>
            <w:right w:val="none" w:sz="0" w:space="0" w:color="auto"/>
          </w:divBdr>
        </w:div>
        <w:div w:id="1831016935">
          <w:marLeft w:val="0"/>
          <w:marRight w:val="0"/>
          <w:marTop w:val="0"/>
          <w:marBottom w:val="0"/>
          <w:divBdr>
            <w:top w:val="none" w:sz="0" w:space="0" w:color="auto"/>
            <w:left w:val="none" w:sz="0" w:space="0" w:color="auto"/>
            <w:bottom w:val="none" w:sz="0" w:space="0" w:color="auto"/>
            <w:right w:val="none" w:sz="0" w:space="0" w:color="auto"/>
          </w:divBdr>
        </w:div>
        <w:div w:id="1210610083">
          <w:marLeft w:val="0"/>
          <w:marRight w:val="0"/>
          <w:marTop w:val="0"/>
          <w:marBottom w:val="0"/>
          <w:divBdr>
            <w:top w:val="none" w:sz="0" w:space="0" w:color="auto"/>
            <w:left w:val="none" w:sz="0" w:space="0" w:color="auto"/>
            <w:bottom w:val="none" w:sz="0" w:space="0" w:color="auto"/>
            <w:right w:val="none" w:sz="0" w:space="0" w:color="auto"/>
          </w:divBdr>
        </w:div>
        <w:div w:id="827746620">
          <w:marLeft w:val="0"/>
          <w:marRight w:val="0"/>
          <w:marTop w:val="0"/>
          <w:marBottom w:val="0"/>
          <w:divBdr>
            <w:top w:val="none" w:sz="0" w:space="0" w:color="auto"/>
            <w:left w:val="none" w:sz="0" w:space="0" w:color="auto"/>
            <w:bottom w:val="none" w:sz="0" w:space="0" w:color="auto"/>
            <w:right w:val="none" w:sz="0" w:space="0" w:color="auto"/>
          </w:divBdr>
        </w:div>
        <w:div w:id="1046415153">
          <w:marLeft w:val="0"/>
          <w:marRight w:val="0"/>
          <w:marTop w:val="0"/>
          <w:marBottom w:val="0"/>
          <w:divBdr>
            <w:top w:val="none" w:sz="0" w:space="0" w:color="auto"/>
            <w:left w:val="none" w:sz="0" w:space="0" w:color="auto"/>
            <w:bottom w:val="none" w:sz="0" w:space="0" w:color="auto"/>
            <w:right w:val="none" w:sz="0" w:space="0" w:color="auto"/>
          </w:divBdr>
        </w:div>
        <w:div w:id="1681270444">
          <w:marLeft w:val="0"/>
          <w:marRight w:val="0"/>
          <w:marTop w:val="0"/>
          <w:marBottom w:val="0"/>
          <w:divBdr>
            <w:top w:val="none" w:sz="0" w:space="0" w:color="auto"/>
            <w:left w:val="none" w:sz="0" w:space="0" w:color="auto"/>
            <w:bottom w:val="none" w:sz="0" w:space="0" w:color="auto"/>
            <w:right w:val="none" w:sz="0" w:space="0" w:color="auto"/>
          </w:divBdr>
        </w:div>
        <w:div w:id="946275428">
          <w:marLeft w:val="0"/>
          <w:marRight w:val="0"/>
          <w:marTop w:val="0"/>
          <w:marBottom w:val="0"/>
          <w:divBdr>
            <w:top w:val="none" w:sz="0" w:space="0" w:color="auto"/>
            <w:left w:val="none" w:sz="0" w:space="0" w:color="auto"/>
            <w:bottom w:val="none" w:sz="0" w:space="0" w:color="auto"/>
            <w:right w:val="none" w:sz="0" w:space="0" w:color="auto"/>
          </w:divBdr>
        </w:div>
        <w:div w:id="1985890638">
          <w:marLeft w:val="0"/>
          <w:marRight w:val="0"/>
          <w:marTop w:val="0"/>
          <w:marBottom w:val="0"/>
          <w:divBdr>
            <w:top w:val="none" w:sz="0" w:space="0" w:color="auto"/>
            <w:left w:val="none" w:sz="0" w:space="0" w:color="auto"/>
            <w:bottom w:val="none" w:sz="0" w:space="0" w:color="auto"/>
            <w:right w:val="none" w:sz="0" w:space="0" w:color="auto"/>
          </w:divBdr>
        </w:div>
        <w:div w:id="1511065875">
          <w:marLeft w:val="0"/>
          <w:marRight w:val="0"/>
          <w:marTop w:val="0"/>
          <w:marBottom w:val="0"/>
          <w:divBdr>
            <w:top w:val="none" w:sz="0" w:space="0" w:color="auto"/>
            <w:left w:val="none" w:sz="0" w:space="0" w:color="auto"/>
            <w:bottom w:val="none" w:sz="0" w:space="0" w:color="auto"/>
            <w:right w:val="none" w:sz="0" w:space="0" w:color="auto"/>
          </w:divBdr>
        </w:div>
        <w:div w:id="436679427">
          <w:marLeft w:val="0"/>
          <w:marRight w:val="0"/>
          <w:marTop w:val="0"/>
          <w:marBottom w:val="0"/>
          <w:divBdr>
            <w:top w:val="none" w:sz="0" w:space="0" w:color="auto"/>
            <w:left w:val="none" w:sz="0" w:space="0" w:color="auto"/>
            <w:bottom w:val="none" w:sz="0" w:space="0" w:color="auto"/>
            <w:right w:val="none" w:sz="0" w:space="0" w:color="auto"/>
          </w:divBdr>
        </w:div>
        <w:div w:id="145049223">
          <w:marLeft w:val="0"/>
          <w:marRight w:val="0"/>
          <w:marTop w:val="0"/>
          <w:marBottom w:val="0"/>
          <w:divBdr>
            <w:top w:val="none" w:sz="0" w:space="0" w:color="auto"/>
            <w:left w:val="none" w:sz="0" w:space="0" w:color="auto"/>
            <w:bottom w:val="none" w:sz="0" w:space="0" w:color="auto"/>
            <w:right w:val="none" w:sz="0" w:space="0" w:color="auto"/>
          </w:divBdr>
        </w:div>
        <w:div w:id="1073501561">
          <w:marLeft w:val="0"/>
          <w:marRight w:val="0"/>
          <w:marTop w:val="0"/>
          <w:marBottom w:val="0"/>
          <w:divBdr>
            <w:top w:val="none" w:sz="0" w:space="0" w:color="auto"/>
            <w:left w:val="none" w:sz="0" w:space="0" w:color="auto"/>
            <w:bottom w:val="none" w:sz="0" w:space="0" w:color="auto"/>
            <w:right w:val="none" w:sz="0" w:space="0" w:color="auto"/>
          </w:divBdr>
        </w:div>
        <w:div w:id="803155694">
          <w:marLeft w:val="0"/>
          <w:marRight w:val="0"/>
          <w:marTop w:val="0"/>
          <w:marBottom w:val="0"/>
          <w:divBdr>
            <w:top w:val="none" w:sz="0" w:space="0" w:color="auto"/>
            <w:left w:val="none" w:sz="0" w:space="0" w:color="auto"/>
            <w:bottom w:val="none" w:sz="0" w:space="0" w:color="auto"/>
            <w:right w:val="none" w:sz="0" w:space="0" w:color="auto"/>
          </w:divBdr>
        </w:div>
        <w:div w:id="1687630420">
          <w:marLeft w:val="0"/>
          <w:marRight w:val="0"/>
          <w:marTop w:val="0"/>
          <w:marBottom w:val="0"/>
          <w:divBdr>
            <w:top w:val="none" w:sz="0" w:space="0" w:color="auto"/>
            <w:left w:val="none" w:sz="0" w:space="0" w:color="auto"/>
            <w:bottom w:val="none" w:sz="0" w:space="0" w:color="auto"/>
            <w:right w:val="none" w:sz="0" w:space="0" w:color="auto"/>
          </w:divBdr>
        </w:div>
        <w:div w:id="1346202882">
          <w:marLeft w:val="0"/>
          <w:marRight w:val="0"/>
          <w:marTop w:val="0"/>
          <w:marBottom w:val="0"/>
          <w:divBdr>
            <w:top w:val="none" w:sz="0" w:space="0" w:color="auto"/>
            <w:left w:val="none" w:sz="0" w:space="0" w:color="auto"/>
            <w:bottom w:val="none" w:sz="0" w:space="0" w:color="auto"/>
            <w:right w:val="none" w:sz="0" w:space="0" w:color="auto"/>
          </w:divBdr>
        </w:div>
        <w:div w:id="2101681760">
          <w:marLeft w:val="0"/>
          <w:marRight w:val="0"/>
          <w:marTop w:val="0"/>
          <w:marBottom w:val="0"/>
          <w:divBdr>
            <w:top w:val="none" w:sz="0" w:space="0" w:color="auto"/>
            <w:left w:val="none" w:sz="0" w:space="0" w:color="auto"/>
            <w:bottom w:val="none" w:sz="0" w:space="0" w:color="auto"/>
            <w:right w:val="none" w:sz="0" w:space="0" w:color="auto"/>
          </w:divBdr>
        </w:div>
        <w:div w:id="1374647572">
          <w:marLeft w:val="0"/>
          <w:marRight w:val="0"/>
          <w:marTop w:val="0"/>
          <w:marBottom w:val="0"/>
          <w:divBdr>
            <w:top w:val="none" w:sz="0" w:space="0" w:color="auto"/>
            <w:left w:val="none" w:sz="0" w:space="0" w:color="auto"/>
            <w:bottom w:val="none" w:sz="0" w:space="0" w:color="auto"/>
            <w:right w:val="none" w:sz="0" w:space="0" w:color="auto"/>
          </w:divBdr>
        </w:div>
        <w:div w:id="637420907">
          <w:marLeft w:val="0"/>
          <w:marRight w:val="0"/>
          <w:marTop w:val="0"/>
          <w:marBottom w:val="0"/>
          <w:divBdr>
            <w:top w:val="none" w:sz="0" w:space="0" w:color="auto"/>
            <w:left w:val="none" w:sz="0" w:space="0" w:color="auto"/>
            <w:bottom w:val="none" w:sz="0" w:space="0" w:color="auto"/>
            <w:right w:val="none" w:sz="0" w:space="0" w:color="auto"/>
          </w:divBdr>
        </w:div>
        <w:div w:id="1125387850">
          <w:marLeft w:val="0"/>
          <w:marRight w:val="0"/>
          <w:marTop w:val="0"/>
          <w:marBottom w:val="0"/>
          <w:divBdr>
            <w:top w:val="none" w:sz="0" w:space="0" w:color="auto"/>
            <w:left w:val="none" w:sz="0" w:space="0" w:color="auto"/>
            <w:bottom w:val="none" w:sz="0" w:space="0" w:color="auto"/>
            <w:right w:val="none" w:sz="0" w:space="0" w:color="auto"/>
          </w:divBdr>
        </w:div>
        <w:div w:id="677460164">
          <w:marLeft w:val="0"/>
          <w:marRight w:val="0"/>
          <w:marTop w:val="0"/>
          <w:marBottom w:val="0"/>
          <w:divBdr>
            <w:top w:val="none" w:sz="0" w:space="0" w:color="auto"/>
            <w:left w:val="none" w:sz="0" w:space="0" w:color="auto"/>
            <w:bottom w:val="none" w:sz="0" w:space="0" w:color="auto"/>
            <w:right w:val="none" w:sz="0" w:space="0" w:color="auto"/>
          </w:divBdr>
        </w:div>
        <w:div w:id="1551572716">
          <w:marLeft w:val="0"/>
          <w:marRight w:val="0"/>
          <w:marTop w:val="0"/>
          <w:marBottom w:val="0"/>
          <w:divBdr>
            <w:top w:val="none" w:sz="0" w:space="0" w:color="auto"/>
            <w:left w:val="none" w:sz="0" w:space="0" w:color="auto"/>
            <w:bottom w:val="none" w:sz="0" w:space="0" w:color="auto"/>
            <w:right w:val="none" w:sz="0" w:space="0" w:color="auto"/>
          </w:divBdr>
        </w:div>
        <w:div w:id="1254973538">
          <w:marLeft w:val="0"/>
          <w:marRight w:val="0"/>
          <w:marTop w:val="0"/>
          <w:marBottom w:val="0"/>
          <w:divBdr>
            <w:top w:val="none" w:sz="0" w:space="0" w:color="auto"/>
            <w:left w:val="none" w:sz="0" w:space="0" w:color="auto"/>
            <w:bottom w:val="none" w:sz="0" w:space="0" w:color="auto"/>
            <w:right w:val="none" w:sz="0" w:space="0" w:color="auto"/>
          </w:divBdr>
        </w:div>
        <w:div w:id="716591799">
          <w:marLeft w:val="0"/>
          <w:marRight w:val="0"/>
          <w:marTop w:val="0"/>
          <w:marBottom w:val="0"/>
          <w:divBdr>
            <w:top w:val="none" w:sz="0" w:space="0" w:color="auto"/>
            <w:left w:val="none" w:sz="0" w:space="0" w:color="auto"/>
            <w:bottom w:val="none" w:sz="0" w:space="0" w:color="auto"/>
            <w:right w:val="none" w:sz="0" w:space="0" w:color="auto"/>
          </w:divBdr>
        </w:div>
        <w:div w:id="1663042631">
          <w:marLeft w:val="0"/>
          <w:marRight w:val="0"/>
          <w:marTop w:val="0"/>
          <w:marBottom w:val="0"/>
          <w:divBdr>
            <w:top w:val="none" w:sz="0" w:space="0" w:color="auto"/>
            <w:left w:val="none" w:sz="0" w:space="0" w:color="auto"/>
            <w:bottom w:val="none" w:sz="0" w:space="0" w:color="auto"/>
            <w:right w:val="none" w:sz="0" w:space="0" w:color="auto"/>
          </w:divBdr>
        </w:div>
        <w:div w:id="607350735">
          <w:marLeft w:val="0"/>
          <w:marRight w:val="0"/>
          <w:marTop w:val="0"/>
          <w:marBottom w:val="0"/>
          <w:divBdr>
            <w:top w:val="none" w:sz="0" w:space="0" w:color="auto"/>
            <w:left w:val="none" w:sz="0" w:space="0" w:color="auto"/>
            <w:bottom w:val="none" w:sz="0" w:space="0" w:color="auto"/>
            <w:right w:val="none" w:sz="0" w:space="0" w:color="auto"/>
          </w:divBdr>
        </w:div>
        <w:div w:id="91244783">
          <w:marLeft w:val="0"/>
          <w:marRight w:val="0"/>
          <w:marTop w:val="0"/>
          <w:marBottom w:val="0"/>
          <w:divBdr>
            <w:top w:val="none" w:sz="0" w:space="0" w:color="auto"/>
            <w:left w:val="none" w:sz="0" w:space="0" w:color="auto"/>
            <w:bottom w:val="none" w:sz="0" w:space="0" w:color="auto"/>
            <w:right w:val="none" w:sz="0" w:space="0" w:color="auto"/>
          </w:divBdr>
        </w:div>
        <w:div w:id="73212399">
          <w:marLeft w:val="0"/>
          <w:marRight w:val="0"/>
          <w:marTop w:val="0"/>
          <w:marBottom w:val="0"/>
          <w:divBdr>
            <w:top w:val="none" w:sz="0" w:space="0" w:color="auto"/>
            <w:left w:val="none" w:sz="0" w:space="0" w:color="auto"/>
            <w:bottom w:val="none" w:sz="0" w:space="0" w:color="auto"/>
            <w:right w:val="none" w:sz="0" w:space="0" w:color="auto"/>
          </w:divBdr>
        </w:div>
        <w:div w:id="1493178051">
          <w:marLeft w:val="0"/>
          <w:marRight w:val="0"/>
          <w:marTop w:val="0"/>
          <w:marBottom w:val="0"/>
          <w:divBdr>
            <w:top w:val="none" w:sz="0" w:space="0" w:color="auto"/>
            <w:left w:val="none" w:sz="0" w:space="0" w:color="auto"/>
            <w:bottom w:val="none" w:sz="0" w:space="0" w:color="auto"/>
            <w:right w:val="none" w:sz="0" w:space="0" w:color="auto"/>
          </w:divBdr>
        </w:div>
        <w:div w:id="1175148197">
          <w:marLeft w:val="0"/>
          <w:marRight w:val="0"/>
          <w:marTop w:val="0"/>
          <w:marBottom w:val="0"/>
          <w:divBdr>
            <w:top w:val="none" w:sz="0" w:space="0" w:color="auto"/>
            <w:left w:val="none" w:sz="0" w:space="0" w:color="auto"/>
            <w:bottom w:val="none" w:sz="0" w:space="0" w:color="auto"/>
            <w:right w:val="none" w:sz="0" w:space="0" w:color="auto"/>
          </w:divBdr>
        </w:div>
        <w:div w:id="254364354">
          <w:marLeft w:val="0"/>
          <w:marRight w:val="0"/>
          <w:marTop w:val="0"/>
          <w:marBottom w:val="0"/>
          <w:divBdr>
            <w:top w:val="none" w:sz="0" w:space="0" w:color="auto"/>
            <w:left w:val="none" w:sz="0" w:space="0" w:color="auto"/>
            <w:bottom w:val="none" w:sz="0" w:space="0" w:color="auto"/>
            <w:right w:val="none" w:sz="0" w:space="0" w:color="auto"/>
          </w:divBdr>
        </w:div>
      </w:divsChild>
    </w:div>
    <w:div w:id="214632170">
      <w:bodyDiv w:val="1"/>
      <w:marLeft w:val="0"/>
      <w:marRight w:val="0"/>
      <w:marTop w:val="0"/>
      <w:marBottom w:val="0"/>
      <w:divBdr>
        <w:top w:val="none" w:sz="0" w:space="0" w:color="auto"/>
        <w:left w:val="none" w:sz="0" w:space="0" w:color="auto"/>
        <w:bottom w:val="none" w:sz="0" w:space="0" w:color="auto"/>
        <w:right w:val="none" w:sz="0" w:space="0" w:color="auto"/>
      </w:divBdr>
    </w:div>
    <w:div w:id="227036476">
      <w:bodyDiv w:val="1"/>
      <w:marLeft w:val="0"/>
      <w:marRight w:val="0"/>
      <w:marTop w:val="0"/>
      <w:marBottom w:val="0"/>
      <w:divBdr>
        <w:top w:val="none" w:sz="0" w:space="0" w:color="auto"/>
        <w:left w:val="none" w:sz="0" w:space="0" w:color="auto"/>
        <w:bottom w:val="none" w:sz="0" w:space="0" w:color="auto"/>
        <w:right w:val="none" w:sz="0" w:space="0" w:color="auto"/>
      </w:divBdr>
      <w:divsChild>
        <w:div w:id="2082631005">
          <w:marLeft w:val="0"/>
          <w:marRight w:val="0"/>
          <w:marTop w:val="0"/>
          <w:marBottom w:val="0"/>
          <w:divBdr>
            <w:top w:val="none" w:sz="0" w:space="0" w:color="auto"/>
            <w:left w:val="none" w:sz="0" w:space="0" w:color="auto"/>
            <w:bottom w:val="none" w:sz="0" w:space="0" w:color="auto"/>
            <w:right w:val="none" w:sz="0" w:space="0" w:color="auto"/>
          </w:divBdr>
        </w:div>
        <w:div w:id="622464534">
          <w:marLeft w:val="0"/>
          <w:marRight w:val="0"/>
          <w:marTop w:val="0"/>
          <w:marBottom w:val="0"/>
          <w:divBdr>
            <w:top w:val="none" w:sz="0" w:space="0" w:color="auto"/>
            <w:left w:val="none" w:sz="0" w:space="0" w:color="auto"/>
            <w:bottom w:val="none" w:sz="0" w:space="0" w:color="auto"/>
            <w:right w:val="none" w:sz="0" w:space="0" w:color="auto"/>
          </w:divBdr>
        </w:div>
        <w:div w:id="2004120530">
          <w:marLeft w:val="0"/>
          <w:marRight w:val="0"/>
          <w:marTop w:val="0"/>
          <w:marBottom w:val="0"/>
          <w:divBdr>
            <w:top w:val="none" w:sz="0" w:space="0" w:color="auto"/>
            <w:left w:val="none" w:sz="0" w:space="0" w:color="auto"/>
            <w:bottom w:val="none" w:sz="0" w:space="0" w:color="auto"/>
            <w:right w:val="none" w:sz="0" w:space="0" w:color="auto"/>
          </w:divBdr>
        </w:div>
        <w:div w:id="1968924801">
          <w:marLeft w:val="0"/>
          <w:marRight w:val="0"/>
          <w:marTop w:val="0"/>
          <w:marBottom w:val="0"/>
          <w:divBdr>
            <w:top w:val="none" w:sz="0" w:space="0" w:color="auto"/>
            <w:left w:val="none" w:sz="0" w:space="0" w:color="auto"/>
            <w:bottom w:val="none" w:sz="0" w:space="0" w:color="auto"/>
            <w:right w:val="none" w:sz="0" w:space="0" w:color="auto"/>
          </w:divBdr>
        </w:div>
        <w:div w:id="1110005723">
          <w:marLeft w:val="0"/>
          <w:marRight w:val="0"/>
          <w:marTop w:val="0"/>
          <w:marBottom w:val="0"/>
          <w:divBdr>
            <w:top w:val="none" w:sz="0" w:space="0" w:color="auto"/>
            <w:left w:val="none" w:sz="0" w:space="0" w:color="auto"/>
            <w:bottom w:val="none" w:sz="0" w:space="0" w:color="auto"/>
            <w:right w:val="none" w:sz="0" w:space="0" w:color="auto"/>
          </w:divBdr>
        </w:div>
        <w:div w:id="437455569">
          <w:marLeft w:val="0"/>
          <w:marRight w:val="0"/>
          <w:marTop w:val="0"/>
          <w:marBottom w:val="0"/>
          <w:divBdr>
            <w:top w:val="none" w:sz="0" w:space="0" w:color="auto"/>
            <w:left w:val="none" w:sz="0" w:space="0" w:color="auto"/>
            <w:bottom w:val="none" w:sz="0" w:space="0" w:color="auto"/>
            <w:right w:val="none" w:sz="0" w:space="0" w:color="auto"/>
          </w:divBdr>
        </w:div>
        <w:div w:id="2028362513">
          <w:marLeft w:val="0"/>
          <w:marRight w:val="0"/>
          <w:marTop w:val="0"/>
          <w:marBottom w:val="0"/>
          <w:divBdr>
            <w:top w:val="none" w:sz="0" w:space="0" w:color="auto"/>
            <w:left w:val="none" w:sz="0" w:space="0" w:color="auto"/>
            <w:bottom w:val="none" w:sz="0" w:space="0" w:color="auto"/>
            <w:right w:val="none" w:sz="0" w:space="0" w:color="auto"/>
          </w:divBdr>
        </w:div>
        <w:div w:id="754089911">
          <w:marLeft w:val="0"/>
          <w:marRight w:val="0"/>
          <w:marTop w:val="0"/>
          <w:marBottom w:val="0"/>
          <w:divBdr>
            <w:top w:val="none" w:sz="0" w:space="0" w:color="auto"/>
            <w:left w:val="none" w:sz="0" w:space="0" w:color="auto"/>
            <w:bottom w:val="none" w:sz="0" w:space="0" w:color="auto"/>
            <w:right w:val="none" w:sz="0" w:space="0" w:color="auto"/>
          </w:divBdr>
        </w:div>
        <w:div w:id="986590253">
          <w:marLeft w:val="0"/>
          <w:marRight w:val="0"/>
          <w:marTop w:val="0"/>
          <w:marBottom w:val="0"/>
          <w:divBdr>
            <w:top w:val="none" w:sz="0" w:space="0" w:color="auto"/>
            <w:left w:val="none" w:sz="0" w:space="0" w:color="auto"/>
            <w:bottom w:val="none" w:sz="0" w:space="0" w:color="auto"/>
            <w:right w:val="none" w:sz="0" w:space="0" w:color="auto"/>
          </w:divBdr>
        </w:div>
        <w:div w:id="1377318089">
          <w:marLeft w:val="0"/>
          <w:marRight w:val="0"/>
          <w:marTop w:val="0"/>
          <w:marBottom w:val="0"/>
          <w:divBdr>
            <w:top w:val="none" w:sz="0" w:space="0" w:color="auto"/>
            <w:left w:val="none" w:sz="0" w:space="0" w:color="auto"/>
            <w:bottom w:val="none" w:sz="0" w:space="0" w:color="auto"/>
            <w:right w:val="none" w:sz="0" w:space="0" w:color="auto"/>
          </w:divBdr>
        </w:div>
        <w:div w:id="314456345">
          <w:marLeft w:val="0"/>
          <w:marRight w:val="0"/>
          <w:marTop w:val="0"/>
          <w:marBottom w:val="0"/>
          <w:divBdr>
            <w:top w:val="none" w:sz="0" w:space="0" w:color="auto"/>
            <w:left w:val="none" w:sz="0" w:space="0" w:color="auto"/>
            <w:bottom w:val="none" w:sz="0" w:space="0" w:color="auto"/>
            <w:right w:val="none" w:sz="0" w:space="0" w:color="auto"/>
          </w:divBdr>
        </w:div>
        <w:div w:id="194970692">
          <w:marLeft w:val="0"/>
          <w:marRight w:val="0"/>
          <w:marTop w:val="0"/>
          <w:marBottom w:val="0"/>
          <w:divBdr>
            <w:top w:val="none" w:sz="0" w:space="0" w:color="auto"/>
            <w:left w:val="none" w:sz="0" w:space="0" w:color="auto"/>
            <w:bottom w:val="none" w:sz="0" w:space="0" w:color="auto"/>
            <w:right w:val="none" w:sz="0" w:space="0" w:color="auto"/>
          </w:divBdr>
        </w:div>
        <w:div w:id="520976781">
          <w:marLeft w:val="0"/>
          <w:marRight w:val="0"/>
          <w:marTop w:val="0"/>
          <w:marBottom w:val="0"/>
          <w:divBdr>
            <w:top w:val="none" w:sz="0" w:space="0" w:color="auto"/>
            <w:left w:val="none" w:sz="0" w:space="0" w:color="auto"/>
            <w:bottom w:val="none" w:sz="0" w:space="0" w:color="auto"/>
            <w:right w:val="none" w:sz="0" w:space="0" w:color="auto"/>
          </w:divBdr>
        </w:div>
        <w:div w:id="1107235572">
          <w:marLeft w:val="0"/>
          <w:marRight w:val="0"/>
          <w:marTop w:val="0"/>
          <w:marBottom w:val="0"/>
          <w:divBdr>
            <w:top w:val="none" w:sz="0" w:space="0" w:color="auto"/>
            <w:left w:val="none" w:sz="0" w:space="0" w:color="auto"/>
            <w:bottom w:val="none" w:sz="0" w:space="0" w:color="auto"/>
            <w:right w:val="none" w:sz="0" w:space="0" w:color="auto"/>
          </w:divBdr>
        </w:div>
        <w:div w:id="495539314">
          <w:marLeft w:val="0"/>
          <w:marRight w:val="0"/>
          <w:marTop w:val="0"/>
          <w:marBottom w:val="0"/>
          <w:divBdr>
            <w:top w:val="none" w:sz="0" w:space="0" w:color="auto"/>
            <w:left w:val="none" w:sz="0" w:space="0" w:color="auto"/>
            <w:bottom w:val="none" w:sz="0" w:space="0" w:color="auto"/>
            <w:right w:val="none" w:sz="0" w:space="0" w:color="auto"/>
          </w:divBdr>
        </w:div>
        <w:div w:id="1179538580">
          <w:marLeft w:val="0"/>
          <w:marRight w:val="0"/>
          <w:marTop w:val="0"/>
          <w:marBottom w:val="0"/>
          <w:divBdr>
            <w:top w:val="none" w:sz="0" w:space="0" w:color="auto"/>
            <w:left w:val="none" w:sz="0" w:space="0" w:color="auto"/>
            <w:bottom w:val="none" w:sz="0" w:space="0" w:color="auto"/>
            <w:right w:val="none" w:sz="0" w:space="0" w:color="auto"/>
          </w:divBdr>
        </w:div>
        <w:div w:id="1703087663">
          <w:marLeft w:val="0"/>
          <w:marRight w:val="0"/>
          <w:marTop w:val="0"/>
          <w:marBottom w:val="0"/>
          <w:divBdr>
            <w:top w:val="none" w:sz="0" w:space="0" w:color="auto"/>
            <w:left w:val="none" w:sz="0" w:space="0" w:color="auto"/>
            <w:bottom w:val="none" w:sz="0" w:space="0" w:color="auto"/>
            <w:right w:val="none" w:sz="0" w:space="0" w:color="auto"/>
          </w:divBdr>
        </w:div>
        <w:div w:id="1028873259">
          <w:marLeft w:val="0"/>
          <w:marRight w:val="0"/>
          <w:marTop w:val="0"/>
          <w:marBottom w:val="0"/>
          <w:divBdr>
            <w:top w:val="none" w:sz="0" w:space="0" w:color="auto"/>
            <w:left w:val="none" w:sz="0" w:space="0" w:color="auto"/>
            <w:bottom w:val="none" w:sz="0" w:space="0" w:color="auto"/>
            <w:right w:val="none" w:sz="0" w:space="0" w:color="auto"/>
          </w:divBdr>
        </w:div>
        <w:div w:id="76026827">
          <w:marLeft w:val="0"/>
          <w:marRight w:val="0"/>
          <w:marTop w:val="0"/>
          <w:marBottom w:val="0"/>
          <w:divBdr>
            <w:top w:val="none" w:sz="0" w:space="0" w:color="auto"/>
            <w:left w:val="none" w:sz="0" w:space="0" w:color="auto"/>
            <w:bottom w:val="none" w:sz="0" w:space="0" w:color="auto"/>
            <w:right w:val="none" w:sz="0" w:space="0" w:color="auto"/>
          </w:divBdr>
        </w:div>
        <w:div w:id="1858929071">
          <w:marLeft w:val="0"/>
          <w:marRight w:val="0"/>
          <w:marTop w:val="0"/>
          <w:marBottom w:val="0"/>
          <w:divBdr>
            <w:top w:val="none" w:sz="0" w:space="0" w:color="auto"/>
            <w:left w:val="none" w:sz="0" w:space="0" w:color="auto"/>
            <w:bottom w:val="none" w:sz="0" w:space="0" w:color="auto"/>
            <w:right w:val="none" w:sz="0" w:space="0" w:color="auto"/>
          </w:divBdr>
        </w:div>
        <w:div w:id="433793486">
          <w:marLeft w:val="0"/>
          <w:marRight w:val="0"/>
          <w:marTop w:val="0"/>
          <w:marBottom w:val="0"/>
          <w:divBdr>
            <w:top w:val="none" w:sz="0" w:space="0" w:color="auto"/>
            <w:left w:val="none" w:sz="0" w:space="0" w:color="auto"/>
            <w:bottom w:val="none" w:sz="0" w:space="0" w:color="auto"/>
            <w:right w:val="none" w:sz="0" w:space="0" w:color="auto"/>
          </w:divBdr>
        </w:div>
        <w:div w:id="1582834995">
          <w:marLeft w:val="0"/>
          <w:marRight w:val="0"/>
          <w:marTop w:val="0"/>
          <w:marBottom w:val="0"/>
          <w:divBdr>
            <w:top w:val="none" w:sz="0" w:space="0" w:color="auto"/>
            <w:left w:val="none" w:sz="0" w:space="0" w:color="auto"/>
            <w:bottom w:val="none" w:sz="0" w:space="0" w:color="auto"/>
            <w:right w:val="none" w:sz="0" w:space="0" w:color="auto"/>
          </w:divBdr>
        </w:div>
        <w:div w:id="849487307">
          <w:marLeft w:val="0"/>
          <w:marRight w:val="0"/>
          <w:marTop w:val="0"/>
          <w:marBottom w:val="0"/>
          <w:divBdr>
            <w:top w:val="none" w:sz="0" w:space="0" w:color="auto"/>
            <w:left w:val="none" w:sz="0" w:space="0" w:color="auto"/>
            <w:bottom w:val="none" w:sz="0" w:space="0" w:color="auto"/>
            <w:right w:val="none" w:sz="0" w:space="0" w:color="auto"/>
          </w:divBdr>
        </w:div>
        <w:div w:id="2138209918">
          <w:marLeft w:val="0"/>
          <w:marRight w:val="0"/>
          <w:marTop w:val="0"/>
          <w:marBottom w:val="0"/>
          <w:divBdr>
            <w:top w:val="none" w:sz="0" w:space="0" w:color="auto"/>
            <w:left w:val="none" w:sz="0" w:space="0" w:color="auto"/>
            <w:bottom w:val="none" w:sz="0" w:space="0" w:color="auto"/>
            <w:right w:val="none" w:sz="0" w:space="0" w:color="auto"/>
          </w:divBdr>
        </w:div>
        <w:div w:id="1477068115">
          <w:marLeft w:val="0"/>
          <w:marRight w:val="0"/>
          <w:marTop w:val="0"/>
          <w:marBottom w:val="0"/>
          <w:divBdr>
            <w:top w:val="none" w:sz="0" w:space="0" w:color="auto"/>
            <w:left w:val="none" w:sz="0" w:space="0" w:color="auto"/>
            <w:bottom w:val="none" w:sz="0" w:space="0" w:color="auto"/>
            <w:right w:val="none" w:sz="0" w:space="0" w:color="auto"/>
          </w:divBdr>
        </w:div>
        <w:div w:id="765461080">
          <w:marLeft w:val="0"/>
          <w:marRight w:val="0"/>
          <w:marTop w:val="0"/>
          <w:marBottom w:val="0"/>
          <w:divBdr>
            <w:top w:val="none" w:sz="0" w:space="0" w:color="auto"/>
            <w:left w:val="none" w:sz="0" w:space="0" w:color="auto"/>
            <w:bottom w:val="none" w:sz="0" w:space="0" w:color="auto"/>
            <w:right w:val="none" w:sz="0" w:space="0" w:color="auto"/>
          </w:divBdr>
        </w:div>
        <w:div w:id="14312064">
          <w:marLeft w:val="0"/>
          <w:marRight w:val="0"/>
          <w:marTop w:val="0"/>
          <w:marBottom w:val="0"/>
          <w:divBdr>
            <w:top w:val="none" w:sz="0" w:space="0" w:color="auto"/>
            <w:left w:val="none" w:sz="0" w:space="0" w:color="auto"/>
            <w:bottom w:val="none" w:sz="0" w:space="0" w:color="auto"/>
            <w:right w:val="none" w:sz="0" w:space="0" w:color="auto"/>
          </w:divBdr>
        </w:div>
        <w:div w:id="1576041246">
          <w:marLeft w:val="0"/>
          <w:marRight w:val="0"/>
          <w:marTop w:val="0"/>
          <w:marBottom w:val="0"/>
          <w:divBdr>
            <w:top w:val="none" w:sz="0" w:space="0" w:color="auto"/>
            <w:left w:val="none" w:sz="0" w:space="0" w:color="auto"/>
            <w:bottom w:val="none" w:sz="0" w:space="0" w:color="auto"/>
            <w:right w:val="none" w:sz="0" w:space="0" w:color="auto"/>
          </w:divBdr>
        </w:div>
        <w:div w:id="1519461233">
          <w:marLeft w:val="0"/>
          <w:marRight w:val="0"/>
          <w:marTop w:val="0"/>
          <w:marBottom w:val="0"/>
          <w:divBdr>
            <w:top w:val="none" w:sz="0" w:space="0" w:color="auto"/>
            <w:left w:val="none" w:sz="0" w:space="0" w:color="auto"/>
            <w:bottom w:val="none" w:sz="0" w:space="0" w:color="auto"/>
            <w:right w:val="none" w:sz="0" w:space="0" w:color="auto"/>
          </w:divBdr>
        </w:div>
        <w:div w:id="771782853">
          <w:marLeft w:val="0"/>
          <w:marRight w:val="0"/>
          <w:marTop w:val="0"/>
          <w:marBottom w:val="0"/>
          <w:divBdr>
            <w:top w:val="none" w:sz="0" w:space="0" w:color="auto"/>
            <w:left w:val="none" w:sz="0" w:space="0" w:color="auto"/>
            <w:bottom w:val="none" w:sz="0" w:space="0" w:color="auto"/>
            <w:right w:val="none" w:sz="0" w:space="0" w:color="auto"/>
          </w:divBdr>
        </w:div>
        <w:div w:id="993604714">
          <w:marLeft w:val="0"/>
          <w:marRight w:val="0"/>
          <w:marTop w:val="0"/>
          <w:marBottom w:val="0"/>
          <w:divBdr>
            <w:top w:val="none" w:sz="0" w:space="0" w:color="auto"/>
            <w:left w:val="none" w:sz="0" w:space="0" w:color="auto"/>
            <w:bottom w:val="none" w:sz="0" w:space="0" w:color="auto"/>
            <w:right w:val="none" w:sz="0" w:space="0" w:color="auto"/>
          </w:divBdr>
        </w:div>
        <w:div w:id="1523937287">
          <w:marLeft w:val="0"/>
          <w:marRight w:val="0"/>
          <w:marTop w:val="0"/>
          <w:marBottom w:val="0"/>
          <w:divBdr>
            <w:top w:val="none" w:sz="0" w:space="0" w:color="auto"/>
            <w:left w:val="none" w:sz="0" w:space="0" w:color="auto"/>
            <w:bottom w:val="none" w:sz="0" w:space="0" w:color="auto"/>
            <w:right w:val="none" w:sz="0" w:space="0" w:color="auto"/>
          </w:divBdr>
        </w:div>
        <w:div w:id="1405452029">
          <w:marLeft w:val="0"/>
          <w:marRight w:val="0"/>
          <w:marTop w:val="0"/>
          <w:marBottom w:val="0"/>
          <w:divBdr>
            <w:top w:val="none" w:sz="0" w:space="0" w:color="auto"/>
            <w:left w:val="none" w:sz="0" w:space="0" w:color="auto"/>
            <w:bottom w:val="none" w:sz="0" w:space="0" w:color="auto"/>
            <w:right w:val="none" w:sz="0" w:space="0" w:color="auto"/>
          </w:divBdr>
        </w:div>
        <w:div w:id="1415971619">
          <w:marLeft w:val="0"/>
          <w:marRight w:val="0"/>
          <w:marTop w:val="0"/>
          <w:marBottom w:val="0"/>
          <w:divBdr>
            <w:top w:val="none" w:sz="0" w:space="0" w:color="auto"/>
            <w:left w:val="none" w:sz="0" w:space="0" w:color="auto"/>
            <w:bottom w:val="none" w:sz="0" w:space="0" w:color="auto"/>
            <w:right w:val="none" w:sz="0" w:space="0" w:color="auto"/>
          </w:divBdr>
        </w:div>
        <w:div w:id="1581408457">
          <w:marLeft w:val="0"/>
          <w:marRight w:val="0"/>
          <w:marTop w:val="0"/>
          <w:marBottom w:val="0"/>
          <w:divBdr>
            <w:top w:val="none" w:sz="0" w:space="0" w:color="auto"/>
            <w:left w:val="none" w:sz="0" w:space="0" w:color="auto"/>
            <w:bottom w:val="none" w:sz="0" w:space="0" w:color="auto"/>
            <w:right w:val="none" w:sz="0" w:space="0" w:color="auto"/>
          </w:divBdr>
        </w:div>
        <w:div w:id="640188377">
          <w:marLeft w:val="0"/>
          <w:marRight w:val="0"/>
          <w:marTop w:val="0"/>
          <w:marBottom w:val="0"/>
          <w:divBdr>
            <w:top w:val="none" w:sz="0" w:space="0" w:color="auto"/>
            <w:left w:val="none" w:sz="0" w:space="0" w:color="auto"/>
            <w:bottom w:val="none" w:sz="0" w:space="0" w:color="auto"/>
            <w:right w:val="none" w:sz="0" w:space="0" w:color="auto"/>
          </w:divBdr>
        </w:div>
        <w:div w:id="1309744615">
          <w:marLeft w:val="0"/>
          <w:marRight w:val="0"/>
          <w:marTop w:val="0"/>
          <w:marBottom w:val="0"/>
          <w:divBdr>
            <w:top w:val="none" w:sz="0" w:space="0" w:color="auto"/>
            <w:left w:val="none" w:sz="0" w:space="0" w:color="auto"/>
            <w:bottom w:val="none" w:sz="0" w:space="0" w:color="auto"/>
            <w:right w:val="none" w:sz="0" w:space="0" w:color="auto"/>
          </w:divBdr>
        </w:div>
        <w:div w:id="700325763">
          <w:marLeft w:val="0"/>
          <w:marRight w:val="0"/>
          <w:marTop w:val="0"/>
          <w:marBottom w:val="0"/>
          <w:divBdr>
            <w:top w:val="none" w:sz="0" w:space="0" w:color="auto"/>
            <w:left w:val="none" w:sz="0" w:space="0" w:color="auto"/>
            <w:bottom w:val="none" w:sz="0" w:space="0" w:color="auto"/>
            <w:right w:val="none" w:sz="0" w:space="0" w:color="auto"/>
          </w:divBdr>
        </w:div>
        <w:div w:id="1743403279">
          <w:marLeft w:val="0"/>
          <w:marRight w:val="0"/>
          <w:marTop w:val="0"/>
          <w:marBottom w:val="0"/>
          <w:divBdr>
            <w:top w:val="none" w:sz="0" w:space="0" w:color="auto"/>
            <w:left w:val="none" w:sz="0" w:space="0" w:color="auto"/>
            <w:bottom w:val="none" w:sz="0" w:space="0" w:color="auto"/>
            <w:right w:val="none" w:sz="0" w:space="0" w:color="auto"/>
          </w:divBdr>
        </w:div>
        <w:div w:id="519855034">
          <w:marLeft w:val="0"/>
          <w:marRight w:val="0"/>
          <w:marTop w:val="0"/>
          <w:marBottom w:val="0"/>
          <w:divBdr>
            <w:top w:val="none" w:sz="0" w:space="0" w:color="auto"/>
            <w:left w:val="none" w:sz="0" w:space="0" w:color="auto"/>
            <w:bottom w:val="none" w:sz="0" w:space="0" w:color="auto"/>
            <w:right w:val="none" w:sz="0" w:space="0" w:color="auto"/>
          </w:divBdr>
        </w:div>
        <w:div w:id="226958163">
          <w:marLeft w:val="0"/>
          <w:marRight w:val="0"/>
          <w:marTop w:val="0"/>
          <w:marBottom w:val="0"/>
          <w:divBdr>
            <w:top w:val="none" w:sz="0" w:space="0" w:color="auto"/>
            <w:left w:val="none" w:sz="0" w:space="0" w:color="auto"/>
            <w:bottom w:val="none" w:sz="0" w:space="0" w:color="auto"/>
            <w:right w:val="none" w:sz="0" w:space="0" w:color="auto"/>
          </w:divBdr>
        </w:div>
        <w:div w:id="1637029551">
          <w:marLeft w:val="0"/>
          <w:marRight w:val="0"/>
          <w:marTop w:val="0"/>
          <w:marBottom w:val="0"/>
          <w:divBdr>
            <w:top w:val="none" w:sz="0" w:space="0" w:color="auto"/>
            <w:left w:val="none" w:sz="0" w:space="0" w:color="auto"/>
            <w:bottom w:val="none" w:sz="0" w:space="0" w:color="auto"/>
            <w:right w:val="none" w:sz="0" w:space="0" w:color="auto"/>
          </w:divBdr>
        </w:div>
        <w:div w:id="1418281183">
          <w:marLeft w:val="0"/>
          <w:marRight w:val="0"/>
          <w:marTop w:val="0"/>
          <w:marBottom w:val="0"/>
          <w:divBdr>
            <w:top w:val="none" w:sz="0" w:space="0" w:color="auto"/>
            <w:left w:val="none" w:sz="0" w:space="0" w:color="auto"/>
            <w:bottom w:val="none" w:sz="0" w:space="0" w:color="auto"/>
            <w:right w:val="none" w:sz="0" w:space="0" w:color="auto"/>
          </w:divBdr>
        </w:div>
        <w:div w:id="1210259723">
          <w:marLeft w:val="0"/>
          <w:marRight w:val="0"/>
          <w:marTop w:val="0"/>
          <w:marBottom w:val="0"/>
          <w:divBdr>
            <w:top w:val="none" w:sz="0" w:space="0" w:color="auto"/>
            <w:left w:val="none" w:sz="0" w:space="0" w:color="auto"/>
            <w:bottom w:val="none" w:sz="0" w:space="0" w:color="auto"/>
            <w:right w:val="none" w:sz="0" w:space="0" w:color="auto"/>
          </w:divBdr>
        </w:div>
        <w:div w:id="1081368289">
          <w:marLeft w:val="0"/>
          <w:marRight w:val="0"/>
          <w:marTop w:val="0"/>
          <w:marBottom w:val="0"/>
          <w:divBdr>
            <w:top w:val="none" w:sz="0" w:space="0" w:color="auto"/>
            <w:left w:val="none" w:sz="0" w:space="0" w:color="auto"/>
            <w:bottom w:val="none" w:sz="0" w:space="0" w:color="auto"/>
            <w:right w:val="none" w:sz="0" w:space="0" w:color="auto"/>
          </w:divBdr>
        </w:div>
        <w:div w:id="216404989">
          <w:marLeft w:val="0"/>
          <w:marRight w:val="0"/>
          <w:marTop w:val="0"/>
          <w:marBottom w:val="0"/>
          <w:divBdr>
            <w:top w:val="none" w:sz="0" w:space="0" w:color="auto"/>
            <w:left w:val="none" w:sz="0" w:space="0" w:color="auto"/>
            <w:bottom w:val="none" w:sz="0" w:space="0" w:color="auto"/>
            <w:right w:val="none" w:sz="0" w:space="0" w:color="auto"/>
          </w:divBdr>
        </w:div>
        <w:div w:id="1413621173">
          <w:marLeft w:val="0"/>
          <w:marRight w:val="0"/>
          <w:marTop w:val="0"/>
          <w:marBottom w:val="0"/>
          <w:divBdr>
            <w:top w:val="none" w:sz="0" w:space="0" w:color="auto"/>
            <w:left w:val="none" w:sz="0" w:space="0" w:color="auto"/>
            <w:bottom w:val="none" w:sz="0" w:space="0" w:color="auto"/>
            <w:right w:val="none" w:sz="0" w:space="0" w:color="auto"/>
          </w:divBdr>
        </w:div>
        <w:div w:id="745957949">
          <w:marLeft w:val="0"/>
          <w:marRight w:val="0"/>
          <w:marTop w:val="0"/>
          <w:marBottom w:val="0"/>
          <w:divBdr>
            <w:top w:val="none" w:sz="0" w:space="0" w:color="auto"/>
            <w:left w:val="none" w:sz="0" w:space="0" w:color="auto"/>
            <w:bottom w:val="none" w:sz="0" w:space="0" w:color="auto"/>
            <w:right w:val="none" w:sz="0" w:space="0" w:color="auto"/>
          </w:divBdr>
        </w:div>
        <w:div w:id="1342779419">
          <w:marLeft w:val="0"/>
          <w:marRight w:val="0"/>
          <w:marTop w:val="0"/>
          <w:marBottom w:val="0"/>
          <w:divBdr>
            <w:top w:val="none" w:sz="0" w:space="0" w:color="auto"/>
            <w:left w:val="none" w:sz="0" w:space="0" w:color="auto"/>
            <w:bottom w:val="none" w:sz="0" w:space="0" w:color="auto"/>
            <w:right w:val="none" w:sz="0" w:space="0" w:color="auto"/>
          </w:divBdr>
        </w:div>
        <w:div w:id="136192601">
          <w:marLeft w:val="0"/>
          <w:marRight w:val="0"/>
          <w:marTop w:val="0"/>
          <w:marBottom w:val="0"/>
          <w:divBdr>
            <w:top w:val="none" w:sz="0" w:space="0" w:color="auto"/>
            <w:left w:val="none" w:sz="0" w:space="0" w:color="auto"/>
            <w:bottom w:val="none" w:sz="0" w:space="0" w:color="auto"/>
            <w:right w:val="none" w:sz="0" w:space="0" w:color="auto"/>
          </w:divBdr>
        </w:div>
        <w:div w:id="1223833983">
          <w:marLeft w:val="0"/>
          <w:marRight w:val="0"/>
          <w:marTop w:val="0"/>
          <w:marBottom w:val="0"/>
          <w:divBdr>
            <w:top w:val="none" w:sz="0" w:space="0" w:color="auto"/>
            <w:left w:val="none" w:sz="0" w:space="0" w:color="auto"/>
            <w:bottom w:val="none" w:sz="0" w:space="0" w:color="auto"/>
            <w:right w:val="none" w:sz="0" w:space="0" w:color="auto"/>
          </w:divBdr>
        </w:div>
        <w:div w:id="1470200203">
          <w:marLeft w:val="0"/>
          <w:marRight w:val="0"/>
          <w:marTop w:val="0"/>
          <w:marBottom w:val="0"/>
          <w:divBdr>
            <w:top w:val="none" w:sz="0" w:space="0" w:color="auto"/>
            <w:left w:val="none" w:sz="0" w:space="0" w:color="auto"/>
            <w:bottom w:val="none" w:sz="0" w:space="0" w:color="auto"/>
            <w:right w:val="none" w:sz="0" w:space="0" w:color="auto"/>
          </w:divBdr>
        </w:div>
        <w:div w:id="1835099747">
          <w:marLeft w:val="0"/>
          <w:marRight w:val="0"/>
          <w:marTop w:val="0"/>
          <w:marBottom w:val="0"/>
          <w:divBdr>
            <w:top w:val="none" w:sz="0" w:space="0" w:color="auto"/>
            <w:left w:val="none" w:sz="0" w:space="0" w:color="auto"/>
            <w:bottom w:val="none" w:sz="0" w:space="0" w:color="auto"/>
            <w:right w:val="none" w:sz="0" w:space="0" w:color="auto"/>
          </w:divBdr>
        </w:div>
        <w:div w:id="249896236">
          <w:marLeft w:val="0"/>
          <w:marRight w:val="0"/>
          <w:marTop w:val="0"/>
          <w:marBottom w:val="0"/>
          <w:divBdr>
            <w:top w:val="none" w:sz="0" w:space="0" w:color="auto"/>
            <w:left w:val="none" w:sz="0" w:space="0" w:color="auto"/>
            <w:bottom w:val="none" w:sz="0" w:space="0" w:color="auto"/>
            <w:right w:val="none" w:sz="0" w:space="0" w:color="auto"/>
          </w:divBdr>
        </w:div>
        <w:div w:id="833648051">
          <w:marLeft w:val="0"/>
          <w:marRight w:val="0"/>
          <w:marTop w:val="0"/>
          <w:marBottom w:val="0"/>
          <w:divBdr>
            <w:top w:val="none" w:sz="0" w:space="0" w:color="auto"/>
            <w:left w:val="none" w:sz="0" w:space="0" w:color="auto"/>
            <w:bottom w:val="none" w:sz="0" w:space="0" w:color="auto"/>
            <w:right w:val="none" w:sz="0" w:space="0" w:color="auto"/>
          </w:divBdr>
        </w:div>
        <w:div w:id="1842886352">
          <w:marLeft w:val="0"/>
          <w:marRight w:val="0"/>
          <w:marTop w:val="0"/>
          <w:marBottom w:val="0"/>
          <w:divBdr>
            <w:top w:val="none" w:sz="0" w:space="0" w:color="auto"/>
            <w:left w:val="none" w:sz="0" w:space="0" w:color="auto"/>
            <w:bottom w:val="none" w:sz="0" w:space="0" w:color="auto"/>
            <w:right w:val="none" w:sz="0" w:space="0" w:color="auto"/>
          </w:divBdr>
        </w:div>
        <w:div w:id="1942060174">
          <w:marLeft w:val="0"/>
          <w:marRight w:val="0"/>
          <w:marTop w:val="0"/>
          <w:marBottom w:val="0"/>
          <w:divBdr>
            <w:top w:val="none" w:sz="0" w:space="0" w:color="auto"/>
            <w:left w:val="none" w:sz="0" w:space="0" w:color="auto"/>
            <w:bottom w:val="none" w:sz="0" w:space="0" w:color="auto"/>
            <w:right w:val="none" w:sz="0" w:space="0" w:color="auto"/>
          </w:divBdr>
        </w:div>
        <w:div w:id="74130661">
          <w:marLeft w:val="0"/>
          <w:marRight w:val="0"/>
          <w:marTop w:val="0"/>
          <w:marBottom w:val="0"/>
          <w:divBdr>
            <w:top w:val="none" w:sz="0" w:space="0" w:color="auto"/>
            <w:left w:val="none" w:sz="0" w:space="0" w:color="auto"/>
            <w:bottom w:val="none" w:sz="0" w:space="0" w:color="auto"/>
            <w:right w:val="none" w:sz="0" w:space="0" w:color="auto"/>
          </w:divBdr>
        </w:div>
        <w:div w:id="1752240516">
          <w:marLeft w:val="0"/>
          <w:marRight w:val="0"/>
          <w:marTop w:val="0"/>
          <w:marBottom w:val="0"/>
          <w:divBdr>
            <w:top w:val="none" w:sz="0" w:space="0" w:color="auto"/>
            <w:left w:val="none" w:sz="0" w:space="0" w:color="auto"/>
            <w:bottom w:val="none" w:sz="0" w:space="0" w:color="auto"/>
            <w:right w:val="none" w:sz="0" w:space="0" w:color="auto"/>
          </w:divBdr>
        </w:div>
        <w:div w:id="187571296">
          <w:marLeft w:val="0"/>
          <w:marRight w:val="0"/>
          <w:marTop w:val="0"/>
          <w:marBottom w:val="0"/>
          <w:divBdr>
            <w:top w:val="none" w:sz="0" w:space="0" w:color="auto"/>
            <w:left w:val="none" w:sz="0" w:space="0" w:color="auto"/>
            <w:bottom w:val="none" w:sz="0" w:space="0" w:color="auto"/>
            <w:right w:val="none" w:sz="0" w:space="0" w:color="auto"/>
          </w:divBdr>
        </w:div>
      </w:divsChild>
    </w:div>
    <w:div w:id="235865516">
      <w:bodyDiv w:val="1"/>
      <w:marLeft w:val="0"/>
      <w:marRight w:val="0"/>
      <w:marTop w:val="0"/>
      <w:marBottom w:val="0"/>
      <w:divBdr>
        <w:top w:val="none" w:sz="0" w:space="0" w:color="auto"/>
        <w:left w:val="none" w:sz="0" w:space="0" w:color="auto"/>
        <w:bottom w:val="none" w:sz="0" w:space="0" w:color="auto"/>
        <w:right w:val="none" w:sz="0" w:space="0" w:color="auto"/>
      </w:divBdr>
    </w:div>
    <w:div w:id="432089359">
      <w:bodyDiv w:val="1"/>
      <w:marLeft w:val="0"/>
      <w:marRight w:val="0"/>
      <w:marTop w:val="0"/>
      <w:marBottom w:val="0"/>
      <w:divBdr>
        <w:top w:val="none" w:sz="0" w:space="0" w:color="auto"/>
        <w:left w:val="none" w:sz="0" w:space="0" w:color="auto"/>
        <w:bottom w:val="none" w:sz="0" w:space="0" w:color="auto"/>
        <w:right w:val="none" w:sz="0" w:space="0" w:color="auto"/>
      </w:divBdr>
      <w:divsChild>
        <w:div w:id="506410691">
          <w:marLeft w:val="0"/>
          <w:marRight w:val="0"/>
          <w:marTop w:val="0"/>
          <w:marBottom w:val="0"/>
          <w:divBdr>
            <w:top w:val="none" w:sz="0" w:space="0" w:color="auto"/>
            <w:left w:val="none" w:sz="0" w:space="0" w:color="auto"/>
            <w:bottom w:val="none" w:sz="0" w:space="0" w:color="auto"/>
            <w:right w:val="none" w:sz="0" w:space="0" w:color="auto"/>
          </w:divBdr>
        </w:div>
        <w:div w:id="2028947761">
          <w:marLeft w:val="0"/>
          <w:marRight w:val="0"/>
          <w:marTop w:val="0"/>
          <w:marBottom w:val="0"/>
          <w:divBdr>
            <w:top w:val="none" w:sz="0" w:space="0" w:color="auto"/>
            <w:left w:val="none" w:sz="0" w:space="0" w:color="auto"/>
            <w:bottom w:val="none" w:sz="0" w:space="0" w:color="auto"/>
            <w:right w:val="none" w:sz="0" w:space="0" w:color="auto"/>
          </w:divBdr>
        </w:div>
        <w:div w:id="1946187921">
          <w:marLeft w:val="0"/>
          <w:marRight w:val="0"/>
          <w:marTop w:val="0"/>
          <w:marBottom w:val="0"/>
          <w:divBdr>
            <w:top w:val="none" w:sz="0" w:space="0" w:color="auto"/>
            <w:left w:val="none" w:sz="0" w:space="0" w:color="auto"/>
            <w:bottom w:val="none" w:sz="0" w:space="0" w:color="auto"/>
            <w:right w:val="none" w:sz="0" w:space="0" w:color="auto"/>
          </w:divBdr>
        </w:div>
        <w:div w:id="244649230">
          <w:marLeft w:val="0"/>
          <w:marRight w:val="0"/>
          <w:marTop w:val="0"/>
          <w:marBottom w:val="0"/>
          <w:divBdr>
            <w:top w:val="none" w:sz="0" w:space="0" w:color="auto"/>
            <w:left w:val="none" w:sz="0" w:space="0" w:color="auto"/>
            <w:bottom w:val="none" w:sz="0" w:space="0" w:color="auto"/>
            <w:right w:val="none" w:sz="0" w:space="0" w:color="auto"/>
          </w:divBdr>
        </w:div>
        <w:div w:id="1452744975">
          <w:marLeft w:val="0"/>
          <w:marRight w:val="0"/>
          <w:marTop w:val="0"/>
          <w:marBottom w:val="0"/>
          <w:divBdr>
            <w:top w:val="none" w:sz="0" w:space="0" w:color="auto"/>
            <w:left w:val="none" w:sz="0" w:space="0" w:color="auto"/>
            <w:bottom w:val="none" w:sz="0" w:space="0" w:color="auto"/>
            <w:right w:val="none" w:sz="0" w:space="0" w:color="auto"/>
          </w:divBdr>
        </w:div>
        <w:div w:id="1417358912">
          <w:marLeft w:val="0"/>
          <w:marRight w:val="0"/>
          <w:marTop w:val="0"/>
          <w:marBottom w:val="0"/>
          <w:divBdr>
            <w:top w:val="none" w:sz="0" w:space="0" w:color="auto"/>
            <w:left w:val="none" w:sz="0" w:space="0" w:color="auto"/>
            <w:bottom w:val="none" w:sz="0" w:space="0" w:color="auto"/>
            <w:right w:val="none" w:sz="0" w:space="0" w:color="auto"/>
          </w:divBdr>
        </w:div>
        <w:div w:id="1569225633">
          <w:marLeft w:val="0"/>
          <w:marRight w:val="0"/>
          <w:marTop w:val="0"/>
          <w:marBottom w:val="0"/>
          <w:divBdr>
            <w:top w:val="none" w:sz="0" w:space="0" w:color="auto"/>
            <w:left w:val="none" w:sz="0" w:space="0" w:color="auto"/>
            <w:bottom w:val="none" w:sz="0" w:space="0" w:color="auto"/>
            <w:right w:val="none" w:sz="0" w:space="0" w:color="auto"/>
          </w:divBdr>
        </w:div>
        <w:div w:id="199629706">
          <w:marLeft w:val="0"/>
          <w:marRight w:val="0"/>
          <w:marTop w:val="0"/>
          <w:marBottom w:val="0"/>
          <w:divBdr>
            <w:top w:val="none" w:sz="0" w:space="0" w:color="auto"/>
            <w:left w:val="none" w:sz="0" w:space="0" w:color="auto"/>
            <w:bottom w:val="none" w:sz="0" w:space="0" w:color="auto"/>
            <w:right w:val="none" w:sz="0" w:space="0" w:color="auto"/>
          </w:divBdr>
        </w:div>
      </w:divsChild>
    </w:div>
    <w:div w:id="498623967">
      <w:bodyDiv w:val="1"/>
      <w:marLeft w:val="0"/>
      <w:marRight w:val="0"/>
      <w:marTop w:val="0"/>
      <w:marBottom w:val="0"/>
      <w:divBdr>
        <w:top w:val="none" w:sz="0" w:space="0" w:color="auto"/>
        <w:left w:val="none" w:sz="0" w:space="0" w:color="auto"/>
        <w:bottom w:val="none" w:sz="0" w:space="0" w:color="auto"/>
        <w:right w:val="none" w:sz="0" w:space="0" w:color="auto"/>
      </w:divBdr>
    </w:div>
    <w:div w:id="507869890">
      <w:bodyDiv w:val="1"/>
      <w:marLeft w:val="0"/>
      <w:marRight w:val="0"/>
      <w:marTop w:val="0"/>
      <w:marBottom w:val="0"/>
      <w:divBdr>
        <w:top w:val="none" w:sz="0" w:space="0" w:color="auto"/>
        <w:left w:val="none" w:sz="0" w:space="0" w:color="auto"/>
        <w:bottom w:val="none" w:sz="0" w:space="0" w:color="auto"/>
        <w:right w:val="none" w:sz="0" w:space="0" w:color="auto"/>
      </w:divBdr>
    </w:div>
    <w:div w:id="524292358">
      <w:bodyDiv w:val="1"/>
      <w:marLeft w:val="0"/>
      <w:marRight w:val="0"/>
      <w:marTop w:val="0"/>
      <w:marBottom w:val="0"/>
      <w:divBdr>
        <w:top w:val="none" w:sz="0" w:space="0" w:color="auto"/>
        <w:left w:val="none" w:sz="0" w:space="0" w:color="auto"/>
        <w:bottom w:val="none" w:sz="0" w:space="0" w:color="auto"/>
        <w:right w:val="none" w:sz="0" w:space="0" w:color="auto"/>
      </w:divBdr>
    </w:div>
    <w:div w:id="561912018">
      <w:bodyDiv w:val="1"/>
      <w:marLeft w:val="0"/>
      <w:marRight w:val="0"/>
      <w:marTop w:val="0"/>
      <w:marBottom w:val="0"/>
      <w:divBdr>
        <w:top w:val="none" w:sz="0" w:space="0" w:color="auto"/>
        <w:left w:val="none" w:sz="0" w:space="0" w:color="auto"/>
        <w:bottom w:val="none" w:sz="0" w:space="0" w:color="auto"/>
        <w:right w:val="none" w:sz="0" w:space="0" w:color="auto"/>
      </w:divBdr>
      <w:divsChild>
        <w:div w:id="1373725814">
          <w:marLeft w:val="0"/>
          <w:marRight w:val="0"/>
          <w:marTop w:val="0"/>
          <w:marBottom w:val="0"/>
          <w:divBdr>
            <w:top w:val="none" w:sz="0" w:space="0" w:color="auto"/>
            <w:left w:val="none" w:sz="0" w:space="0" w:color="auto"/>
            <w:bottom w:val="none" w:sz="0" w:space="0" w:color="auto"/>
            <w:right w:val="none" w:sz="0" w:space="0" w:color="auto"/>
          </w:divBdr>
          <w:divsChild>
            <w:div w:id="1536961918">
              <w:marLeft w:val="0"/>
              <w:marRight w:val="0"/>
              <w:marTop w:val="0"/>
              <w:marBottom w:val="0"/>
              <w:divBdr>
                <w:top w:val="none" w:sz="0" w:space="0" w:color="auto"/>
                <w:left w:val="none" w:sz="0" w:space="0" w:color="auto"/>
                <w:bottom w:val="none" w:sz="0" w:space="0" w:color="auto"/>
                <w:right w:val="none" w:sz="0" w:space="0" w:color="auto"/>
              </w:divBdr>
              <w:divsChild>
                <w:div w:id="1572891197">
                  <w:marLeft w:val="0"/>
                  <w:marRight w:val="0"/>
                  <w:marTop w:val="0"/>
                  <w:marBottom w:val="0"/>
                  <w:divBdr>
                    <w:top w:val="none" w:sz="0" w:space="0" w:color="auto"/>
                    <w:left w:val="none" w:sz="0" w:space="0" w:color="auto"/>
                    <w:bottom w:val="none" w:sz="0" w:space="0" w:color="auto"/>
                    <w:right w:val="none" w:sz="0" w:space="0" w:color="auto"/>
                  </w:divBdr>
                  <w:divsChild>
                    <w:div w:id="519589598">
                      <w:marLeft w:val="0"/>
                      <w:marRight w:val="0"/>
                      <w:marTop w:val="0"/>
                      <w:marBottom w:val="0"/>
                      <w:divBdr>
                        <w:top w:val="none" w:sz="0" w:space="0" w:color="auto"/>
                        <w:left w:val="none" w:sz="0" w:space="0" w:color="auto"/>
                        <w:bottom w:val="none" w:sz="0" w:space="0" w:color="auto"/>
                        <w:right w:val="none" w:sz="0" w:space="0" w:color="auto"/>
                      </w:divBdr>
                    </w:div>
                    <w:div w:id="1218905222">
                      <w:marLeft w:val="0"/>
                      <w:marRight w:val="0"/>
                      <w:marTop w:val="0"/>
                      <w:marBottom w:val="0"/>
                      <w:divBdr>
                        <w:top w:val="none" w:sz="0" w:space="0" w:color="auto"/>
                        <w:left w:val="none" w:sz="0" w:space="0" w:color="auto"/>
                        <w:bottom w:val="none" w:sz="0" w:space="0" w:color="auto"/>
                        <w:right w:val="none" w:sz="0" w:space="0" w:color="auto"/>
                      </w:divBdr>
                    </w:div>
                    <w:div w:id="21438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819542">
      <w:bodyDiv w:val="1"/>
      <w:marLeft w:val="0"/>
      <w:marRight w:val="0"/>
      <w:marTop w:val="0"/>
      <w:marBottom w:val="0"/>
      <w:divBdr>
        <w:top w:val="none" w:sz="0" w:space="0" w:color="auto"/>
        <w:left w:val="none" w:sz="0" w:space="0" w:color="auto"/>
        <w:bottom w:val="none" w:sz="0" w:space="0" w:color="auto"/>
        <w:right w:val="none" w:sz="0" w:space="0" w:color="auto"/>
      </w:divBdr>
      <w:divsChild>
        <w:div w:id="1632395759">
          <w:marLeft w:val="0"/>
          <w:marRight w:val="0"/>
          <w:marTop w:val="0"/>
          <w:marBottom w:val="0"/>
          <w:divBdr>
            <w:top w:val="none" w:sz="0" w:space="0" w:color="auto"/>
            <w:left w:val="none" w:sz="0" w:space="0" w:color="auto"/>
            <w:bottom w:val="none" w:sz="0" w:space="0" w:color="auto"/>
            <w:right w:val="none" w:sz="0" w:space="0" w:color="auto"/>
          </w:divBdr>
        </w:div>
        <w:div w:id="917327550">
          <w:marLeft w:val="0"/>
          <w:marRight w:val="0"/>
          <w:marTop w:val="0"/>
          <w:marBottom w:val="0"/>
          <w:divBdr>
            <w:top w:val="none" w:sz="0" w:space="0" w:color="auto"/>
            <w:left w:val="none" w:sz="0" w:space="0" w:color="auto"/>
            <w:bottom w:val="none" w:sz="0" w:space="0" w:color="auto"/>
            <w:right w:val="none" w:sz="0" w:space="0" w:color="auto"/>
          </w:divBdr>
        </w:div>
        <w:div w:id="1994405562">
          <w:marLeft w:val="0"/>
          <w:marRight w:val="0"/>
          <w:marTop w:val="0"/>
          <w:marBottom w:val="0"/>
          <w:divBdr>
            <w:top w:val="none" w:sz="0" w:space="0" w:color="auto"/>
            <w:left w:val="none" w:sz="0" w:space="0" w:color="auto"/>
            <w:bottom w:val="none" w:sz="0" w:space="0" w:color="auto"/>
            <w:right w:val="none" w:sz="0" w:space="0" w:color="auto"/>
          </w:divBdr>
        </w:div>
        <w:div w:id="273482349">
          <w:marLeft w:val="0"/>
          <w:marRight w:val="0"/>
          <w:marTop w:val="0"/>
          <w:marBottom w:val="0"/>
          <w:divBdr>
            <w:top w:val="none" w:sz="0" w:space="0" w:color="auto"/>
            <w:left w:val="none" w:sz="0" w:space="0" w:color="auto"/>
            <w:bottom w:val="none" w:sz="0" w:space="0" w:color="auto"/>
            <w:right w:val="none" w:sz="0" w:space="0" w:color="auto"/>
          </w:divBdr>
        </w:div>
        <w:div w:id="316494687">
          <w:marLeft w:val="0"/>
          <w:marRight w:val="0"/>
          <w:marTop w:val="0"/>
          <w:marBottom w:val="0"/>
          <w:divBdr>
            <w:top w:val="none" w:sz="0" w:space="0" w:color="auto"/>
            <w:left w:val="none" w:sz="0" w:space="0" w:color="auto"/>
            <w:bottom w:val="none" w:sz="0" w:space="0" w:color="auto"/>
            <w:right w:val="none" w:sz="0" w:space="0" w:color="auto"/>
          </w:divBdr>
        </w:div>
        <w:div w:id="121923837">
          <w:marLeft w:val="0"/>
          <w:marRight w:val="0"/>
          <w:marTop w:val="0"/>
          <w:marBottom w:val="0"/>
          <w:divBdr>
            <w:top w:val="none" w:sz="0" w:space="0" w:color="auto"/>
            <w:left w:val="none" w:sz="0" w:space="0" w:color="auto"/>
            <w:bottom w:val="none" w:sz="0" w:space="0" w:color="auto"/>
            <w:right w:val="none" w:sz="0" w:space="0" w:color="auto"/>
          </w:divBdr>
        </w:div>
        <w:div w:id="1548491191">
          <w:marLeft w:val="0"/>
          <w:marRight w:val="0"/>
          <w:marTop w:val="0"/>
          <w:marBottom w:val="0"/>
          <w:divBdr>
            <w:top w:val="none" w:sz="0" w:space="0" w:color="auto"/>
            <w:left w:val="none" w:sz="0" w:space="0" w:color="auto"/>
            <w:bottom w:val="none" w:sz="0" w:space="0" w:color="auto"/>
            <w:right w:val="none" w:sz="0" w:space="0" w:color="auto"/>
          </w:divBdr>
        </w:div>
        <w:div w:id="551505770">
          <w:marLeft w:val="0"/>
          <w:marRight w:val="0"/>
          <w:marTop w:val="0"/>
          <w:marBottom w:val="0"/>
          <w:divBdr>
            <w:top w:val="none" w:sz="0" w:space="0" w:color="auto"/>
            <w:left w:val="none" w:sz="0" w:space="0" w:color="auto"/>
            <w:bottom w:val="none" w:sz="0" w:space="0" w:color="auto"/>
            <w:right w:val="none" w:sz="0" w:space="0" w:color="auto"/>
          </w:divBdr>
        </w:div>
      </w:divsChild>
    </w:div>
    <w:div w:id="728503760">
      <w:bodyDiv w:val="1"/>
      <w:marLeft w:val="0"/>
      <w:marRight w:val="0"/>
      <w:marTop w:val="0"/>
      <w:marBottom w:val="0"/>
      <w:divBdr>
        <w:top w:val="none" w:sz="0" w:space="0" w:color="auto"/>
        <w:left w:val="none" w:sz="0" w:space="0" w:color="auto"/>
        <w:bottom w:val="none" w:sz="0" w:space="0" w:color="auto"/>
        <w:right w:val="none" w:sz="0" w:space="0" w:color="auto"/>
      </w:divBdr>
    </w:div>
    <w:div w:id="729690221">
      <w:bodyDiv w:val="1"/>
      <w:marLeft w:val="0"/>
      <w:marRight w:val="0"/>
      <w:marTop w:val="0"/>
      <w:marBottom w:val="0"/>
      <w:divBdr>
        <w:top w:val="none" w:sz="0" w:space="0" w:color="auto"/>
        <w:left w:val="none" w:sz="0" w:space="0" w:color="auto"/>
        <w:bottom w:val="none" w:sz="0" w:space="0" w:color="auto"/>
        <w:right w:val="none" w:sz="0" w:space="0" w:color="auto"/>
      </w:divBdr>
      <w:divsChild>
        <w:div w:id="1222139234">
          <w:marLeft w:val="0"/>
          <w:marRight w:val="0"/>
          <w:marTop w:val="0"/>
          <w:marBottom w:val="0"/>
          <w:divBdr>
            <w:top w:val="none" w:sz="0" w:space="0" w:color="auto"/>
            <w:left w:val="none" w:sz="0" w:space="0" w:color="auto"/>
            <w:bottom w:val="none" w:sz="0" w:space="0" w:color="auto"/>
            <w:right w:val="none" w:sz="0" w:space="0" w:color="auto"/>
          </w:divBdr>
          <w:divsChild>
            <w:div w:id="2054186099">
              <w:marLeft w:val="0"/>
              <w:marRight w:val="0"/>
              <w:marTop w:val="0"/>
              <w:marBottom w:val="0"/>
              <w:divBdr>
                <w:top w:val="none" w:sz="0" w:space="0" w:color="auto"/>
                <w:left w:val="none" w:sz="0" w:space="0" w:color="auto"/>
                <w:bottom w:val="none" w:sz="0" w:space="0" w:color="auto"/>
                <w:right w:val="none" w:sz="0" w:space="0" w:color="auto"/>
              </w:divBdr>
              <w:divsChild>
                <w:div w:id="1809542371">
                  <w:marLeft w:val="0"/>
                  <w:marRight w:val="0"/>
                  <w:marTop w:val="0"/>
                  <w:marBottom w:val="0"/>
                  <w:divBdr>
                    <w:top w:val="none" w:sz="0" w:space="0" w:color="auto"/>
                    <w:left w:val="none" w:sz="0" w:space="0" w:color="auto"/>
                    <w:bottom w:val="none" w:sz="0" w:space="0" w:color="auto"/>
                    <w:right w:val="none" w:sz="0" w:space="0" w:color="auto"/>
                  </w:divBdr>
                  <w:divsChild>
                    <w:div w:id="31922937">
                      <w:marLeft w:val="0"/>
                      <w:marRight w:val="0"/>
                      <w:marTop w:val="0"/>
                      <w:marBottom w:val="0"/>
                      <w:divBdr>
                        <w:top w:val="none" w:sz="0" w:space="0" w:color="auto"/>
                        <w:left w:val="none" w:sz="0" w:space="0" w:color="auto"/>
                        <w:bottom w:val="none" w:sz="0" w:space="0" w:color="auto"/>
                        <w:right w:val="none" w:sz="0" w:space="0" w:color="auto"/>
                      </w:divBdr>
                    </w:div>
                    <w:div w:id="689061924">
                      <w:marLeft w:val="0"/>
                      <w:marRight w:val="0"/>
                      <w:marTop w:val="0"/>
                      <w:marBottom w:val="0"/>
                      <w:divBdr>
                        <w:top w:val="none" w:sz="0" w:space="0" w:color="auto"/>
                        <w:left w:val="none" w:sz="0" w:space="0" w:color="auto"/>
                        <w:bottom w:val="none" w:sz="0" w:space="0" w:color="auto"/>
                        <w:right w:val="none" w:sz="0" w:space="0" w:color="auto"/>
                      </w:divBdr>
                    </w:div>
                    <w:div w:id="1058407103">
                      <w:marLeft w:val="0"/>
                      <w:marRight w:val="0"/>
                      <w:marTop w:val="0"/>
                      <w:marBottom w:val="0"/>
                      <w:divBdr>
                        <w:top w:val="none" w:sz="0" w:space="0" w:color="auto"/>
                        <w:left w:val="none" w:sz="0" w:space="0" w:color="auto"/>
                        <w:bottom w:val="none" w:sz="0" w:space="0" w:color="auto"/>
                        <w:right w:val="none" w:sz="0" w:space="0" w:color="auto"/>
                      </w:divBdr>
                    </w:div>
                    <w:div w:id="1080371411">
                      <w:marLeft w:val="0"/>
                      <w:marRight w:val="0"/>
                      <w:marTop w:val="0"/>
                      <w:marBottom w:val="0"/>
                      <w:divBdr>
                        <w:top w:val="none" w:sz="0" w:space="0" w:color="auto"/>
                        <w:left w:val="none" w:sz="0" w:space="0" w:color="auto"/>
                        <w:bottom w:val="none" w:sz="0" w:space="0" w:color="auto"/>
                        <w:right w:val="none" w:sz="0" w:space="0" w:color="auto"/>
                      </w:divBdr>
                    </w:div>
                    <w:div w:id="1666013590">
                      <w:marLeft w:val="0"/>
                      <w:marRight w:val="0"/>
                      <w:marTop w:val="0"/>
                      <w:marBottom w:val="0"/>
                      <w:divBdr>
                        <w:top w:val="none" w:sz="0" w:space="0" w:color="auto"/>
                        <w:left w:val="none" w:sz="0" w:space="0" w:color="auto"/>
                        <w:bottom w:val="none" w:sz="0" w:space="0" w:color="auto"/>
                        <w:right w:val="none" w:sz="0" w:space="0" w:color="auto"/>
                      </w:divBdr>
                    </w:div>
                    <w:div w:id="185920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403019">
      <w:bodyDiv w:val="1"/>
      <w:marLeft w:val="0"/>
      <w:marRight w:val="0"/>
      <w:marTop w:val="0"/>
      <w:marBottom w:val="0"/>
      <w:divBdr>
        <w:top w:val="none" w:sz="0" w:space="0" w:color="auto"/>
        <w:left w:val="none" w:sz="0" w:space="0" w:color="auto"/>
        <w:bottom w:val="none" w:sz="0" w:space="0" w:color="auto"/>
        <w:right w:val="none" w:sz="0" w:space="0" w:color="auto"/>
      </w:divBdr>
    </w:div>
    <w:div w:id="800853517">
      <w:bodyDiv w:val="1"/>
      <w:marLeft w:val="0"/>
      <w:marRight w:val="0"/>
      <w:marTop w:val="0"/>
      <w:marBottom w:val="0"/>
      <w:divBdr>
        <w:top w:val="none" w:sz="0" w:space="0" w:color="auto"/>
        <w:left w:val="none" w:sz="0" w:space="0" w:color="auto"/>
        <w:bottom w:val="none" w:sz="0" w:space="0" w:color="auto"/>
        <w:right w:val="none" w:sz="0" w:space="0" w:color="auto"/>
      </w:divBdr>
    </w:div>
    <w:div w:id="807816165">
      <w:bodyDiv w:val="1"/>
      <w:marLeft w:val="0"/>
      <w:marRight w:val="0"/>
      <w:marTop w:val="0"/>
      <w:marBottom w:val="0"/>
      <w:divBdr>
        <w:top w:val="none" w:sz="0" w:space="0" w:color="auto"/>
        <w:left w:val="none" w:sz="0" w:space="0" w:color="auto"/>
        <w:bottom w:val="none" w:sz="0" w:space="0" w:color="auto"/>
        <w:right w:val="none" w:sz="0" w:space="0" w:color="auto"/>
      </w:divBdr>
      <w:divsChild>
        <w:div w:id="1002971343">
          <w:marLeft w:val="0"/>
          <w:marRight w:val="0"/>
          <w:marTop w:val="0"/>
          <w:marBottom w:val="0"/>
          <w:divBdr>
            <w:top w:val="none" w:sz="0" w:space="0" w:color="auto"/>
            <w:left w:val="none" w:sz="0" w:space="0" w:color="auto"/>
            <w:bottom w:val="none" w:sz="0" w:space="0" w:color="auto"/>
            <w:right w:val="none" w:sz="0" w:space="0" w:color="auto"/>
          </w:divBdr>
        </w:div>
        <w:div w:id="1023483580">
          <w:marLeft w:val="0"/>
          <w:marRight w:val="0"/>
          <w:marTop w:val="0"/>
          <w:marBottom w:val="0"/>
          <w:divBdr>
            <w:top w:val="none" w:sz="0" w:space="0" w:color="auto"/>
            <w:left w:val="none" w:sz="0" w:space="0" w:color="auto"/>
            <w:bottom w:val="none" w:sz="0" w:space="0" w:color="auto"/>
            <w:right w:val="none" w:sz="0" w:space="0" w:color="auto"/>
          </w:divBdr>
        </w:div>
        <w:div w:id="639191060">
          <w:marLeft w:val="0"/>
          <w:marRight w:val="0"/>
          <w:marTop w:val="0"/>
          <w:marBottom w:val="0"/>
          <w:divBdr>
            <w:top w:val="none" w:sz="0" w:space="0" w:color="auto"/>
            <w:left w:val="none" w:sz="0" w:space="0" w:color="auto"/>
            <w:bottom w:val="none" w:sz="0" w:space="0" w:color="auto"/>
            <w:right w:val="none" w:sz="0" w:space="0" w:color="auto"/>
          </w:divBdr>
        </w:div>
        <w:div w:id="869951502">
          <w:marLeft w:val="0"/>
          <w:marRight w:val="0"/>
          <w:marTop w:val="0"/>
          <w:marBottom w:val="0"/>
          <w:divBdr>
            <w:top w:val="none" w:sz="0" w:space="0" w:color="auto"/>
            <w:left w:val="none" w:sz="0" w:space="0" w:color="auto"/>
            <w:bottom w:val="none" w:sz="0" w:space="0" w:color="auto"/>
            <w:right w:val="none" w:sz="0" w:space="0" w:color="auto"/>
          </w:divBdr>
        </w:div>
        <w:div w:id="268124630">
          <w:marLeft w:val="0"/>
          <w:marRight w:val="0"/>
          <w:marTop w:val="0"/>
          <w:marBottom w:val="0"/>
          <w:divBdr>
            <w:top w:val="none" w:sz="0" w:space="0" w:color="auto"/>
            <w:left w:val="none" w:sz="0" w:space="0" w:color="auto"/>
            <w:bottom w:val="none" w:sz="0" w:space="0" w:color="auto"/>
            <w:right w:val="none" w:sz="0" w:space="0" w:color="auto"/>
          </w:divBdr>
        </w:div>
        <w:div w:id="1263609383">
          <w:marLeft w:val="0"/>
          <w:marRight w:val="0"/>
          <w:marTop w:val="0"/>
          <w:marBottom w:val="0"/>
          <w:divBdr>
            <w:top w:val="none" w:sz="0" w:space="0" w:color="auto"/>
            <w:left w:val="none" w:sz="0" w:space="0" w:color="auto"/>
            <w:bottom w:val="none" w:sz="0" w:space="0" w:color="auto"/>
            <w:right w:val="none" w:sz="0" w:space="0" w:color="auto"/>
          </w:divBdr>
        </w:div>
        <w:div w:id="1026368557">
          <w:marLeft w:val="0"/>
          <w:marRight w:val="0"/>
          <w:marTop w:val="0"/>
          <w:marBottom w:val="0"/>
          <w:divBdr>
            <w:top w:val="none" w:sz="0" w:space="0" w:color="auto"/>
            <w:left w:val="none" w:sz="0" w:space="0" w:color="auto"/>
            <w:bottom w:val="none" w:sz="0" w:space="0" w:color="auto"/>
            <w:right w:val="none" w:sz="0" w:space="0" w:color="auto"/>
          </w:divBdr>
        </w:div>
        <w:div w:id="1512528838">
          <w:marLeft w:val="0"/>
          <w:marRight w:val="0"/>
          <w:marTop w:val="0"/>
          <w:marBottom w:val="0"/>
          <w:divBdr>
            <w:top w:val="none" w:sz="0" w:space="0" w:color="auto"/>
            <w:left w:val="none" w:sz="0" w:space="0" w:color="auto"/>
            <w:bottom w:val="none" w:sz="0" w:space="0" w:color="auto"/>
            <w:right w:val="none" w:sz="0" w:space="0" w:color="auto"/>
          </w:divBdr>
        </w:div>
        <w:div w:id="1369987283">
          <w:marLeft w:val="0"/>
          <w:marRight w:val="0"/>
          <w:marTop w:val="0"/>
          <w:marBottom w:val="0"/>
          <w:divBdr>
            <w:top w:val="none" w:sz="0" w:space="0" w:color="auto"/>
            <w:left w:val="none" w:sz="0" w:space="0" w:color="auto"/>
            <w:bottom w:val="none" w:sz="0" w:space="0" w:color="auto"/>
            <w:right w:val="none" w:sz="0" w:space="0" w:color="auto"/>
          </w:divBdr>
        </w:div>
        <w:div w:id="950741232">
          <w:marLeft w:val="0"/>
          <w:marRight w:val="0"/>
          <w:marTop w:val="0"/>
          <w:marBottom w:val="0"/>
          <w:divBdr>
            <w:top w:val="none" w:sz="0" w:space="0" w:color="auto"/>
            <w:left w:val="none" w:sz="0" w:space="0" w:color="auto"/>
            <w:bottom w:val="none" w:sz="0" w:space="0" w:color="auto"/>
            <w:right w:val="none" w:sz="0" w:space="0" w:color="auto"/>
          </w:divBdr>
        </w:div>
        <w:div w:id="75977340">
          <w:marLeft w:val="0"/>
          <w:marRight w:val="0"/>
          <w:marTop w:val="0"/>
          <w:marBottom w:val="0"/>
          <w:divBdr>
            <w:top w:val="none" w:sz="0" w:space="0" w:color="auto"/>
            <w:left w:val="none" w:sz="0" w:space="0" w:color="auto"/>
            <w:bottom w:val="none" w:sz="0" w:space="0" w:color="auto"/>
            <w:right w:val="none" w:sz="0" w:space="0" w:color="auto"/>
          </w:divBdr>
        </w:div>
        <w:div w:id="105195980">
          <w:marLeft w:val="0"/>
          <w:marRight w:val="0"/>
          <w:marTop w:val="0"/>
          <w:marBottom w:val="0"/>
          <w:divBdr>
            <w:top w:val="none" w:sz="0" w:space="0" w:color="auto"/>
            <w:left w:val="none" w:sz="0" w:space="0" w:color="auto"/>
            <w:bottom w:val="none" w:sz="0" w:space="0" w:color="auto"/>
            <w:right w:val="none" w:sz="0" w:space="0" w:color="auto"/>
          </w:divBdr>
        </w:div>
        <w:div w:id="128325479">
          <w:marLeft w:val="0"/>
          <w:marRight w:val="0"/>
          <w:marTop w:val="0"/>
          <w:marBottom w:val="0"/>
          <w:divBdr>
            <w:top w:val="none" w:sz="0" w:space="0" w:color="auto"/>
            <w:left w:val="none" w:sz="0" w:space="0" w:color="auto"/>
            <w:bottom w:val="none" w:sz="0" w:space="0" w:color="auto"/>
            <w:right w:val="none" w:sz="0" w:space="0" w:color="auto"/>
          </w:divBdr>
        </w:div>
        <w:div w:id="1701858844">
          <w:marLeft w:val="0"/>
          <w:marRight w:val="0"/>
          <w:marTop w:val="0"/>
          <w:marBottom w:val="0"/>
          <w:divBdr>
            <w:top w:val="none" w:sz="0" w:space="0" w:color="auto"/>
            <w:left w:val="none" w:sz="0" w:space="0" w:color="auto"/>
            <w:bottom w:val="none" w:sz="0" w:space="0" w:color="auto"/>
            <w:right w:val="none" w:sz="0" w:space="0" w:color="auto"/>
          </w:divBdr>
        </w:div>
        <w:div w:id="648631550">
          <w:marLeft w:val="0"/>
          <w:marRight w:val="0"/>
          <w:marTop w:val="0"/>
          <w:marBottom w:val="0"/>
          <w:divBdr>
            <w:top w:val="none" w:sz="0" w:space="0" w:color="auto"/>
            <w:left w:val="none" w:sz="0" w:space="0" w:color="auto"/>
            <w:bottom w:val="none" w:sz="0" w:space="0" w:color="auto"/>
            <w:right w:val="none" w:sz="0" w:space="0" w:color="auto"/>
          </w:divBdr>
        </w:div>
        <w:div w:id="1201014422">
          <w:marLeft w:val="0"/>
          <w:marRight w:val="0"/>
          <w:marTop w:val="0"/>
          <w:marBottom w:val="0"/>
          <w:divBdr>
            <w:top w:val="none" w:sz="0" w:space="0" w:color="auto"/>
            <w:left w:val="none" w:sz="0" w:space="0" w:color="auto"/>
            <w:bottom w:val="none" w:sz="0" w:space="0" w:color="auto"/>
            <w:right w:val="none" w:sz="0" w:space="0" w:color="auto"/>
          </w:divBdr>
        </w:div>
      </w:divsChild>
    </w:div>
    <w:div w:id="834957340">
      <w:bodyDiv w:val="1"/>
      <w:marLeft w:val="0"/>
      <w:marRight w:val="0"/>
      <w:marTop w:val="0"/>
      <w:marBottom w:val="0"/>
      <w:divBdr>
        <w:top w:val="none" w:sz="0" w:space="0" w:color="auto"/>
        <w:left w:val="none" w:sz="0" w:space="0" w:color="auto"/>
        <w:bottom w:val="none" w:sz="0" w:space="0" w:color="auto"/>
        <w:right w:val="none" w:sz="0" w:space="0" w:color="auto"/>
      </w:divBdr>
      <w:divsChild>
        <w:div w:id="1516068527">
          <w:marLeft w:val="0"/>
          <w:marRight w:val="0"/>
          <w:marTop w:val="0"/>
          <w:marBottom w:val="0"/>
          <w:divBdr>
            <w:top w:val="none" w:sz="0" w:space="0" w:color="auto"/>
            <w:left w:val="none" w:sz="0" w:space="0" w:color="auto"/>
            <w:bottom w:val="none" w:sz="0" w:space="0" w:color="auto"/>
            <w:right w:val="none" w:sz="0" w:space="0" w:color="auto"/>
          </w:divBdr>
        </w:div>
        <w:div w:id="236208907">
          <w:marLeft w:val="0"/>
          <w:marRight w:val="0"/>
          <w:marTop w:val="0"/>
          <w:marBottom w:val="0"/>
          <w:divBdr>
            <w:top w:val="none" w:sz="0" w:space="0" w:color="auto"/>
            <w:left w:val="none" w:sz="0" w:space="0" w:color="auto"/>
            <w:bottom w:val="none" w:sz="0" w:space="0" w:color="auto"/>
            <w:right w:val="none" w:sz="0" w:space="0" w:color="auto"/>
          </w:divBdr>
        </w:div>
        <w:div w:id="685713489">
          <w:marLeft w:val="0"/>
          <w:marRight w:val="0"/>
          <w:marTop w:val="0"/>
          <w:marBottom w:val="0"/>
          <w:divBdr>
            <w:top w:val="none" w:sz="0" w:space="0" w:color="auto"/>
            <w:left w:val="none" w:sz="0" w:space="0" w:color="auto"/>
            <w:bottom w:val="none" w:sz="0" w:space="0" w:color="auto"/>
            <w:right w:val="none" w:sz="0" w:space="0" w:color="auto"/>
          </w:divBdr>
        </w:div>
        <w:div w:id="825129247">
          <w:marLeft w:val="0"/>
          <w:marRight w:val="0"/>
          <w:marTop w:val="0"/>
          <w:marBottom w:val="0"/>
          <w:divBdr>
            <w:top w:val="none" w:sz="0" w:space="0" w:color="auto"/>
            <w:left w:val="none" w:sz="0" w:space="0" w:color="auto"/>
            <w:bottom w:val="none" w:sz="0" w:space="0" w:color="auto"/>
            <w:right w:val="none" w:sz="0" w:space="0" w:color="auto"/>
          </w:divBdr>
        </w:div>
        <w:div w:id="1131559490">
          <w:marLeft w:val="0"/>
          <w:marRight w:val="0"/>
          <w:marTop w:val="0"/>
          <w:marBottom w:val="0"/>
          <w:divBdr>
            <w:top w:val="none" w:sz="0" w:space="0" w:color="auto"/>
            <w:left w:val="none" w:sz="0" w:space="0" w:color="auto"/>
            <w:bottom w:val="none" w:sz="0" w:space="0" w:color="auto"/>
            <w:right w:val="none" w:sz="0" w:space="0" w:color="auto"/>
          </w:divBdr>
        </w:div>
        <w:div w:id="318851891">
          <w:marLeft w:val="0"/>
          <w:marRight w:val="0"/>
          <w:marTop w:val="0"/>
          <w:marBottom w:val="0"/>
          <w:divBdr>
            <w:top w:val="none" w:sz="0" w:space="0" w:color="auto"/>
            <w:left w:val="none" w:sz="0" w:space="0" w:color="auto"/>
            <w:bottom w:val="none" w:sz="0" w:space="0" w:color="auto"/>
            <w:right w:val="none" w:sz="0" w:space="0" w:color="auto"/>
          </w:divBdr>
        </w:div>
        <w:div w:id="2007242534">
          <w:marLeft w:val="0"/>
          <w:marRight w:val="0"/>
          <w:marTop w:val="0"/>
          <w:marBottom w:val="0"/>
          <w:divBdr>
            <w:top w:val="none" w:sz="0" w:space="0" w:color="auto"/>
            <w:left w:val="none" w:sz="0" w:space="0" w:color="auto"/>
            <w:bottom w:val="none" w:sz="0" w:space="0" w:color="auto"/>
            <w:right w:val="none" w:sz="0" w:space="0" w:color="auto"/>
          </w:divBdr>
        </w:div>
        <w:div w:id="544800863">
          <w:marLeft w:val="0"/>
          <w:marRight w:val="0"/>
          <w:marTop w:val="0"/>
          <w:marBottom w:val="0"/>
          <w:divBdr>
            <w:top w:val="none" w:sz="0" w:space="0" w:color="auto"/>
            <w:left w:val="none" w:sz="0" w:space="0" w:color="auto"/>
            <w:bottom w:val="none" w:sz="0" w:space="0" w:color="auto"/>
            <w:right w:val="none" w:sz="0" w:space="0" w:color="auto"/>
          </w:divBdr>
        </w:div>
        <w:div w:id="1245722335">
          <w:marLeft w:val="0"/>
          <w:marRight w:val="0"/>
          <w:marTop w:val="0"/>
          <w:marBottom w:val="0"/>
          <w:divBdr>
            <w:top w:val="none" w:sz="0" w:space="0" w:color="auto"/>
            <w:left w:val="none" w:sz="0" w:space="0" w:color="auto"/>
            <w:bottom w:val="none" w:sz="0" w:space="0" w:color="auto"/>
            <w:right w:val="none" w:sz="0" w:space="0" w:color="auto"/>
          </w:divBdr>
        </w:div>
        <w:div w:id="283000088">
          <w:marLeft w:val="0"/>
          <w:marRight w:val="0"/>
          <w:marTop w:val="0"/>
          <w:marBottom w:val="0"/>
          <w:divBdr>
            <w:top w:val="none" w:sz="0" w:space="0" w:color="auto"/>
            <w:left w:val="none" w:sz="0" w:space="0" w:color="auto"/>
            <w:bottom w:val="none" w:sz="0" w:space="0" w:color="auto"/>
            <w:right w:val="none" w:sz="0" w:space="0" w:color="auto"/>
          </w:divBdr>
        </w:div>
        <w:div w:id="1267546028">
          <w:marLeft w:val="0"/>
          <w:marRight w:val="0"/>
          <w:marTop w:val="0"/>
          <w:marBottom w:val="0"/>
          <w:divBdr>
            <w:top w:val="none" w:sz="0" w:space="0" w:color="auto"/>
            <w:left w:val="none" w:sz="0" w:space="0" w:color="auto"/>
            <w:bottom w:val="none" w:sz="0" w:space="0" w:color="auto"/>
            <w:right w:val="none" w:sz="0" w:space="0" w:color="auto"/>
          </w:divBdr>
        </w:div>
        <w:div w:id="1444880960">
          <w:marLeft w:val="0"/>
          <w:marRight w:val="0"/>
          <w:marTop w:val="0"/>
          <w:marBottom w:val="0"/>
          <w:divBdr>
            <w:top w:val="none" w:sz="0" w:space="0" w:color="auto"/>
            <w:left w:val="none" w:sz="0" w:space="0" w:color="auto"/>
            <w:bottom w:val="none" w:sz="0" w:space="0" w:color="auto"/>
            <w:right w:val="none" w:sz="0" w:space="0" w:color="auto"/>
          </w:divBdr>
        </w:div>
        <w:div w:id="2083749286">
          <w:marLeft w:val="0"/>
          <w:marRight w:val="0"/>
          <w:marTop w:val="0"/>
          <w:marBottom w:val="0"/>
          <w:divBdr>
            <w:top w:val="none" w:sz="0" w:space="0" w:color="auto"/>
            <w:left w:val="none" w:sz="0" w:space="0" w:color="auto"/>
            <w:bottom w:val="none" w:sz="0" w:space="0" w:color="auto"/>
            <w:right w:val="none" w:sz="0" w:space="0" w:color="auto"/>
          </w:divBdr>
        </w:div>
        <w:div w:id="1788428364">
          <w:marLeft w:val="0"/>
          <w:marRight w:val="0"/>
          <w:marTop w:val="0"/>
          <w:marBottom w:val="0"/>
          <w:divBdr>
            <w:top w:val="none" w:sz="0" w:space="0" w:color="auto"/>
            <w:left w:val="none" w:sz="0" w:space="0" w:color="auto"/>
            <w:bottom w:val="none" w:sz="0" w:space="0" w:color="auto"/>
            <w:right w:val="none" w:sz="0" w:space="0" w:color="auto"/>
          </w:divBdr>
        </w:div>
        <w:div w:id="1088698193">
          <w:marLeft w:val="0"/>
          <w:marRight w:val="0"/>
          <w:marTop w:val="0"/>
          <w:marBottom w:val="0"/>
          <w:divBdr>
            <w:top w:val="none" w:sz="0" w:space="0" w:color="auto"/>
            <w:left w:val="none" w:sz="0" w:space="0" w:color="auto"/>
            <w:bottom w:val="none" w:sz="0" w:space="0" w:color="auto"/>
            <w:right w:val="none" w:sz="0" w:space="0" w:color="auto"/>
          </w:divBdr>
        </w:div>
        <w:div w:id="945189328">
          <w:marLeft w:val="0"/>
          <w:marRight w:val="0"/>
          <w:marTop w:val="0"/>
          <w:marBottom w:val="0"/>
          <w:divBdr>
            <w:top w:val="none" w:sz="0" w:space="0" w:color="auto"/>
            <w:left w:val="none" w:sz="0" w:space="0" w:color="auto"/>
            <w:bottom w:val="none" w:sz="0" w:space="0" w:color="auto"/>
            <w:right w:val="none" w:sz="0" w:space="0" w:color="auto"/>
          </w:divBdr>
        </w:div>
        <w:div w:id="1557399540">
          <w:marLeft w:val="0"/>
          <w:marRight w:val="0"/>
          <w:marTop w:val="0"/>
          <w:marBottom w:val="0"/>
          <w:divBdr>
            <w:top w:val="none" w:sz="0" w:space="0" w:color="auto"/>
            <w:left w:val="none" w:sz="0" w:space="0" w:color="auto"/>
            <w:bottom w:val="none" w:sz="0" w:space="0" w:color="auto"/>
            <w:right w:val="none" w:sz="0" w:space="0" w:color="auto"/>
          </w:divBdr>
        </w:div>
        <w:div w:id="866796221">
          <w:marLeft w:val="0"/>
          <w:marRight w:val="0"/>
          <w:marTop w:val="0"/>
          <w:marBottom w:val="0"/>
          <w:divBdr>
            <w:top w:val="none" w:sz="0" w:space="0" w:color="auto"/>
            <w:left w:val="none" w:sz="0" w:space="0" w:color="auto"/>
            <w:bottom w:val="none" w:sz="0" w:space="0" w:color="auto"/>
            <w:right w:val="none" w:sz="0" w:space="0" w:color="auto"/>
          </w:divBdr>
        </w:div>
        <w:div w:id="1503621861">
          <w:marLeft w:val="0"/>
          <w:marRight w:val="0"/>
          <w:marTop w:val="0"/>
          <w:marBottom w:val="0"/>
          <w:divBdr>
            <w:top w:val="none" w:sz="0" w:space="0" w:color="auto"/>
            <w:left w:val="none" w:sz="0" w:space="0" w:color="auto"/>
            <w:bottom w:val="none" w:sz="0" w:space="0" w:color="auto"/>
            <w:right w:val="none" w:sz="0" w:space="0" w:color="auto"/>
          </w:divBdr>
        </w:div>
        <w:div w:id="1469203070">
          <w:marLeft w:val="0"/>
          <w:marRight w:val="0"/>
          <w:marTop w:val="0"/>
          <w:marBottom w:val="0"/>
          <w:divBdr>
            <w:top w:val="none" w:sz="0" w:space="0" w:color="auto"/>
            <w:left w:val="none" w:sz="0" w:space="0" w:color="auto"/>
            <w:bottom w:val="none" w:sz="0" w:space="0" w:color="auto"/>
            <w:right w:val="none" w:sz="0" w:space="0" w:color="auto"/>
          </w:divBdr>
        </w:div>
        <w:div w:id="133915185">
          <w:marLeft w:val="0"/>
          <w:marRight w:val="0"/>
          <w:marTop w:val="0"/>
          <w:marBottom w:val="0"/>
          <w:divBdr>
            <w:top w:val="none" w:sz="0" w:space="0" w:color="auto"/>
            <w:left w:val="none" w:sz="0" w:space="0" w:color="auto"/>
            <w:bottom w:val="none" w:sz="0" w:space="0" w:color="auto"/>
            <w:right w:val="none" w:sz="0" w:space="0" w:color="auto"/>
          </w:divBdr>
        </w:div>
        <w:div w:id="69934357">
          <w:marLeft w:val="0"/>
          <w:marRight w:val="0"/>
          <w:marTop w:val="0"/>
          <w:marBottom w:val="0"/>
          <w:divBdr>
            <w:top w:val="none" w:sz="0" w:space="0" w:color="auto"/>
            <w:left w:val="none" w:sz="0" w:space="0" w:color="auto"/>
            <w:bottom w:val="none" w:sz="0" w:space="0" w:color="auto"/>
            <w:right w:val="none" w:sz="0" w:space="0" w:color="auto"/>
          </w:divBdr>
        </w:div>
        <w:div w:id="1298684666">
          <w:marLeft w:val="0"/>
          <w:marRight w:val="0"/>
          <w:marTop w:val="0"/>
          <w:marBottom w:val="0"/>
          <w:divBdr>
            <w:top w:val="none" w:sz="0" w:space="0" w:color="auto"/>
            <w:left w:val="none" w:sz="0" w:space="0" w:color="auto"/>
            <w:bottom w:val="none" w:sz="0" w:space="0" w:color="auto"/>
            <w:right w:val="none" w:sz="0" w:space="0" w:color="auto"/>
          </w:divBdr>
        </w:div>
        <w:div w:id="1413620922">
          <w:marLeft w:val="0"/>
          <w:marRight w:val="0"/>
          <w:marTop w:val="0"/>
          <w:marBottom w:val="0"/>
          <w:divBdr>
            <w:top w:val="none" w:sz="0" w:space="0" w:color="auto"/>
            <w:left w:val="none" w:sz="0" w:space="0" w:color="auto"/>
            <w:bottom w:val="none" w:sz="0" w:space="0" w:color="auto"/>
            <w:right w:val="none" w:sz="0" w:space="0" w:color="auto"/>
          </w:divBdr>
        </w:div>
        <w:div w:id="194664370">
          <w:marLeft w:val="0"/>
          <w:marRight w:val="0"/>
          <w:marTop w:val="0"/>
          <w:marBottom w:val="0"/>
          <w:divBdr>
            <w:top w:val="none" w:sz="0" w:space="0" w:color="auto"/>
            <w:left w:val="none" w:sz="0" w:space="0" w:color="auto"/>
            <w:bottom w:val="none" w:sz="0" w:space="0" w:color="auto"/>
            <w:right w:val="none" w:sz="0" w:space="0" w:color="auto"/>
          </w:divBdr>
        </w:div>
        <w:div w:id="1692225813">
          <w:marLeft w:val="0"/>
          <w:marRight w:val="0"/>
          <w:marTop w:val="0"/>
          <w:marBottom w:val="0"/>
          <w:divBdr>
            <w:top w:val="none" w:sz="0" w:space="0" w:color="auto"/>
            <w:left w:val="none" w:sz="0" w:space="0" w:color="auto"/>
            <w:bottom w:val="none" w:sz="0" w:space="0" w:color="auto"/>
            <w:right w:val="none" w:sz="0" w:space="0" w:color="auto"/>
          </w:divBdr>
        </w:div>
        <w:div w:id="858078719">
          <w:marLeft w:val="0"/>
          <w:marRight w:val="0"/>
          <w:marTop w:val="0"/>
          <w:marBottom w:val="0"/>
          <w:divBdr>
            <w:top w:val="none" w:sz="0" w:space="0" w:color="auto"/>
            <w:left w:val="none" w:sz="0" w:space="0" w:color="auto"/>
            <w:bottom w:val="none" w:sz="0" w:space="0" w:color="auto"/>
            <w:right w:val="none" w:sz="0" w:space="0" w:color="auto"/>
          </w:divBdr>
        </w:div>
        <w:div w:id="1947539377">
          <w:marLeft w:val="0"/>
          <w:marRight w:val="0"/>
          <w:marTop w:val="0"/>
          <w:marBottom w:val="0"/>
          <w:divBdr>
            <w:top w:val="none" w:sz="0" w:space="0" w:color="auto"/>
            <w:left w:val="none" w:sz="0" w:space="0" w:color="auto"/>
            <w:bottom w:val="none" w:sz="0" w:space="0" w:color="auto"/>
            <w:right w:val="none" w:sz="0" w:space="0" w:color="auto"/>
          </w:divBdr>
        </w:div>
        <w:div w:id="1668482524">
          <w:marLeft w:val="0"/>
          <w:marRight w:val="0"/>
          <w:marTop w:val="0"/>
          <w:marBottom w:val="0"/>
          <w:divBdr>
            <w:top w:val="none" w:sz="0" w:space="0" w:color="auto"/>
            <w:left w:val="none" w:sz="0" w:space="0" w:color="auto"/>
            <w:bottom w:val="none" w:sz="0" w:space="0" w:color="auto"/>
            <w:right w:val="none" w:sz="0" w:space="0" w:color="auto"/>
          </w:divBdr>
        </w:div>
        <w:div w:id="1234581310">
          <w:marLeft w:val="0"/>
          <w:marRight w:val="0"/>
          <w:marTop w:val="0"/>
          <w:marBottom w:val="0"/>
          <w:divBdr>
            <w:top w:val="none" w:sz="0" w:space="0" w:color="auto"/>
            <w:left w:val="none" w:sz="0" w:space="0" w:color="auto"/>
            <w:bottom w:val="none" w:sz="0" w:space="0" w:color="auto"/>
            <w:right w:val="none" w:sz="0" w:space="0" w:color="auto"/>
          </w:divBdr>
        </w:div>
        <w:div w:id="1729641913">
          <w:marLeft w:val="0"/>
          <w:marRight w:val="0"/>
          <w:marTop w:val="0"/>
          <w:marBottom w:val="0"/>
          <w:divBdr>
            <w:top w:val="none" w:sz="0" w:space="0" w:color="auto"/>
            <w:left w:val="none" w:sz="0" w:space="0" w:color="auto"/>
            <w:bottom w:val="none" w:sz="0" w:space="0" w:color="auto"/>
            <w:right w:val="none" w:sz="0" w:space="0" w:color="auto"/>
          </w:divBdr>
        </w:div>
        <w:div w:id="2123306903">
          <w:marLeft w:val="0"/>
          <w:marRight w:val="0"/>
          <w:marTop w:val="0"/>
          <w:marBottom w:val="0"/>
          <w:divBdr>
            <w:top w:val="none" w:sz="0" w:space="0" w:color="auto"/>
            <w:left w:val="none" w:sz="0" w:space="0" w:color="auto"/>
            <w:bottom w:val="none" w:sz="0" w:space="0" w:color="auto"/>
            <w:right w:val="none" w:sz="0" w:space="0" w:color="auto"/>
          </w:divBdr>
        </w:div>
        <w:div w:id="281691941">
          <w:marLeft w:val="0"/>
          <w:marRight w:val="0"/>
          <w:marTop w:val="0"/>
          <w:marBottom w:val="0"/>
          <w:divBdr>
            <w:top w:val="none" w:sz="0" w:space="0" w:color="auto"/>
            <w:left w:val="none" w:sz="0" w:space="0" w:color="auto"/>
            <w:bottom w:val="none" w:sz="0" w:space="0" w:color="auto"/>
            <w:right w:val="none" w:sz="0" w:space="0" w:color="auto"/>
          </w:divBdr>
        </w:div>
        <w:div w:id="78213958">
          <w:marLeft w:val="0"/>
          <w:marRight w:val="0"/>
          <w:marTop w:val="0"/>
          <w:marBottom w:val="0"/>
          <w:divBdr>
            <w:top w:val="none" w:sz="0" w:space="0" w:color="auto"/>
            <w:left w:val="none" w:sz="0" w:space="0" w:color="auto"/>
            <w:bottom w:val="none" w:sz="0" w:space="0" w:color="auto"/>
            <w:right w:val="none" w:sz="0" w:space="0" w:color="auto"/>
          </w:divBdr>
        </w:div>
        <w:div w:id="1696269275">
          <w:marLeft w:val="0"/>
          <w:marRight w:val="0"/>
          <w:marTop w:val="0"/>
          <w:marBottom w:val="0"/>
          <w:divBdr>
            <w:top w:val="none" w:sz="0" w:space="0" w:color="auto"/>
            <w:left w:val="none" w:sz="0" w:space="0" w:color="auto"/>
            <w:bottom w:val="none" w:sz="0" w:space="0" w:color="auto"/>
            <w:right w:val="none" w:sz="0" w:space="0" w:color="auto"/>
          </w:divBdr>
        </w:div>
        <w:div w:id="2015257009">
          <w:marLeft w:val="0"/>
          <w:marRight w:val="0"/>
          <w:marTop w:val="0"/>
          <w:marBottom w:val="0"/>
          <w:divBdr>
            <w:top w:val="none" w:sz="0" w:space="0" w:color="auto"/>
            <w:left w:val="none" w:sz="0" w:space="0" w:color="auto"/>
            <w:bottom w:val="none" w:sz="0" w:space="0" w:color="auto"/>
            <w:right w:val="none" w:sz="0" w:space="0" w:color="auto"/>
          </w:divBdr>
        </w:div>
        <w:div w:id="1562403245">
          <w:marLeft w:val="0"/>
          <w:marRight w:val="0"/>
          <w:marTop w:val="0"/>
          <w:marBottom w:val="0"/>
          <w:divBdr>
            <w:top w:val="none" w:sz="0" w:space="0" w:color="auto"/>
            <w:left w:val="none" w:sz="0" w:space="0" w:color="auto"/>
            <w:bottom w:val="none" w:sz="0" w:space="0" w:color="auto"/>
            <w:right w:val="none" w:sz="0" w:space="0" w:color="auto"/>
          </w:divBdr>
        </w:div>
        <w:div w:id="1526476167">
          <w:marLeft w:val="0"/>
          <w:marRight w:val="0"/>
          <w:marTop w:val="0"/>
          <w:marBottom w:val="0"/>
          <w:divBdr>
            <w:top w:val="none" w:sz="0" w:space="0" w:color="auto"/>
            <w:left w:val="none" w:sz="0" w:space="0" w:color="auto"/>
            <w:bottom w:val="none" w:sz="0" w:space="0" w:color="auto"/>
            <w:right w:val="none" w:sz="0" w:space="0" w:color="auto"/>
          </w:divBdr>
        </w:div>
        <w:div w:id="490096636">
          <w:marLeft w:val="0"/>
          <w:marRight w:val="0"/>
          <w:marTop w:val="0"/>
          <w:marBottom w:val="0"/>
          <w:divBdr>
            <w:top w:val="none" w:sz="0" w:space="0" w:color="auto"/>
            <w:left w:val="none" w:sz="0" w:space="0" w:color="auto"/>
            <w:bottom w:val="none" w:sz="0" w:space="0" w:color="auto"/>
            <w:right w:val="none" w:sz="0" w:space="0" w:color="auto"/>
          </w:divBdr>
        </w:div>
        <w:div w:id="965088018">
          <w:marLeft w:val="0"/>
          <w:marRight w:val="0"/>
          <w:marTop w:val="0"/>
          <w:marBottom w:val="0"/>
          <w:divBdr>
            <w:top w:val="none" w:sz="0" w:space="0" w:color="auto"/>
            <w:left w:val="none" w:sz="0" w:space="0" w:color="auto"/>
            <w:bottom w:val="none" w:sz="0" w:space="0" w:color="auto"/>
            <w:right w:val="none" w:sz="0" w:space="0" w:color="auto"/>
          </w:divBdr>
        </w:div>
        <w:div w:id="975645638">
          <w:marLeft w:val="0"/>
          <w:marRight w:val="0"/>
          <w:marTop w:val="0"/>
          <w:marBottom w:val="0"/>
          <w:divBdr>
            <w:top w:val="none" w:sz="0" w:space="0" w:color="auto"/>
            <w:left w:val="none" w:sz="0" w:space="0" w:color="auto"/>
            <w:bottom w:val="none" w:sz="0" w:space="0" w:color="auto"/>
            <w:right w:val="none" w:sz="0" w:space="0" w:color="auto"/>
          </w:divBdr>
        </w:div>
        <w:div w:id="1910995664">
          <w:marLeft w:val="0"/>
          <w:marRight w:val="0"/>
          <w:marTop w:val="0"/>
          <w:marBottom w:val="0"/>
          <w:divBdr>
            <w:top w:val="none" w:sz="0" w:space="0" w:color="auto"/>
            <w:left w:val="none" w:sz="0" w:space="0" w:color="auto"/>
            <w:bottom w:val="none" w:sz="0" w:space="0" w:color="auto"/>
            <w:right w:val="none" w:sz="0" w:space="0" w:color="auto"/>
          </w:divBdr>
        </w:div>
        <w:div w:id="733165530">
          <w:marLeft w:val="0"/>
          <w:marRight w:val="0"/>
          <w:marTop w:val="0"/>
          <w:marBottom w:val="0"/>
          <w:divBdr>
            <w:top w:val="none" w:sz="0" w:space="0" w:color="auto"/>
            <w:left w:val="none" w:sz="0" w:space="0" w:color="auto"/>
            <w:bottom w:val="none" w:sz="0" w:space="0" w:color="auto"/>
            <w:right w:val="none" w:sz="0" w:space="0" w:color="auto"/>
          </w:divBdr>
        </w:div>
        <w:div w:id="1078941786">
          <w:marLeft w:val="0"/>
          <w:marRight w:val="0"/>
          <w:marTop w:val="0"/>
          <w:marBottom w:val="0"/>
          <w:divBdr>
            <w:top w:val="none" w:sz="0" w:space="0" w:color="auto"/>
            <w:left w:val="none" w:sz="0" w:space="0" w:color="auto"/>
            <w:bottom w:val="none" w:sz="0" w:space="0" w:color="auto"/>
            <w:right w:val="none" w:sz="0" w:space="0" w:color="auto"/>
          </w:divBdr>
        </w:div>
        <w:div w:id="96873511">
          <w:marLeft w:val="0"/>
          <w:marRight w:val="0"/>
          <w:marTop w:val="0"/>
          <w:marBottom w:val="0"/>
          <w:divBdr>
            <w:top w:val="none" w:sz="0" w:space="0" w:color="auto"/>
            <w:left w:val="none" w:sz="0" w:space="0" w:color="auto"/>
            <w:bottom w:val="none" w:sz="0" w:space="0" w:color="auto"/>
            <w:right w:val="none" w:sz="0" w:space="0" w:color="auto"/>
          </w:divBdr>
        </w:div>
        <w:div w:id="1574000335">
          <w:marLeft w:val="0"/>
          <w:marRight w:val="0"/>
          <w:marTop w:val="0"/>
          <w:marBottom w:val="0"/>
          <w:divBdr>
            <w:top w:val="none" w:sz="0" w:space="0" w:color="auto"/>
            <w:left w:val="none" w:sz="0" w:space="0" w:color="auto"/>
            <w:bottom w:val="none" w:sz="0" w:space="0" w:color="auto"/>
            <w:right w:val="none" w:sz="0" w:space="0" w:color="auto"/>
          </w:divBdr>
        </w:div>
        <w:div w:id="1947888885">
          <w:marLeft w:val="0"/>
          <w:marRight w:val="0"/>
          <w:marTop w:val="0"/>
          <w:marBottom w:val="0"/>
          <w:divBdr>
            <w:top w:val="none" w:sz="0" w:space="0" w:color="auto"/>
            <w:left w:val="none" w:sz="0" w:space="0" w:color="auto"/>
            <w:bottom w:val="none" w:sz="0" w:space="0" w:color="auto"/>
            <w:right w:val="none" w:sz="0" w:space="0" w:color="auto"/>
          </w:divBdr>
        </w:div>
        <w:div w:id="242223213">
          <w:marLeft w:val="0"/>
          <w:marRight w:val="0"/>
          <w:marTop w:val="0"/>
          <w:marBottom w:val="0"/>
          <w:divBdr>
            <w:top w:val="none" w:sz="0" w:space="0" w:color="auto"/>
            <w:left w:val="none" w:sz="0" w:space="0" w:color="auto"/>
            <w:bottom w:val="none" w:sz="0" w:space="0" w:color="auto"/>
            <w:right w:val="none" w:sz="0" w:space="0" w:color="auto"/>
          </w:divBdr>
        </w:div>
        <w:div w:id="1039862346">
          <w:marLeft w:val="0"/>
          <w:marRight w:val="0"/>
          <w:marTop w:val="0"/>
          <w:marBottom w:val="0"/>
          <w:divBdr>
            <w:top w:val="none" w:sz="0" w:space="0" w:color="auto"/>
            <w:left w:val="none" w:sz="0" w:space="0" w:color="auto"/>
            <w:bottom w:val="none" w:sz="0" w:space="0" w:color="auto"/>
            <w:right w:val="none" w:sz="0" w:space="0" w:color="auto"/>
          </w:divBdr>
        </w:div>
        <w:div w:id="1254171955">
          <w:marLeft w:val="0"/>
          <w:marRight w:val="0"/>
          <w:marTop w:val="0"/>
          <w:marBottom w:val="0"/>
          <w:divBdr>
            <w:top w:val="none" w:sz="0" w:space="0" w:color="auto"/>
            <w:left w:val="none" w:sz="0" w:space="0" w:color="auto"/>
            <w:bottom w:val="none" w:sz="0" w:space="0" w:color="auto"/>
            <w:right w:val="none" w:sz="0" w:space="0" w:color="auto"/>
          </w:divBdr>
        </w:div>
        <w:div w:id="413355618">
          <w:marLeft w:val="0"/>
          <w:marRight w:val="0"/>
          <w:marTop w:val="0"/>
          <w:marBottom w:val="0"/>
          <w:divBdr>
            <w:top w:val="none" w:sz="0" w:space="0" w:color="auto"/>
            <w:left w:val="none" w:sz="0" w:space="0" w:color="auto"/>
            <w:bottom w:val="none" w:sz="0" w:space="0" w:color="auto"/>
            <w:right w:val="none" w:sz="0" w:space="0" w:color="auto"/>
          </w:divBdr>
        </w:div>
        <w:div w:id="372773848">
          <w:marLeft w:val="0"/>
          <w:marRight w:val="0"/>
          <w:marTop w:val="0"/>
          <w:marBottom w:val="0"/>
          <w:divBdr>
            <w:top w:val="none" w:sz="0" w:space="0" w:color="auto"/>
            <w:left w:val="none" w:sz="0" w:space="0" w:color="auto"/>
            <w:bottom w:val="none" w:sz="0" w:space="0" w:color="auto"/>
            <w:right w:val="none" w:sz="0" w:space="0" w:color="auto"/>
          </w:divBdr>
        </w:div>
        <w:div w:id="1369181861">
          <w:marLeft w:val="0"/>
          <w:marRight w:val="0"/>
          <w:marTop w:val="0"/>
          <w:marBottom w:val="0"/>
          <w:divBdr>
            <w:top w:val="none" w:sz="0" w:space="0" w:color="auto"/>
            <w:left w:val="none" w:sz="0" w:space="0" w:color="auto"/>
            <w:bottom w:val="none" w:sz="0" w:space="0" w:color="auto"/>
            <w:right w:val="none" w:sz="0" w:space="0" w:color="auto"/>
          </w:divBdr>
        </w:div>
        <w:div w:id="1573539731">
          <w:marLeft w:val="0"/>
          <w:marRight w:val="0"/>
          <w:marTop w:val="0"/>
          <w:marBottom w:val="0"/>
          <w:divBdr>
            <w:top w:val="none" w:sz="0" w:space="0" w:color="auto"/>
            <w:left w:val="none" w:sz="0" w:space="0" w:color="auto"/>
            <w:bottom w:val="none" w:sz="0" w:space="0" w:color="auto"/>
            <w:right w:val="none" w:sz="0" w:space="0" w:color="auto"/>
          </w:divBdr>
        </w:div>
        <w:div w:id="1521163649">
          <w:marLeft w:val="0"/>
          <w:marRight w:val="0"/>
          <w:marTop w:val="0"/>
          <w:marBottom w:val="0"/>
          <w:divBdr>
            <w:top w:val="none" w:sz="0" w:space="0" w:color="auto"/>
            <w:left w:val="none" w:sz="0" w:space="0" w:color="auto"/>
            <w:bottom w:val="none" w:sz="0" w:space="0" w:color="auto"/>
            <w:right w:val="none" w:sz="0" w:space="0" w:color="auto"/>
          </w:divBdr>
        </w:div>
        <w:div w:id="1616445566">
          <w:marLeft w:val="0"/>
          <w:marRight w:val="0"/>
          <w:marTop w:val="0"/>
          <w:marBottom w:val="0"/>
          <w:divBdr>
            <w:top w:val="none" w:sz="0" w:space="0" w:color="auto"/>
            <w:left w:val="none" w:sz="0" w:space="0" w:color="auto"/>
            <w:bottom w:val="none" w:sz="0" w:space="0" w:color="auto"/>
            <w:right w:val="none" w:sz="0" w:space="0" w:color="auto"/>
          </w:divBdr>
        </w:div>
        <w:div w:id="1549031895">
          <w:marLeft w:val="0"/>
          <w:marRight w:val="0"/>
          <w:marTop w:val="0"/>
          <w:marBottom w:val="0"/>
          <w:divBdr>
            <w:top w:val="none" w:sz="0" w:space="0" w:color="auto"/>
            <w:left w:val="none" w:sz="0" w:space="0" w:color="auto"/>
            <w:bottom w:val="none" w:sz="0" w:space="0" w:color="auto"/>
            <w:right w:val="none" w:sz="0" w:space="0" w:color="auto"/>
          </w:divBdr>
        </w:div>
        <w:div w:id="725882688">
          <w:marLeft w:val="0"/>
          <w:marRight w:val="0"/>
          <w:marTop w:val="0"/>
          <w:marBottom w:val="0"/>
          <w:divBdr>
            <w:top w:val="none" w:sz="0" w:space="0" w:color="auto"/>
            <w:left w:val="none" w:sz="0" w:space="0" w:color="auto"/>
            <w:bottom w:val="none" w:sz="0" w:space="0" w:color="auto"/>
            <w:right w:val="none" w:sz="0" w:space="0" w:color="auto"/>
          </w:divBdr>
        </w:div>
        <w:div w:id="202986012">
          <w:marLeft w:val="0"/>
          <w:marRight w:val="0"/>
          <w:marTop w:val="0"/>
          <w:marBottom w:val="0"/>
          <w:divBdr>
            <w:top w:val="none" w:sz="0" w:space="0" w:color="auto"/>
            <w:left w:val="none" w:sz="0" w:space="0" w:color="auto"/>
            <w:bottom w:val="none" w:sz="0" w:space="0" w:color="auto"/>
            <w:right w:val="none" w:sz="0" w:space="0" w:color="auto"/>
          </w:divBdr>
        </w:div>
        <w:div w:id="364332141">
          <w:marLeft w:val="0"/>
          <w:marRight w:val="0"/>
          <w:marTop w:val="0"/>
          <w:marBottom w:val="0"/>
          <w:divBdr>
            <w:top w:val="none" w:sz="0" w:space="0" w:color="auto"/>
            <w:left w:val="none" w:sz="0" w:space="0" w:color="auto"/>
            <w:bottom w:val="none" w:sz="0" w:space="0" w:color="auto"/>
            <w:right w:val="none" w:sz="0" w:space="0" w:color="auto"/>
          </w:divBdr>
        </w:div>
      </w:divsChild>
    </w:div>
    <w:div w:id="1001852299">
      <w:bodyDiv w:val="1"/>
      <w:marLeft w:val="0"/>
      <w:marRight w:val="0"/>
      <w:marTop w:val="0"/>
      <w:marBottom w:val="0"/>
      <w:divBdr>
        <w:top w:val="none" w:sz="0" w:space="0" w:color="auto"/>
        <w:left w:val="none" w:sz="0" w:space="0" w:color="auto"/>
        <w:bottom w:val="none" w:sz="0" w:space="0" w:color="auto"/>
        <w:right w:val="none" w:sz="0" w:space="0" w:color="auto"/>
      </w:divBdr>
      <w:divsChild>
        <w:div w:id="1673144502">
          <w:marLeft w:val="0"/>
          <w:marRight w:val="0"/>
          <w:marTop w:val="0"/>
          <w:marBottom w:val="0"/>
          <w:divBdr>
            <w:top w:val="none" w:sz="0" w:space="0" w:color="auto"/>
            <w:left w:val="none" w:sz="0" w:space="0" w:color="auto"/>
            <w:bottom w:val="none" w:sz="0" w:space="0" w:color="auto"/>
            <w:right w:val="none" w:sz="0" w:space="0" w:color="auto"/>
          </w:divBdr>
        </w:div>
        <w:div w:id="1416049485">
          <w:marLeft w:val="0"/>
          <w:marRight w:val="0"/>
          <w:marTop w:val="0"/>
          <w:marBottom w:val="0"/>
          <w:divBdr>
            <w:top w:val="none" w:sz="0" w:space="0" w:color="auto"/>
            <w:left w:val="none" w:sz="0" w:space="0" w:color="auto"/>
            <w:bottom w:val="none" w:sz="0" w:space="0" w:color="auto"/>
            <w:right w:val="none" w:sz="0" w:space="0" w:color="auto"/>
          </w:divBdr>
        </w:div>
        <w:div w:id="479154862">
          <w:marLeft w:val="0"/>
          <w:marRight w:val="0"/>
          <w:marTop w:val="0"/>
          <w:marBottom w:val="0"/>
          <w:divBdr>
            <w:top w:val="none" w:sz="0" w:space="0" w:color="auto"/>
            <w:left w:val="none" w:sz="0" w:space="0" w:color="auto"/>
            <w:bottom w:val="none" w:sz="0" w:space="0" w:color="auto"/>
            <w:right w:val="none" w:sz="0" w:space="0" w:color="auto"/>
          </w:divBdr>
        </w:div>
        <w:div w:id="187448466">
          <w:marLeft w:val="0"/>
          <w:marRight w:val="0"/>
          <w:marTop w:val="0"/>
          <w:marBottom w:val="0"/>
          <w:divBdr>
            <w:top w:val="none" w:sz="0" w:space="0" w:color="auto"/>
            <w:left w:val="none" w:sz="0" w:space="0" w:color="auto"/>
            <w:bottom w:val="none" w:sz="0" w:space="0" w:color="auto"/>
            <w:right w:val="none" w:sz="0" w:space="0" w:color="auto"/>
          </w:divBdr>
        </w:div>
        <w:div w:id="1431780014">
          <w:marLeft w:val="0"/>
          <w:marRight w:val="0"/>
          <w:marTop w:val="0"/>
          <w:marBottom w:val="0"/>
          <w:divBdr>
            <w:top w:val="none" w:sz="0" w:space="0" w:color="auto"/>
            <w:left w:val="none" w:sz="0" w:space="0" w:color="auto"/>
            <w:bottom w:val="none" w:sz="0" w:space="0" w:color="auto"/>
            <w:right w:val="none" w:sz="0" w:space="0" w:color="auto"/>
          </w:divBdr>
        </w:div>
        <w:div w:id="1175414739">
          <w:marLeft w:val="0"/>
          <w:marRight w:val="0"/>
          <w:marTop w:val="0"/>
          <w:marBottom w:val="0"/>
          <w:divBdr>
            <w:top w:val="none" w:sz="0" w:space="0" w:color="auto"/>
            <w:left w:val="none" w:sz="0" w:space="0" w:color="auto"/>
            <w:bottom w:val="none" w:sz="0" w:space="0" w:color="auto"/>
            <w:right w:val="none" w:sz="0" w:space="0" w:color="auto"/>
          </w:divBdr>
        </w:div>
        <w:div w:id="665012802">
          <w:marLeft w:val="0"/>
          <w:marRight w:val="0"/>
          <w:marTop w:val="0"/>
          <w:marBottom w:val="0"/>
          <w:divBdr>
            <w:top w:val="none" w:sz="0" w:space="0" w:color="auto"/>
            <w:left w:val="none" w:sz="0" w:space="0" w:color="auto"/>
            <w:bottom w:val="none" w:sz="0" w:space="0" w:color="auto"/>
            <w:right w:val="none" w:sz="0" w:space="0" w:color="auto"/>
          </w:divBdr>
        </w:div>
        <w:div w:id="1856844848">
          <w:marLeft w:val="0"/>
          <w:marRight w:val="0"/>
          <w:marTop w:val="0"/>
          <w:marBottom w:val="0"/>
          <w:divBdr>
            <w:top w:val="none" w:sz="0" w:space="0" w:color="auto"/>
            <w:left w:val="none" w:sz="0" w:space="0" w:color="auto"/>
            <w:bottom w:val="none" w:sz="0" w:space="0" w:color="auto"/>
            <w:right w:val="none" w:sz="0" w:space="0" w:color="auto"/>
          </w:divBdr>
        </w:div>
      </w:divsChild>
    </w:div>
    <w:div w:id="1053234307">
      <w:bodyDiv w:val="1"/>
      <w:marLeft w:val="0"/>
      <w:marRight w:val="0"/>
      <w:marTop w:val="0"/>
      <w:marBottom w:val="0"/>
      <w:divBdr>
        <w:top w:val="none" w:sz="0" w:space="0" w:color="auto"/>
        <w:left w:val="none" w:sz="0" w:space="0" w:color="auto"/>
        <w:bottom w:val="none" w:sz="0" w:space="0" w:color="auto"/>
        <w:right w:val="none" w:sz="0" w:space="0" w:color="auto"/>
      </w:divBdr>
    </w:div>
    <w:div w:id="1178618001">
      <w:bodyDiv w:val="1"/>
      <w:marLeft w:val="0"/>
      <w:marRight w:val="0"/>
      <w:marTop w:val="0"/>
      <w:marBottom w:val="0"/>
      <w:divBdr>
        <w:top w:val="none" w:sz="0" w:space="0" w:color="auto"/>
        <w:left w:val="none" w:sz="0" w:space="0" w:color="auto"/>
        <w:bottom w:val="none" w:sz="0" w:space="0" w:color="auto"/>
        <w:right w:val="none" w:sz="0" w:space="0" w:color="auto"/>
      </w:divBdr>
      <w:divsChild>
        <w:div w:id="204105773">
          <w:marLeft w:val="0"/>
          <w:marRight w:val="0"/>
          <w:marTop w:val="0"/>
          <w:marBottom w:val="0"/>
          <w:divBdr>
            <w:top w:val="none" w:sz="0" w:space="0" w:color="auto"/>
            <w:left w:val="none" w:sz="0" w:space="0" w:color="auto"/>
            <w:bottom w:val="none" w:sz="0" w:space="0" w:color="auto"/>
            <w:right w:val="none" w:sz="0" w:space="0" w:color="auto"/>
          </w:divBdr>
        </w:div>
        <w:div w:id="821897533">
          <w:marLeft w:val="0"/>
          <w:marRight w:val="0"/>
          <w:marTop w:val="0"/>
          <w:marBottom w:val="0"/>
          <w:divBdr>
            <w:top w:val="none" w:sz="0" w:space="0" w:color="auto"/>
            <w:left w:val="none" w:sz="0" w:space="0" w:color="auto"/>
            <w:bottom w:val="none" w:sz="0" w:space="0" w:color="auto"/>
            <w:right w:val="none" w:sz="0" w:space="0" w:color="auto"/>
          </w:divBdr>
        </w:div>
        <w:div w:id="407046579">
          <w:marLeft w:val="0"/>
          <w:marRight w:val="0"/>
          <w:marTop w:val="0"/>
          <w:marBottom w:val="0"/>
          <w:divBdr>
            <w:top w:val="none" w:sz="0" w:space="0" w:color="auto"/>
            <w:left w:val="none" w:sz="0" w:space="0" w:color="auto"/>
            <w:bottom w:val="none" w:sz="0" w:space="0" w:color="auto"/>
            <w:right w:val="none" w:sz="0" w:space="0" w:color="auto"/>
          </w:divBdr>
        </w:div>
        <w:div w:id="898133720">
          <w:marLeft w:val="0"/>
          <w:marRight w:val="0"/>
          <w:marTop w:val="0"/>
          <w:marBottom w:val="0"/>
          <w:divBdr>
            <w:top w:val="none" w:sz="0" w:space="0" w:color="auto"/>
            <w:left w:val="none" w:sz="0" w:space="0" w:color="auto"/>
            <w:bottom w:val="none" w:sz="0" w:space="0" w:color="auto"/>
            <w:right w:val="none" w:sz="0" w:space="0" w:color="auto"/>
          </w:divBdr>
        </w:div>
        <w:div w:id="264582722">
          <w:marLeft w:val="0"/>
          <w:marRight w:val="0"/>
          <w:marTop w:val="0"/>
          <w:marBottom w:val="0"/>
          <w:divBdr>
            <w:top w:val="none" w:sz="0" w:space="0" w:color="auto"/>
            <w:left w:val="none" w:sz="0" w:space="0" w:color="auto"/>
            <w:bottom w:val="none" w:sz="0" w:space="0" w:color="auto"/>
            <w:right w:val="none" w:sz="0" w:space="0" w:color="auto"/>
          </w:divBdr>
        </w:div>
        <w:div w:id="720326372">
          <w:marLeft w:val="0"/>
          <w:marRight w:val="0"/>
          <w:marTop w:val="0"/>
          <w:marBottom w:val="0"/>
          <w:divBdr>
            <w:top w:val="none" w:sz="0" w:space="0" w:color="auto"/>
            <w:left w:val="none" w:sz="0" w:space="0" w:color="auto"/>
            <w:bottom w:val="none" w:sz="0" w:space="0" w:color="auto"/>
            <w:right w:val="none" w:sz="0" w:space="0" w:color="auto"/>
          </w:divBdr>
        </w:div>
        <w:div w:id="602303419">
          <w:marLeft w:val="0"/>
          <w:marRight w:val="0"/>
          <w:marTop w:val="0"/>
          <w:marBottom w:val="0"/>
          <w:divBdr>
            <w:top w:val="none" w:sz="0" w:space="0" w:color="auto"/>
            <w:left w:val="none" w:sz="0" w:space="0" w:color="auto"/>
            <w:bottom w:val="none" w:sz="0" w:space="0" w:color="auto"/>
            <w:right w:val="none" w:sz="0" w:space="0" w:color="auto"/>
          </w:divBdr>
        </w:div>
        <w:div w:id="2136949081">
          <w:marLeft w:val="0"/>
          <w:marRight w:val="0"/>
          <w:marTop w:val="0"/>
          <w:marBottom w:val="0"/>
          <w:divBdr>
            <w:top w:val="none" w:sz="0" w:space="0" w:color="auto"/>
            <w:left w:val="none" w:sz="0" w:space="0" w:color="auto"/>
            <w:bottom w:val="none" w:sz="0" w:space="0" w:color="auto"/>
            <w:right w:val="none" w:sz="0" w:space="0" w:color="auto"/>
          </w:divBdr>
        </w:div>
        <w:div w:id="2089499396">
          <w:marLeft w:val="0"/>
          <w:marRight w:val="0"/>
          <w:marTop w:val="0"/>
          <w:marBottom w:val="0"/>
          <w:divBdr>
            <w:top w:val="none" w:sz="0" w:space="0" w:color="auto"/>
            <w:left w:val="none" w:sz="0" w:space="0" w:color="auto"/>
            <w:bottom w:val="none" w:sz="0" w:space="0" w:color="auto"/>
            <w:right w:val="none" w:sz="0" w:space="0" w:color="auto"/>
          </w:divBdr>
        </w:div>
        <w:div w:id="517086932">
          <w:marLeft w:val="0"/>
          <w:marRight w:val="0"/>
          <w:marTop w:val="0"/>
          <w:marBottom w:val="0"/>
          <w:divBdr>
            <w:top w:val="none" w:sz="0" w:space="0" w:color="auto"/>
            <w:left w:val="none" w:sz="0" w:space="0" w:color="auto"/>
            <w:bottom w:val="none" w:sz="0" w:space="0" w:color="auto"/>
            <w:right w:val="none" w:sz="0" w:space="0" w:color="auto"/>
          </w:divBdr>
        </w:div>
        <w:div w:id="785928770">
          <w:marLeft w:val="0"/>
          <w:marRight w:val="0"/>
          <w:marTop w:val="0"/>
          <w:marBottom w:val="0"/>
          <w:divBdr>
            <w:top w:val="none" w:sz="0" w:space="0" w:color="auto"/>
            <w:left w:val="none" w:sz="0" w:space="0" w:color="auto"/>
            <w:bottom w:val="none" w:sz="0" w:space="0" w:color="auto"/>
            <w:right w:val="none" w:sz="0" w:space="0" w:color="auto"/>
          </w:divBdr>
        </w:div>
        <w:div w:id="1123575012">
          <w:marLeft w:val="0"/>
          <w:marRight w:val="0"/>
          <w:marTop w:val="0"/>
          <w:marBottom w:val="0"/>
          <w:divBdr>
            <w:top w:val="none" w:sz="0" w:space="0" w:color="auto"/>
            <w:left w:val="none" w:sz="0" w:space="0" w:color="auto"/>
            <w:bottom w:val="none" w:sz="0" w:space="0" w:color="auto"/>
            <w:right w:val="none" w:sz="0" w:space="0" w:color="auto"/>
          </w:divBdr>
        </w:div>
        <w:div w:id="713041485">
          <w:marLeft w:val="0"/>
          <w:marRight w:val="0"/>
          <w:marTop w:val="0"/>
          <w:marBottom w:val="0"/>
          <w:divBdr>
            <w:top w:val="none" w:sz="0" w:space="0" w:color="auto"/>
            <w:left w:val="none" w:sz="0" w:space="0" w:color="auto"/>
            <w:bottom w:val="none" w:sz="0" w:space="0" w:color="auto"/>
            <w:right w:val="none" w:sz="0" w:space="0" w:color="auto"/>
          </w:divBdr>
        </w:div>
        <w:div w:id="1639652678">
          <w:marLeft w:val="0"/>
          <w:marRight w:val="0"/>
          <w:marTop w:val="0"/>
          <w:marBottom w:val="0"/>
          <w:divBdr>
            <w:top w:val="none" w:sz="0" w:space="0" w:color="auto"/>
            <w:left w:val="none" w:sz="0" w:space="0" w:color="auto"/>
            <w:bottom w:val="none" w:sz="0" w:space="0" w:color="auto"/>
            <w:right w:val="none" w:sz="0" w:space="0" w:color="auto"/>
          </w:divBdr>
        </w:div>
        <w:div w:id="398678284">
          <w:marLeft w:val="0"/>
          <w:marRight w:val="0"/>
          <w:marTop w:val="0"/>
          <w:marBottom w:val="0"/>
          <w:divBdr>
            <w:top w:val="none" w:sz="0" w:space="0" w:color="auto"/>
            <w:left w:val="none" w:sz="0" w:space="0" w:color="auto"/>
            <w:bottom w:val="none" w:sz="0" w:space="0" w:color="auto"/>
            <w:right w:val="none" w:sz="0" w:space="0" w:color="auto"/>
          </w:divBdr>
        </w:div>
        <w:div w:id="847863716">
          <w:marLeft w:val="0"/>
          <w:marRight w:val="0"/>
          <w:marTop w:val="0"/>
          <w:marBottom w:val="0"/>
          <w:divBdr>
            <w:top w:val="none" w:sz="0" w:space="0" w:color="auto"/>
            <w:left w:val="none" w:sz="0" w:space="0" w:color="auto"/>
            <w:bottom w:val="none" w:sz="0" w:space="0" w:color="auto"/>
            <w:right w:val="none" w:sz="0" w:space="0" w:color="auto"/>
          </w:divBdr>
        </w:div>
        <w:div w:id="1207330168">
          <w:marLeft w:val="0"/>
          <w:marRight w:val="0"/>
          <w:marTop w:val="0"/>
          <w:marBottom w:val="0"/>
          <w:divBdr>
            <w:top w:val="none" w:sz="0" w:space="0" w:color="auto"/>
            <w:left w:val="none" w:sz="0" w:space="0" w:color="auto"/>
            <w:bottom w:val="none" w:sz="0" w:space="0" w:color="auto"/>
            <w:right w:val="none" w:sz="0" w:space="0" w:color="auto"/>
          </w:divBdr>
        </w:div>
        <w:div w:id="1083338277">
          <w:marLeft w:val="0"/>
          <w:marRight w:val="0"/>
          <w:marTop w:val="0"/>
          <w:marBottom w:val="0"/>
          <w:divBdr>
            <w:top w:val="none" w:sz="0" w:space="0" w:color="auto"/>
            <w:left w:val="none" w:sz="0" w:space="0" w:color="auto"/>
            <w:bottom w:val="none" w:sz="0" w:space="0" w:color="auto"/>
            <w:right w:val="none" w:sz="0" w:space="0" w:color="auto"/>
          </w:divBdr>
        </w:div>
        <w:div w:id="567039019">
          <w:marLeft w:val="0"/>
          <w:marRight w:val="0"/>
          <w:marTop w:val="0"/>
          <w:marBottom w:val="0"/>
          <w:divBdr>
            <w:top w:val="none" w:sz="0" w:space="0" w:color="auto"/>
            <w:left w:val="none" w:sz="0" w:space="0" w:color="auto"/>
            <w:bottom w:val="none" w:sz="0" w:space="0" w:color="auto"/>
            <w:right w:val="none" w:sz="0" w:space="0" w:color="auto"/>
          </w:divBdr>
        </w:div>
        <w:div w:id="647513172">
          <w:marLeft w:val="0"/>
          <w:marRight w:val="0"/>
          <w:marTop w:val="0"/>
          <w:marBottom w:val="0"/>
          <w:divBdr>
            <w:top w:val="none" w:sz="0" w:space="0" w:color="auto"/>
            <w:left w:val="none" w:sz="0" w:space="0" w:color="auto"/>
            <w:bottom w:val="none" w:sz="0" w:space="0" w:color="auto"/>
            <w:right w:val="none" w:sz="0" w:space="0" w:color="auto"/>
          </w:divBdr>
        </w:div>
        <w:div w:id="1896813075">
          <w:marLeft w:val="0"/>
          <w:marRight w:val="0"/>
          <w:marTop w:val="0"/>
          <w:marBottom w:val="0"/>
          <w:divBdr>
            <w:top w:val="none" w:sz="0" w:space="0" w:color="auto"/>
            <w:left w:val="none" w:sz="0" w:space="0" w:color="auto"/>
            <w:bottom w:val="none" w:sz="0" w:space="0" w:color="auto"/>
            <w:right w:val="none" w:sz="0" w:space="0" w:color="auto"/>
          </w:divBdr>
        </w:div>
        <w:div w:id="1755399355">
          <w:marLeft w:val="0"/>
          <w:marRight w:val="0"/>
          <w:marTop w:val="0"/>
          <w:marBottom w:val="0"/>
          <w:divBdr>
            <w:top w:val="none" w:sz="0" w:space="0" w:color="auto"/>
            <w:left w:val="none" w:sz="0" w:space="0" w:color="auto"/>
            <w:bottom w:val="none" w:sz="0" w:space="0" w:color="auto"/>
            <w:right w:val="none" w:sz="0" w:space="0" w:color="auto"/>
          </w:divBdr>
        </w:div>
        <w:div w:id="1514760264">
          <w:marLeft w:val="0"/>
          <w:marRight w:val="0"/>
          <w:marTop w:val="0"/>
          <w:marBottom w:val="0"/>
          <w:divBdr>
            <w:top w:val="none" w:sz="0" w:space="0" w:color="auto"/>
            <w:left w:val="none" w:sz="0" w:space="0" w:color="auto"/>
            <w:bottom w:val="none" w:sz="0" w:space="0" w:color="auto"/>
            <w:right w:val="none" w:sz="0" w:space="0" w:color="auto"/>
          </w:divBdr>
        </w:div>
        <w:div w:id="1090202289">
          <w:marLeft w:val="0"/>
          <w:marRight w:val="0"/>
          <w:marTop w:val="0"/>
          <w:marBottom w:val="0"/>
          <w:divBdr>
            <w:top w:val="none" w:sz="0" w:space="0" w:color="auto"/>
            <w:left w:val="none" w:sz="0" w:space="0" w:color="auto"/>
            <w:bottom w:val="none" w:sz="0" w:space="0" w:color="auto"/>
            <w:right w:val="none" w:sz="0" w:space="0" w:color="auto"/>
          </w:divBdr>
        </w:div>
        <w:div w:id="1734038607">
          <w:marLeft w:val="0"/>
          <w:marRight w:val="0"/>
          <w:marTop w:val="0"/>
          <w:marBottom w:val="0"/>
          <w:divBdr>
            <w:top w:val="none" w:sz="0" w:space="0" w:color="auto"/>
            <w:left w:val="none" w:sz="0" w:space="0" w:color="auto"/>
            <w:bottom w:val="none" w:sz="0" w:space="0" w:color="auto"/>
            <w:right w:val="none" w:sz="0" w:space="0" w:color="auto"/>
          </w:divBdr>
        </w:div>
        <w:div w:id="1990943386">
          <w:marLeft w:val="0"/>
          <w:marRight w:val="0"/>
          <w:marTop w:val="0"/>
          <w:marBottom w:val="0"/>
          <w:divBdr>
            <w:top w:val="none" w:sz="0" w:space="0" w:color="auto"/>
            <w:left w:val="none" w:sz="0" w:space="0" w:color="auto"/>
            <w:bottom w:val="none" w:sz="0" w:space="0" w:color="auto"/>
            <w:right w:val="none" w:sz="0" w:space="0" w:color="auto"/>
          </w:divBdr>
        </w:div>
        <w:div w:id="1192649840">
          <w:marLeft w:val="0"/>
          <w:marRight w:val="0"/>
          <w:marTop w:val="0"/>
          <w:marBottom w:val="0"/>
          <w:divBdr>
            <w:top w:val="none" w:sz="0" w:space="0" w:color="auto"/>
            <w:left w:val="none" w:sz="0" w:space="0" w:color="auto"/>
            <w:bottom w:val="none" w:sz="0" w:space="0" w:color="auto"/>
            <w:right w:val="none" w:sz="0" w:space="0" w:color="auto"/>
          </w:divBdr>
        </w:div>
        <w:div w:id="1165045868">
          <w:marLeft w:val="0"/>
          <w:marRight w:val="0"/>
          <w:marTop w:val="0"/>
          <w:marBottom w:val="0"/>
          <w:divBdr>
            <w:top w:val="none" w:sz="0" w:space="0" w:color="auto"/>
            <w:left w:val="none" w:sz="0" w:space="0" w:color="auto"/>
            <w:bottom w:val="none" w:sz="0" w:space="0" w:color="auto"/>
            <w:right w:val="none" w:sz="0" w:space="0" w:color="auto"/>
          </w:divBdr>
        </w:div>
        <w:div w:id="728192650">
          <w:marLeft w:val="0"/>
          <w:marRight w:val="0"/>
          <w:marTop w:val="0"/>
          <w:marBottom w:val="0"/>
          <w:divBdr>
            <w:top w:val="none" w:sz="0" w:space="0" w:color="auto"/>
            <w:left w:val="none" w:sz="0" w:space="0" w:color="auto"/>
            <w:bottom w:val="none" w:sz="0" w:space="0" w:color="auto"/>
            <w:right w:val="none" w:sz="0" w:space="0" w:color="auto"/>
          </w:divBdr>
        </w:div>
        <w:div w:id="202375840">
          <w:marLeft w:val="0"/>
          <w:marRight w:val="0"/>
          <w:marTop w:val="0"/>
          <w:marBottom w:val="0"/>
          <w:divBdr>
            <w:top w:val="none" w:sz="0" w:space="0" w:color="auto"/>
            <w:left w:val="none" w:sz="0" w:space="0" w:color="auto"/>
            <w:bottom w:val="none" w:sz="0" w:space="0" w:color="auto"/>
            <w:right w:val="none" w:sz="0" w:space="0" w:color="auto"/>
          </w:divBdr>
        </w:div>
        <w:div w:id="939491291">
          <w:marLeft w:val="0"/>
          <w:marRight w:val="0"/>
          <w:marTop w:val="0"/>
          <w:marBottom w:val="0"/>
          <w:divBdr>
            <w:top w:val="none" w:sz="0" w:space="0" w:color="auto"/>
            <w:left w:val="none" w:sz="0" w:space="0" w:color="auto"/>
            <w:bottom w:val="none" w:sz="0" w:space="0" w:color="auto"/>
            <w:right w:val="none" w:sz="0" w:space="0" w:color="auto"/>
          </w:divBdr>
        </w:div>
        <w:div w:id="498040691">
          <w:marLeft w:val="0"/>
          <w:marRight w:val="0"/>
          <w:marTop w:val="0"/>
          <w:marBottom w:val="0"/>
          <w:divBdr>
            <w:top w:val="none" w:sz="0" w:space="0" w:color="auto"/>
            <w:left w:val="none" w:sz="0" w:space="0" w:color="auto"/>
            <w:bottom w:val="none" w:sz="0" w:space="0" w:color="auto"/>
            <w:right w:val="none" w:sz="0" w:space="0" w:color="auto"/>
          </w:divBdr>
        </w:div>
        <w:div w:id="350107390">
          <w:marLeft w:val="0"/>
          <w:marRight w:val="0"/>
          <w:marTop w:val="0"/>
          <w:marBottom w:val="0"/>
          <w:divBdr>
            <w:top w:val="none" w:sz="0" w:space="0" w:color="auto"/>
            <w:left w:val="none" w:sz="0" w:space="0" w:color="auto"/>
            <w:bottom w:val="none" w:sz="0" w:space="0" w:color="auto"/>
            <w:right w:val="none" w:sz="0" w:space="0" w:color="auto"/>
          </w:divBdr>
        </w:div>
        <w:div w:id="928270498">
          <w:marLeft w:val="0"/>
          <w:marRight w:val="0"/>
          <w:marTop w:val="0"/>
          <w:marBottom w:val="0"/>
          <w:divBdr>
            <w:top w:val="none" w:sz="0" w:space="0" w:color="auto"/>
            <w:left w:val="none" w:sz="0" w:space="0" w:color="auto"/>
            <w:bottom w:val="none" w:sz="0" w:space="0" w:color="auto"/>
            <w:right w:val="none" w:sz="0" w:space="0" w:color="auto"/>
          </w:divBdr>
        </w:div>
        <w:div w:id="2079015739">
          <w:marLeft w:val="0"/>
          <w:marRight w:val="0"/>
          <w:marTop w:val="0"/>
          <w:marBottom w:val="0"/>
          <w:divBdr>
            <w:top w:val="none" w:sz="0" w:space="0" w:color="auto"/>
            <w:left w:val="none" w:sz="0" w:space="0" w:color="auto"/>
            <w:bottom w:val="none" w:sz="0" w:space="0" w:color="auto"/>
            <w:right w:val="none" w:sz="0" w:space="0" w:color="auto"/>
          </w:divBdr>
        </w:div>
        <w:div w:id="1290937782">
          <w:marLeft w:val="0"/>
          <w:marRight w:val="0"/>
          <w:marTop w:val="0"/>
          <w:marBottom w:val="0"/>
          <w:divBdr>
            <w:top w:val="none" w:sz="0" w:space="0" w:color="auto"/>
            <w:left w:val="none" w:sz="0" w:space="0" w:color="auto"/>
            <w:bottom w:val="none" w:sz="0" w:space="0" w:color="auto"/>
            <w:right w:val="none" w:sz="0" w:space="0" w:color="auto"/>
          </w:divBdr>
        </w:div>
        <w:div w:id="1029642199">
          <w:marLeft w:val="0"/>
          <w:marRight w:val="0"/>
          <w:marTop w:val="0"/>
          <w:marBottom w:val="0"/>
          <w:divBdr>
            <w:top w:val="none" w:sz="0" w:space="0" w:color="auto"/>
            <w:left w:val="none" w:sz="0" w:space="0" w:color="auto"/>
            <w:bottom w:val="none" w:sz="0" w:space="0" w:color="auto"/>
            <w:right w:val="none" w:sz="0" w:space="0" w:color="auto"/>
          </w:divBdr>
        </w:div>
        <w:div w:id="462041073">
          <w:marLeft w:val="0"/>
          <w:marRight w:val="0"/>
          <w:marTop w:val="0"/>
          <w:marBottom w:val="0"/>
          <w:divBdr>
            <w:top w:val="none" w:sz="0" w:space="0" w:color="auto"/>
            <w:left w:val="none" w:sz="0" w:space="0" w:color="auto"/>
            <w:bottom w:val="none" w:sz="0" w:space="0" w:color="auto"/>
            <w:right w:val="none" w:sz="0" w:space="0" w:color="auto"/>
          </w:divBdr>
        </w:div>
        <w:div w:id="1356925192">
          <w:marLeft w:val="0"/>
          <w:marRight w:val="0"/>
          <w:marTop w:val="0"/>
          <w:marBottom w:val="0"/>
          <w:divBdr>
            <w:top w:val="none" w:sz="0" w:space="0" w:color="auto"/>
            <w:left w:val="none" w:sz="0" w:space="0" w:color="auto"/>
            <w:bottom w:val="none" w:sz="0" w:space="0" w:color="auto"/>
            <w:right w:val="none" w:sz="0" w:space="0" w:color="auto"/>
          </w:divBdr>
        </w:div>
        <w:div w:id="2029596700">
          <w:marLeft w:val="0"/>
          <w:marRight w:val="0"/>
          <w:marTop w:val="0"/>
          <w:marBottom w:val="0"/>
          <w:divBdr>
            <w:top w:val="none" w:sz="0" w:space="0" w:color="auto"/>
            <w:left w:val="none" w:sz="0" w:space="0" w:color="auto"/>
            <w:bottom w:val="none" w:sz="0" w:space="0" w:color="auto"/>
            <w:right w:val="none" w:sz="0" w:space="0" w:color="auto"/>
          </w:divBdr>
        </w:div>
        <w:div w:id="980156602">
          <w:marLeft w:val="0"/>
          <w:marRight w:val="0"/>
          <w:marTop w:val="0"/>
          <w:marBottom w:val="0"/>
          <w:divBdr>
            <w:top w:val="none" w:sz="0" w:space="0" w:color="auto"/>
            <w:left w:val="none" w:sz="0" w:space="0" w:color="auto"/>
            <w:bottom w:val="none" w:sz="0" w:space="0" w:color="auto"/>
            <w:right w:val="none" w:sz="0" w:space="0" w:color="auto"/>
          </w:divBdr>
        </w:div>
        <w:div w:id="1421373574">
          <w:marLeft w:val="0"/>
          <w:marRight w:val="0"/>
          <w:marTop w:val="0"/>
          <w:marBottom w:val="0"/>
          <w:divBdr>
            <w:top w:val="none" w:sz="0" w:space="0" w:color="auto"/>
            <w:left w:val="none" w:sz="0" w:space="0" w:color="auto"/>
            <w:bottom w:val="none" w:sz="0" w:space="0" w:color="auto"/>
            <w:right w:val="none" w:sz="0" w:space="0" w:color="auto"/>
          </w:divBdr>
        </w:div>
        <w:div w:id="1849128272">
          <w:marLeft w:val="0"/>
          <w:marRight w:val="0"/>
          <w:marTop w:val="0"/>
          <w:marBottom w:val="0"/>
          <w:divBdr>
            <w:top w:val="none" w:sz="0" w:space="0" w:color="auto"/>
            <w:left w:val="none" w:sz="0" w:space="0" w:color="auto"/>
            <w:bottom w:val="none" w:sz="0" w:space="0" w:color="auto"/>
            <w:right w:val="none" w:sz="0" w:space="0" w:color="auto"/>
          </w:divBdr>
        </w:div>
        <w:div w:id="920018639">
          <w:marLeft w:val="0"/>
          <w:marRight w:val="0"/>
          <w:marTop w:val="0"/>
          <w:marBottom w:val="0"/>
          <w:divBdr>
            <w:top w:val="none" w:sz="0" w:space="0" w:color="auto"/>
            <w:left w:val="none" w:sz="0" w:space="0" w:color="auto"/>
            <w:bottom w:val="none" w:sz="0" w:space="0" w:color="auto"/>
            <w:right w:val="none" w:sz="0" w:space="0" w:color="auto"/>
          </w:divBdr>
        </w:div>
        <w:div w:id="1252086745">
          <w:marLeft w:val="0"/>
          <w:marRight w:val="0"/>
          <w:marTop w:val="0"/>
          <w:marBottom w:val="0"/>
          <w:divBdr>
            <w:top w:val="none" w:sz="0" w:space="0" w:color="auto"/>
            <w:left w:val="none" w:sz="0" w:space="0" w:color="auto"/>
            <w:bottom w:val="none" w:sz="0" w:space="0" w:color="auto"/>
            <w:right w:val="none" w:sz="0" w:space="0" w:color="auto"/>
          </w:divBdr>
        </w:div>
        <w:div w:id="1159420807">
          <w:marLeft w:val="0"/>
          <w:marRight w:val="0"/>
          <w:marTop w:val="0"/>
          <w:marBottom w:val="0"/>
          <w:divBdr>
            <w:top w:val="none" w:sz="0" w:space="0" w:color="auto"/>
            <w:left w:val="none" w:sz="0" w:space="0" w:color="auto"/>
            <w:bottom w:val="none" w:sz="0" w:space="0" w:color="auto"/>
            <w:right w:val="none" w:sz="0" w:space="0" w:color="auto"/>
          </w:divBdr>
        </w:div>
        <w:div w:id="6105701">
          <w:marLeft w:val="0"/>
          <w:marRight w:val="0"/>
          <w:marTop w:val="0"/>
          <w:marBottom w:val="0"/>
          <w:divBdr>
            <w:top w:val="none" w:sz="0" w:space="0" w:color="auto"/>
            <w:left w:val="none" w:sz="0" w:space="0" w:color="auto"/>
            <w:bottom w:val="none" w:sz="0" w:space="0" w:color="auto"/>
            <w:right w:val="none" w:sz="0" w:space="0" w:color="auto"/>
          </w:divBdr>
        </w:div>
        <w:div w:id="88814768">
          <w:marLeft w:val="0"/>
          <w:marRight w:val="0"/>
          <w:marTop w:val="0"/>
          <w:marBottom w:val="0"/>
          <w:divBdr>
            <w:top w:val="none" w:sz="0" w:space="0" w:color="auto"/>
            <w:left w:val="none" w:sz="0" w:space="0" w:color="auto"/>
            <w:bottom w:val="none" w:sz="0" w:space="0" w:color="auto"/>
            <w:right w:val="none" w:sz="0" w:space="0" w:color="auto"/>
          </w:divBdr>
        </w:div>
        <w:div w:id="1846044614">
          <w:marLeft w:val="0"/>
          <w:marRight w:val="0"/>
          <w:marTop w:val="0"/>
          <w:marBottom w:val="0"/>
          <w:divBdr>
            <w:top w:val="none" w:sz="0" w:space="0" w:color="auto"/>
            <w:left w:val="none" w:sz="0" w:space="0" w:color="auto"/>
            <w:bottom w:val="none" w:sz="0" w:space="0" w:color="auto"/>
            <w:right w:val="none" w:sz="0" w:space="0" w:color="auto"/>
          </w:divBdr>
        </w:div>
        <w:div w:id="721713878">
          <w:marLeft w:val="0"/>
          <w:marRight w:val="0"/>
          <w:marTop w:val="0"/>
          <w:marBottom w:val="0"/>
          <w:divBdr>
            <w:top w:val="none" w:sz="0" w:space="0" w:color="auto"/>
            <w:left w:val="none" w:sz="0" w:space="0" w:color="auto"/>
            <w:bottom w:val="none" w:sz="0" w:space="0" w:color="auto"/>
            <w:right w:val="none" w:sz="0" w:space="0" w:color="auto"/>
          </w:divBdr>
        </w:div>
        <w:div w:id="329138889">
          <w:marLeft w:val="0"/>
          <w:marRight w:val="0"/>
          <w:marTop w:val="0"/>
          <w:marBottom w:val="0"/>
          <w:divBdr>
            <w:top w:val="none" w:sz="0" w:space="0" w:color="auto"/>
            <w:left w:val="none" w:sz="0" w:space="0" w:color="auto"/>
            <w:bottom w:val="none" w:sz="0" w:space="0" w:color="auto"/>
            <w:right w:val="none" w:sz="0" w:space="0" w:color="auto"/>
          </w:divBdr>
        </w:div>
        <w:div w:id="1171019431">
          <w:marLeft w:val="0"/>
          <w:marRight w:val="0"/>
          <w:marTop w:val="0"/>
          <w:marBottom w:val="0"/>
          <w:divBdr>
            <w:top w:val="none" w:sz="0" w:space="0" w:color="auto"/>
            <w:left w:val="none" w:sz="0" w:space="0" w:color="auto"/>
            <w:bottom w:val="none" w:sz="0" w:space="0" w:color="auto"/>
            <w:right w:val="none" w:sz="0" w:space="0" w:color="auto"/>
          </w:divBdr>
        </w:div>
        <w:div w:id="1650331250">
          <w:marLeft w:val="0"/>
          <w:marRight w:val="0"/>
          <w:marTop w:val="0"/>
          <w:marBottom w:val="0"/>
          <w:divBdr>
            <w:top w:val="none" w:sz="0" w:space="0" w:color="auto"/>
            <w:left w:val="none" w:sz="0" w:space="0" w:color="auto"/>
            <w:bottom w:val="none" w:sz="0" w:space="0" w:color="auto"/>
            <w:right w:val="none" w:sz="0" w:space="0" w:color="auto"/>
          </w:divBdr>
        </w:div>
        <w:div w:id="691537833">
          <w:marLeft w:val="0"/>
          <w:marRight w:val="0"/>
          <w:marTop w:val="0"/>
          <w:marBottom w:val="0"/>
          <w:divBdr>
            <w:top w:val="none" w:sz="0" w:space="0" w:color="auto"/>
            <w:left w:val="none" w:sz="0" w:space="0" w:color="auto"/>
            <w:bottom w:val="none" w:sz="0" w:space="0" w:color="auto"/>
            <w:right w:val="none" w:sz="0" w:space="0" w:color="auto"/>
          </w:divBdr>
        </w:div>
        <w:div w:id="1508597962">
          <w:marLeft w:val="0"/>
          <w:marRight w:val="0"/>
          <w:marTop w:val="0"/>
          <w:marBottom w:val="0"/>
          <w:divBdr>
            <w:top w:val="none" w:sz="0" w:space="0" w:color="auto"/>
            <w:left w:val="none" w:sz="0" w:space="0" w:color="auto"/>
            <w:bottom w:val="none" w:sz="0" w:space="0" w:color="auto"/>
            <w:right w:val="none" w:sz="0" w:space="0" w:color="auto"/>
          </w:divBdr>
        </w:div>
        <w:div w:id="1026297244">
          <w:marLeft w:val="0"/>
          <w:marRight w:val="0"/>
          <w:marTop w:val="0"/>
          <w:marBottom w:val="0"/>
          <w:divBdr>
            <w:top w:val="none" w:sz="0" w:space="0" w:color="auto"/>
            <w:left w:val="none" w:sz="0" w:space="0" w:color="auto"/>
            <w:bottom w:val="none" w:sz="0" w:space="0" w:color="auto"/>
            <w:right w:val="none" w:sz="0" w:space="0" w:color="auto"/>
          </w:divBdr>
        </w:div>
        <w:div w:id="700205348">
          <w:marLeft w:val="0"/>
          <w:marRight w:val="0"/>
          <w:marTop w:val="0"/>
          <w:marBottom w:val="0"/>
          <w:divBdr>
            <w:top w:val="none" w:sz="0" w:space="0" w:color="auto"/>
            <w:left w:val="none" w:sz="0" w:space="0" w:color="auto"/>
            <w:bottom w:val="none" w:sz="0" w:space="0" w:color="auto"/>
            <w:right w:val="none" w:sz="0" w:space="0" w:color="auto"/>
          </w:divBdr>
        </w:div>
        <w:div w:id="354577075">
          <w:marLeft w:val="0"/>
          <w:marRight w:val="0"/>
          <w:marTop w:val="0"/>
          <w:marBottom w:val="0"/>
          <w:divBdr>
            <w:top w:val="none" w:sz="0" w:space="0" w:color="auto"/>
            <w:left w:val="none" w:sz="0" w:space="0" w:color="auto"/>
            <w:bottom w:val="none" w:sz="0" w:space="0" w:color="auto"/>
            <w:right w:val="none" w:sz="0" w:space="0" w:color="auto"/>
          </w:divBdr>
        </w:div>
        <w:div w:id="268203491">
          <w:marLeft w:val="0"/>
          <w:marRight w:val="0"/>
          <w:marTop w:val="0"/>
          <w:marBottom w:val="0"/>
          <w:divBdr>
            <w:top w:val="none" w:sz="0" w:space="0" w:color="auto"/>
            <w:left w:val="none" w:sz="0" w:space="0" w:color="auto"/>
            <w:bottom w:val="none" w:sz="0" w:space="0" w:color="auto"/>
            <w:right w:val="none" w:sz="0" w:space="0" w:color="auto"/>
          </w:divBdr>
        </w:div>
        <w:div w:id="819271750">
          <w:marLeft w:val="0"/>
          <w:marRight w:val="0"/>
          <w:marTop w:val="0"/>
          <w:marBottom w:val="0"/>
          <w:divBdr>
            <w:top w:val="none" w:sz="0" w:space="0" w:color="auto"/>
            <w:left w:val="none" w:sz="0" w:space="0" w:color="auto"/>
            <w:bottom w:val="none" w:sz="0" w:space="0" w:color="auto"/>
            <w:right w:val="none" w:sz="0" w:space="0" w:color="auto"/>
          </w:divBdr>
        </w:div>
      </w:divsChild>
    </w:div>
    <w:div w:id="1185287593">
      <w:bodyDiv w:val="1"/>
      <w:marLeft w:val="0"/>
      <w:marRight w:val="0"/>
      <w:marTop w:val="0"/>
      <w:marBottom w:val="0"/>
      <w:divBdr>
        <w:top w:val="none" w:sz="0" w:space="0" w:color="auto"/>
        <w:left w:val="none" w:sz="0" w:space="0" w:color="auto"/>
        <w:bottom w:val="none" w:sz="0" w:space="0" w:color="auto"/>
        <w:right w:val="none" w:sz="0" w:space="0" w:color="auto"/>
      </w:divBdr>
    </w:div>
    <w:div w:id="1187594050">
      <w:bodyDiv w:val="1"/>
      <w:marLeft w:val="0"/>
      <w:marRight w:val="0"/>
      <w:marTop w:val="0"/>
      <w:marBottom w:val="0"/>
      <w:divBdr>
        <w:top w:val="none" w:sz="0" w:space="0" w:color="auto"/>
        <w:left w:val="none" w:sz="0" w:space="0" w:color="auto"/>
        <w:bottom w:val="none" w:sz="0" w:space="0" w:color="auto"/>
        <w:right w:val="none" w:sz="0" w:space="0" w:color="auto"/>
      </w:divBdr>
    </w:div>
    <w:div w:id="1202862928">
      <w:bodyDiv w:val="1"/>
      <w:marLeft w:val="0"/>
      <w:marRight w:val="0"/>
      <w:marTop w:val="0"/>
      <w:marBottom w:val="0"/>
      <w:divBdr>
        <w:top w:val="none" w:sz="0" w:space="0" w:color="auto"/>
        <w:left w:val="none" w:sz="0" w:space="0" w:color="auto"/>
        <w:bottom w:val="none" w:sz="0" w:space="0" w:color="auto"/>
        <w:right w:val="none" w:sz="0" w:space="0" w:color="auto"/>
      </w:divBdr>
    </w:div>
    <w:div w:id="1251310613">
      <w:bodyDiv w:val="1"/>
      <w:marLeft w:val="0"/>
      <w:marRight w:val="0"/>
      <w:marTop w:val="0"/>
      <w:marBottom w:val="0"/>
      <w:divBdr>
        <w:top w:val="none" w:sz="0" w:space="0" w:color="auto"/>
        <w:left w:val="none" w:sz="0" w:space="0" w:color="auto"/>
        <w:bottom w:val="none" w:sz="0" w:space="0" w:color="auto"/>
        <w:right w:val="none" w:sz="0" w:space="0" w:color="auto"/>
      </w:divBdr>
    </w:div>
    <w:div w:id="1255164365">
      <w:bodyDiv w:val="1"/>
      <w:marLeft w:val="0"/>
      <w:marRight w:val="0"/>
      <w:marTop w:val="0"/>
      <w:marBottom w:val="0"/>
      <w:divBdr>
        <w:top w:val="none" w:sz="0" w:space="0" w:color="auto"/>
        <w:left w:val="none" w:sz="0" w:space="0" w:color="auto"/>
        <w:bottom w:val="none" w:sz="0" w:space="0" w:color="auto"/>
        <w:right w:val="none" w:sz="0" w:space="0" w:color="auto"/>
      </w:divBdr>
    </w:div>
    <w:div w:id="1346052828">
      <w:bodyDiv w:val="1"/>
      <w:marLeft w:val="0"/>
      <w:marRight w:val="0"/>
      <w:marTop w:val="0"/>
      <w:marBottom w:val="0"/>
      <w:divBdr>
        <w:top w:val="none" w:sz="0" w:space="0" w:color="auto"/>
        <w:left w:val="none" w:sz="0" w:space="0" w:color="auto"/>
        <w:bottom w:val="none" w:sz="0" w:space="0" w:color="auto"/>
        <w:right w:val="none" w:sz="0" w:space="0" w:color="auto"/>
      </w:divBdr>
    </w:div>
    <w:div w:id="1465195033">
      <w:bodyDiv w:val="1"/>
      <w:marLeft w:val="0"/>
      <w:marRight w:val="0"/>
      <w:marTop w:val="0"/>
      <w:marBottom w:val="0"/>
      <w:divBdr>
        <w:top w:val="none" w:sz="0" w:space="0" w:color="auto"/>
        <w:left w:val="none" w:sz="0" w:space="0" w:color="auto"/>
        <w:bottom w:val="none" w:sz="0" w:space="0" w:color="auto"/>
        <w:right w:val="none" w:sz="0" w:space="0" w:color="auto"/>
      </w:divBdr>
    </w:div>
    <w:div w:id="1586916588">
      <w:bodyDiv w:val="1"/>
      <w:marLeft w:val="0"/>
      <w:marRight w:val="0"/>
      <w:marTop w:val="0"/>
      <w:marBottom w:val="0"/>
      <w:divBdr>
        <w:top w:val="none" w:sz="0" w:space="0" w:color="auto"/>
        <w:left w:val="none" w:sz="0" w:space="0" w:color="auto"/>
        <w:bottom w:val="none" w:sz="0" w:space="0" w:color="auto"/>
        <w:right w:val="none" w:sz="0" w:space="0" w:color="auto"/>
      </w:divBdr>
      <w:divsChild>
        <w:div w:id="1232427852">
          <w:marLeft w:val="0"/>
          <w:marRight w:val="0"/>
          <w:marTop w:val="0"/>
          <w:marBottom w:val="0"/>
          <w:divBdr>
            <w:top w:val="none" w:sz="0" w:space="0" w:color="auto"/>
            <w:left w:val="none" w:sz="0" w:space="0" w:color="auto"/>
            <w:bottom w:val="none" w:sz="0" w:space="0" w:color="auto"/>
            <w:right w:val="none" w:sz="0" w:space="0" w:color="auto"/>
          </w:divBdr>
        </w:div>
        <w:div w:id="302083207">
          <w:marLeft w:val="0"/>
          <w:marRight w:val="0"/>
          <w:marTop w:val="0"/>
          <w:marBottom w:val="0"/>
          <w:divBdr>
            <w:top w:val="none" w:sz="0" w:space="0" w:color="auto"/>
            <w:left w:val="none" w:sz="0" w:space="0" w:color="auto"/>
            <w:bottom w:val="none" w:sz="0" w:space="0" w:color="auto"/>
            <w:right w:val="none" w:sz="0" w:space="0" w:color="auto"/>
          </w:divBdr>
        </w:div>
        <w:div w:id="346181768">
          <w:marLeft w:val="0"/>
          <w:marRight w:val="0"/>
          <w:marTop w:val="0"/>
          <w:marBottom w:val="0"/>
          <w:divBdr>
            <w:top w:val="none" w:sz="0" w:space="0" w:color="auto"/>
            <w:left w:val="none" w:sz="0" w:space="0" w:color="auto"/>
            <w:bottom w:val="none" w:sz="0" w:space="0" w:color="auto"/>
            <w:right w:val="none" w:sz="0" w:space="0" w:color="auto"/>
          </w:divBdr>
        </w:div>
        <w:div w:id="79182785">
          <w:marLeft w:val="0"/>
          <w:marRight w:val="0"/>
          <w:marTop w:val="0"/>
          <w:marBottom w:val="0"/>
          <w:divBdr>
            <w:top w:val="none" w:sz="0" w:space="0" w:color="auto"/>
            <w:left w:val="none" w:sz="0" w:space="0" w:color="auto"/>
            <w:bottom w:val="none" w:sz="0" w:space="0" w:color="auto"/>
            <w:right w:val="none" w:sz="0" w:space="0" w:color="auto"/>
          </w:divBdr>
        </w:div>
        <w:div w:id="1835143294">
          <w:marLeft w:val="0"/>
          <w:marRight w:val="0"/>
          <w:marTop w:val="0"/>
          <w:marBottom w:val="0"/>
          <w:divBdr>
            <w:top w:val="none" w:sz="0" w:space="0" w:color="auto"/>
            <w:left w:val="none" w:sz="0" w:space="0" w:color="auto"/>
            <w:bottom w:val="none" w:sz="0" w:space="0" w:color="auto"/>
            <w:right w:val="none" w:sz="0" w:space="0" w:color="auto"/>
          </w:divBdr>
        </w:div>
        <w:div w:id="972248976">
          <w:marLeft w:val="0"/>
          <w:marRight w:val="0"/>
          <w:marTop w:val="0"/>
          <w:marBottom w:val="0"/>
          <w:divBdr>
            <w:top w:val="none" w:sz="0" w:space="0" w:color="auto"/>
            <w:left w:val="none" w:sz="0" w:space="0" w:color="auto"/>
            <w:bottom w:val="none" w:sz="0" w:space="0" w:color="auto"/>
            <w:right w:val="none" w:sz="0" w:space="0" w:color="auto"/>
          </w:divBdr>
        </w:div>
        <w:div w:id="1123379137">
          <w:marLeft w:val="0"/>
          <w:marRight w:val="0"/>
          <w:marTop w:val="0"/>
          <w:marBottom w:val="0"/>
          <w:divBdr>
            <w:top w:val="none" w:sz="0" w:space="0" w:color="auto"/>
            <w:left w:val="none" w:sz="0" w:space="0" w:color="auto"/>
            <w:bottom w:val="none" w:sz="0" w:space="0" w:color="auto"/>
            <w:right w:val="none" w:sz="0" w:space="0" w:color="auto"/>
          </w:divBdr>
        </w:div>
        <w:div w:id="1982074645">
          <w:marLeft w:val="0"/>
          <w:marRight w:val="0"/>
          <w:marTop w:val="0"/>
          <w:marBottom w:val="0"/>
          <w:divBdr>
            <w:top w:val="none" w:sz="0" w:space="0" w:color="auto"/>
            <w:left w:val="none" w:sz="0" w:space="0" w:color="auto"/>
            <w:bottom w:val="none" w:sz="0" w:space="0" w:color="auto"/>
            <w:right w:val="none" w:sz="0" w:space="0" w:color="auto"/>
          </w:divBdr>
        </w:div>
        <w:div w:id="446900220">
          <w:marLeft w:val="0"/>
          <w:marRight w:val="0"/>
          <w:marTop w:val="0"/>
          <w:marBottom w:val="0"/>
          <w:divBdr>
            <w:top w:val="none" w:sz="0" w:space="0" w:color="auto"/>
            <w:left w:val="none" w:sz="0" w:space="0" w:color="auto"/>
            <w:bottom w:val="none" w:sz="0" w:space="0" w:color="auto"/>
            <w:right w:val="none" w:sz="0" w:space="0" w:color="auto"/>
          </w:divBdr>
        </w:div>
        <w:div w:id="1930001580">
          <w:marLeft w:val="0"/>
          <w:marRight w:val="0"/>
          <w:marTop w:val="0"/>
          <w:marBottom w:val="0"/>
          <w:divBdr>
            <w:top w:val="none" w:sz="0" w:space="0" w:color="auto"/>
            <w:left w:val="none" w:sz="0" w:space="0" w:color="auto"/>
            <w:bottom w:val="none" w:sz="0" w:space="0" w:color="auto"/>
            <w:right w:val="none" w:sz="0" w:space="0" w:color="auto"/>
          </w:divBdr>
        </w:div>
        <w:div w:id="2012441395">
          <w:marLeft w:val="0"/>
          <w:marRight w:val="0"/>
          <w:marTop w:val="0"/>
          <w:marBottom w:val="0"/>
          <w:divBdr>
            <w:top w:val="none" w:sz="0" w:space="0" w:color="auto"/>
            <w:left w:val="none" w:sz="0" w:space="0" w:color="auto"/>
            <w:bottom w:val="none" w:sz="0" w:space="0" w:color="auto"/>
            <w:right w:val="none" w:sz="0" w:space="0" w:color="auto"/>
          </w:divBdr>
        </w:div>
        <w:div w:id="629363737">
          <w:marLeft w:val="0"/>
          <w:marRight w:val="0"/>
          <w:marTop w:val="0"/>
          <w:marBottom w:val="0"/>
          <w:divBdr>
            <w:top w:val="none" w:sz="0" w:space="0" w:color="auto"/>
            <w:left w:val="none" w:sz="0" w:space="0" w:color="auto"/>
            <w:bottom w:val="none" w:sz="0" w:space="0" w:color="auto"/>
            <w:right w:val="none" w:sz="0" w:space="0" w:color="auto"/>
          </w:divBdr>
        </w:div>
        <w:div w:id="1734502009">
          <w:marLeft w:val="0"/>
          <w:marRight w:val="0"/>
          <w:marTop w:val="0"/>
          <w:marBottom w:val="0"/>
          <w:divBdr>
            <w:top w:val="none" w:sz="0" w:space="0" w:color="auto"/>
            <w:left w:val="none" w:sz="0" w:space="0" w:color="auto"/>
            <w:bottom w:val="none" w:sz="0" w:space="0" w:color="auto"/>
            <w:right w:val="none" w:sz="0" w:space="0" w:color="auto"/>
          </w:divBdr>
        </w:div>
        <w:div w:id="1505851237">
          <w:marLeft w:val="0"/>
          <w:marRight w:val="0"/>
          <w:marTop w:val="0"/>
          <w:marBottom w:val="0"/>
          <w:divBdr>
            <w:top w:val="none" w:sz="0" w:space="0" w:color="auto"/>
            <w:left w:val="none" w:sz="0" w:space="0" w:color="auto"/>
            <w:bottom w:val="none" w:sz="0" w:space="0" w:color="auto"/>
            <w:right w:val="none" w:sz="0" w:space="0" w:color="auto"/>
          </w:divBdr>
        </w:div>
        <w:div w:id="283926591">
          <w:marLeft w:val="0"/>
          <w:marRight w:val="0"/>
          <w:marTop w:val="0"/>
          <w:marBottom w:val="0"/>
          <w:divBdr>
            <w:top w:val="none" w:sz="0" w:space="0" w:color="auto"/>
            <w:left w:val="none" w:sz="0" w:space="0" w:color="auto"/>
            <w:bottom w:val="none" w:sz="0" w:space="0" w:color="auto"/>
            <w:right w:val="none" w:sz="0" w:space="0" w:color="auto"/>
          </w:divBdr>
        </w:div>
        <w:div w:id="1985813328">
          <w:marLeft w:val="0"/>
          <w:marRight w:val="0"/>
          <w:marTop w:val="0"/>
          <w:marBottom w:val="0"/>
          <w:divBdr>
            <w:top w:val="none" w:sz="0" w:space="0" w:color="auto"/>
            <w:left w:val="none" w:sz="0" w:space="0" w:color="auto"/>
            <w:bottom w:val="none" w:sz="0" w:space="0" w:color="auto"/>
            <w:right w:val="none" w:sz="0" w:space="0" w:color="auto"/>
          </w:divBdr>
        </w:div>
        <w:div w:id="1591811113">
          <w:marLeft w:val="0"/>
          <w:marRight w:val="0"/>
          <w:marTop w:val="0"/>
          <w:marBottom w:val="0"/>
          <w:divBdr>
            <w:top w:val="none" w:sz="0" w:space="0" w:color="auto"/>
            <w:left w:val="none" w:sz="0" w:space="0" w:color="auto"/>
            <w:bottom w:val="none" w:sz="0" w:space="0" w:color="auto"/>
            <w:right w:val="none" w:sz="0" w:space="0" w:color="auto"/>
          </w:divBdr>
        </w:div>
        <w:div w:id="1920098255">
          <w:marLeft w:val="0"/>
          <w:marRight w:val="0"/>
          <w:marTop w:val="0"/>
          <w:marBottom w:val="0"/>
          <w:divBdr>
            <w:top w:val="none" w:sz="0" w:space="0" w:color="auto"/>
            <w:left w:val="none" w:sz="0" w:space="0" w:color="auto"/>
            <w:bottom w:val="none" w:sz="0" w:space="0" w:color="auto"/>
            <w:right w:val="none" w:sz="0" w:space="0" w:color="auto"/>
          </w:divBdr>
        </w:div>
        <w:div w:id="550731582">
          <w:marLeft w:val="0"/>
          <w:marRight w:val="0"/>
          <w:marTop w:val="0"/>
          <w:marBottom w:val="0"/>
          <w:divBdr>
            <w:top w:val="none" w:sz="0" w:space="0" w:color="auto"/>
            <w:left w:val="none" w:sz="0" w:space="0" w:color="auto"/>
            <w:bottom w:val="none" w:sz="0" w:space="0" w:color="auto"/>
            <w:right w:val="none" w:sz="0" w:space="0" w:color="auto"/>
          </w:divBdr>
        </w:div>
        <w:div w:id="637421182">
          <w:marLeft w:val="0"/>
          <w:marRight w:val="0"/>
          <w:marTop w:val="0"/>
          <w:marBottom w:val="0"/>
          <w:divBdr>
            <w:top w:val="none" w:sz="0" w:space="0" w:color="auto"/>
            <w:left w:val="none" w:sz="0" w:space="0" w:color="auto"/>
            <w:bottom w:val="none" w:sz="0" w:space="0" w:color="auto"/>
            <w:right w:val="none" w:sz="0" w:space="0" w:color="auto"/>
          </w:divBdr>
        </w:div>
        <w:div w:id="1789087094">
          <w:marLeft w:val="0"/>
          <w:marRight w:val="0"/>
          <w:marTop w:val="0"/>
          <w:marBottom w:val="0"/>
          <w:divBdr>
            <w:top w:val="none" w:sz="0" w:space="0" w:color="auto"/>
            <w:left w:val="none" w:sz="0" w:space="0" w:color="auto"/>
            <w:bottom w:val="none" w:sz="0" w:space="0" w:color="auto"/>
            <w:right w:val="none" w:sz="0" w:space="0" w:color="auto"/>
          </w:divBdr>
        </w:div>
        <w:div w:id="1323704892">
          <w:marLeft w:val="0"/>
          <w:marRight w:val="0"/>
          <w:marTop w:val="0"/>
          <w:marBottom w:val="0"/>
          <w:divBdr>
            <w:top w:val="none" w:sz="0" w:space="0" w:color="auto"/>
            <w:left w:val="none" w:sz="0" w:space="0" w:color="auto"/>
            <w:bottom w:val="none" w:sz="0" w:space="0" w:color="auto"/>
            <w:right w:val="none" w:sz="0" w:space="0" w:color="auto"/>
          </w:divBdr>
        </w:div>
        <w:div w:id="1937982918">
          <w:marLeft w:val="0"/>
          <w:marRight w:val="0"/>
          <w:marTop w:val="0"/>
          <w:marBottom w:val="0"/>
          <w:divBdr>
            <w:top w:val="none" w:sz="0" w:space="0" w:color="auto"/>
            <w:left w:val="none" w:sz="0" w:space="0" w:color="auto"/>
            <w:bottom w:val="none" w:sz="0" w:space="0" w:color="auto"/>
            <w:right w:val="none" w:sz="0" w:space="0" w:color="auto"/>
          </w:divBdr>
        </w:div>
        <w:div w:id="1214343089">
          <w:marLeft w:val="0"/>
          <w:marRight w:val="0"/>
          <w:marTop w:val="0"/>
          <w:marBottom w:val="0"/>
          <w:divBdr>
            <w:top w:val="none" w:sz="0" w:space="0" w:color="auto"/>
            <w:left w:val="none" w:sz="0" w:space="0" w:color="auto"/>
            <w:bottom w:val="none" w:sz="0" w:space="0" w:color="auto"/>
            <w:right w:val="none" w:sz="0" w:space="0" w:color="auto"/>
          </w:divBdr>
        </w:div>
        <w:div w:id="210652388">
          <w:marLeft w:val="0"/>
          <w:marRight w:val="0"/>
          <w:marTop w:val="0"/>
          <w:marBottom w:val="0"/>
          <w:divBdr>
            <w:top w:val="none" w:sz="0" w:space="0" w:color="auto"/>
            <w:left w:val="none" w:sz="0" w:space="0" w:color="auto"/>
            <w:bottom w:val="none" w:sz="0" w:space="0" w:color="auto"/>
            <w:right w:val="none" w:sz="0" w:space="0" w:color="auto"/>
          </w:divBdr>
        </w:div>
        <w:div w:id="1622683589">
          <w:marLeft w:val="0"/>
          <w:marRight w:val="0"/>
          <w:marTop w:val="0"/>
          <w:marBottom w:val="0"/>
          <w:divBdr>
            <w:top w:val="none" w:sz="0" w:space="0" w:color="auto"/>
            <w:left w:val="none" w:sz="0" w:space="0" w:color="auto"/>
            <w:bottom w:val="none" w:sz="0" w:space="0" w:color="auto"/>
            <w:right w:val="none" w:sz="0" w:space="0" w:color="auto"/>
          </w:divBdr>
        </w:div>
        <w:div w:id="1000767300">
          <w:marLeft w:val="0"/>
          <w:marRight w:val="0"/>
          <w:marTop w:val="0"/>
          <w:marBottom w:val="0"/>
          <w:divBdr>
            <w:top w:val="none" w:sz="0" w:space="0" w:color="auto"/>
            <w:left w:val="none" w:sz="0" w:space="0" w:color="auto"/>
            <w:bottom w:val="none" w:sz="0" w:space="0" w:color="auto"/>
            <w:right w:val="none" w:sz="0" w:space="0" w:color="auto"/>
          </w:divBdr>
        </w:div>
        <w:div w:id="2035499952">
          <w:marLeft w:val="0"/>
          <w:marRight w:val="0"/>
          <w:marTop w:val="0"/>
          <w:marBottom w:val="0"/>
          <w:divBdr>
            <w:top w:val="none" w:sz="0" w:space="0" w:color="auto"/>
            <w:left w:val="none" w:sz="0" w:space="0" w:color="auto"/>
            <w:bottom w:val="none" w:sz="0" w:space="0" w:color="auto"/>
            <w:right w:val="none" w:sz="0" w:space="0" w:color="auto"/>
          </w:divBdr>
        </w:div>
        <w:div w:id="1397162752">
          <w:marLeft w:val="0"/>
          <w:marRight w:val="0"/>
          <w:marTop w:val="0"/>
          <w:marBottom w:val="0"/>
          <w:divBdr>
            <w:top w:val="none" w:sz="0" w:space="0" w:color="auto"/>
            <w:left w:val="none" w:sz="0" w:space="0" w:color="auto"/>
            <w:bottom w:val="none" w:sz="0" w:space="0" w:color="auto"/>
            <w:right w:val="none" w:sz="0" w:space="0" w:color="auto"/>
          </w:divBdr>
        </w:div>
        <w:div w:id="661201982">
          <w:marLeft w:val="0"/>
          <w:marRight w:val="0"/>
          <w:marTop w:val="0"/>
          <w:marBottom w:val="0"/>
          <w:divBdr>
            <w:top w:val="none" w:sz="0" w:space="0" w:color="auto"/>
            <w:left w:val="none" w:sz="0" w:space="0" w:color="auto"/>
            <w:bottom w:val="none" w:sz="0" w:space="0" w:color="auto"/>
            <w:right w:val="none" w:sz="0" w:space="0" w:color="auto"/>
          </w:divBdr>
        </w:div>
        <w:div w:id="1680737354">
          <w:marLeft w:val="0"/>
          <w:marRight w:val="0"/>
          <w:marTop w:val="0"/>
          <w:marBottom w:val="0"/>
          <w:divBdr>
            <w:top w:val="none" w:sz="0" w:space="0" w:color="auto"/>
            <w:left w:val="none" w:sz="0" w:space="0" w:color="auto"/>
            <w:bottom w:val="none" w:sz="0" w:space="0" w:color="auto"/>
            <w:right w:val="none" w:sz="0" w:space="0" w:color="auto"/>
          </w:divBdr>
        </w:div>
        <w:div w:id="527572540">
          <w:marLeft w:val="0"/>
          <w:marRight w:val="0"/>
          <w:marTop w:val="0"/>
          <w:marBottom w:val="0"/>
          <w:divBdr>
            <w:top w:val="none" w:sz="0" w:space="0" w:color="auto"/>
            <w:left w:val="none" w:sz="0" w:space="0" w:color="auto"/>
            <w:bottom w:val="none" w:sz="0" w:space="0" w:color="auto"/>
            <w:right w:val="none" w:sz="0" w:space="0" w:color="auto"/>
          </w:divBdr>
        </w:div>
        <w:div w:id="1768890830">
          <w:marLeft w:val="0"/>
          <w:marRight w:val="0"/>
          <w:marTop w:val="0"/>
          <w:marBottom w:val="0"/>
          <w:divBdr>
            <w:top w:val="none" w:sz="0" w:space="0" w:color="auto"/>
            <w:left w:val="none" w:sz="0" w:space="0" w:color="auto"/>
            <w:bottom w:val="none" w:sz="0" w:space="0" w:color="auto"/>
            <w:right w:val="none" w:sz="0" w:space="0" w:color="auto"/>
          </w:divBdr>
        </w:div>
        <w:div w:id="1537960897">
          <w:marLeft w:val="0"/>
          <w:marRight w:val="0"/>
          <w:marTop w:val="0"/>
          <w:marBottom w:val="0"/>
          <w:divBdr>
            <w:top w:val="none" w:sz="0" w:space="0" w:color="auto"/>
            <w:left w:val="none" w:sz="0" w:space="0" w:color="auto"/>
            <w:bottom w:val="none" w:sz="0" w:space="0" w:color="auto"/>
            <w:right w:val="none" w:sz="0" w:space="0" w:color="auto"/>
          </w:divBdr>
        </w:div>
        <w:div w:id="1850635709">
          <w:marLeft w:val="0"/>
          <w:marRight w:val="0"/>
          <w:marTop w:val="0"/>
          <w:marBottom w:val="0"/>
          <w:divBdr>
            <w:top w:val="none" w:sz="0" w:space="0" w:color="auto"/>
            <w:left w:val="none" w:sz="0" w:space="0" w:color="auto"/>
            <w:bottom w:val="none" w:sz="0" w:space="0" w:color="auto"/>
            <w:right w:val="none" w:sz="0" w:space="0" w:color="auto"/>
          </w:divBdr>
        </w:div>
        <w:div w:id="2120484936">
          <w:marLeft w:val="0"/>
          <w:marRight w:val="0"/>
          <w:marTop w:val="0"/>
          <w:marBottom w:val="0"/>
          <w:divBdr>
            <w:top w:val="none" w:sz="0" w:space="0" w:color="auto"/>
            <w:left w:val="none" w:sz="0" w:space="0" w:color="auto"/>
            <w:bottom w:val="none" w:sz="0" w:space="0" w:color="auto"/>
            <w:right w:val="none" w:sz="0" w:space="0" w:color="auto"/>
          </w:divBdr>
        </w:div>
        <w:div w:id="1319574486">
          <w:marLeft w:val="0"/>
          <w:marRight w:val="0"/>
          <w:marTop w:val="0"/>
          <w:marBottom w:val="0"/>
          <w:divBdr>
            <w:top w:val="none" w:sz="0" w:space="0" w:color="auto"/>
            <w:left w:val="none" w:sz="0" w:space="0" w:color="auto"/>
            <w:bottom w:val="none" w:sz="0" w:space="0" w:color="auto"/>
            <w:right w:val="none" w:sz="0" w:space="0" w:color="auto"/>
          </w:divBdr>
        </w:div>
        <w:div w:id="1992979591">
          <w:marLeft w:val="0"/>
          <w:marRight w:val="0"/>
          <w:marTop w:val="0"/>
          <w:marBottom w:val="0"/>
          <w:divBdr>
            <w:top w:val="none" w:sz="0" w:space="0" w:color="auto"/>
            <w:left w:val="none" w:sz="0" w:space="0" w:color="auto"/>
            <w:bottom w:val="none" w:sz="0" w:space="0" w:color="auto"/>
            <w:right w:val="none" w:sz="0" w:space="0" w:color="auto"/>
          </w:divBdr>
        </w:div>
        <w:div w:id="177081071">
          <w:marLeft w:val="0"/>
          <w:marRight w:val="0"/>
          <w:marTop w:val="0"/>
          <w:marBottom w:val="0"/>
          <w:divBdr>
            <w:top w:val="none" w:sz="0" w:space="0" w:color="auto"/>
            <w:left w:val="none" w:sz="0" w:space="0" w:color="auto"/>
            <w:bottom w:val="none" w:sz="0" w:space="0" w:color="auto"/>
            <w:right w:val="none" w:sz="0" w:space="0" w:color="auto"/>
          </w:divBdr>
        </w:div>
        <w:div w:id="223493582">
          <w:marLeft w:val="0"/>
          <w:marRight w:val="0"/>
          <w:marTop w:val="0"/>
          <w:marBottom w:val="0"/>
          <w:divBdr>
            <w:top w:val="none" w:sz="0" w:space="0" w:color="auto"/>
            <w:left w:val="none" w:sz="0" w:space="0" w:color="auto"/>
            <w:bottom w:val="none" w:sz="0" w:space="0" w:color="auto"/>
            <w:right w:val="none" w:sz="0" w:space="0" w:color="auto"/>
          </w:divBdr>
        </w:div>
        <w:div w:id="836926117">
          <w:marLeft w:val="0"/>
          <w:marRight w:val="0"/>
          <w:marTop w:val="0"/>
          <w:marBottom w:val="0"/>
          <w:divBdr>
            <w:top w:val="none" w:sz="0" w:space="0" w:color="auto"/>
            <w:left w:val="none" w:sz="0" w:space="0" w:color="auto"/>
            <w:bottom w:val="none" w:sz="0" w:space="0" w:color="auto"/>
            <w:right w:val="none" w:sz="0" w:space="0" w:color="auto"/>
          </w:divBdr>
        </w:div>
        <w:div w:id="673606974">
          <w:marLeft w:val="0"/>
          <w:marRight w:val="0"/>
          <w:marTop w:val="0"/>
          <w:marBottom w:val="0"/>
          <w:divBdr>
            <w:top w:val="none" w:sz="0" w:space="0" w:color="auto"/>
            <w:left w:val="none" w:sz="0" w:space="0" w:color="auto"/>
            <w:bottom w:val="none" w:sz="0" w:space="0" w:color="auto"/>
            <w:right w:val="none" w:sz="0" w:space="0" w:color="auto"/>
          </w:divBdr>
        </w:div>
        <w:div w:id="134834117">
          <w:marLeft w:val="0"/>
          <w:marRight w:val="0"/>
          <w:marTop w:val="0"/>
          <w:marBottom w:val="0"/>
          <w:divBdr>
            <w:top w:val="none" w:sz="0" w:space="0" w:color="auto"/>
            <w:left w:val="none" w:sz="0" w:space="0" w:color="auto"/>
            <w:bottom w:val="none" w:sz="0" w:space="0" w:color="auto"/>
            <w:right w:val="none" w:sz="0" w:space="0" w:color="auto"/>
          </w:divBdr>
        </w:div>
        <w:div w:id="106513438">
          <w:marLeft w:val="0"/>
          <w:marRight w:val="0"/>
          <w:marTop w:val="0"/>
          <w:marBottom w:val="0"/>
          <w:divBdr>
            <w:top w:val="none" w:sz="0" w:space="0" w:color="auto"/>
            <w:left w:val="none" w:sz="0" w:space="0" w:color="auto"/>
            <w:bottom w:val="none" w:sz="0" w:space="0" w:color="auto"/>
            <w:right w:val="none" w:sz="0" w:space="0" w:color="auto"/>
          </w:divBdr>
        </w:div>
        <w:div w:id="1277371187">
          <w:marLeft w:val="0"/>
          <w:marRight w:val="0"/>
          <w:marTop w:val="0"/>
          <w:marBottom w:val="0"/>
          <w:divBdr>
            <w:top w:val="none" w:sz="0" w:space="0" w:color="auto"/>
            <w:left w:val="none" w:sz="0" w:space="0" w:color="auto"/>
            <w:bottom w:val="none" w:sz="0" w:space="0" w:color="auto"/>
            <w:right w:val="none" w:sz="0" w:space="0" w:color="auto"/>
          </w:divBdr>
        </w:div>
        <w:div w:id="1864245897">
          <w:marLeft w:val="0"/>
          <w:marRight w:val="0"/>
          <w:marTop w:val="0"/>
          <w:marBottom w:val="0"/>
          <w:divBdr>
            <w:top w:val="none" w:sz="0" w:space="0" w:color="auto"/>
            <w:left w:val="none" w:sz="0" w:space="0" w:color="auto"/>
            <w:bottom w:val="none" w:sz="0" w:space="0" w:color="auto"/>
            <w:right w:val="none" w:sz="0" w:space="0" w:color="auto"/>
          </w:divBdr>
        </w:div>
        <w:div w:id="2079939487">
          <w:marLeft w:val="0"/>
          <w:marRight w:val="0"/>
          <w:marTop w:val="0"/>
          <w:marBottom w:val="0"/>
          <w:divBdr>
            <w:top w:val="none" w:sz="0" w:space="0" w:color="auto"/>
            <w:left w:val="none" w:sz="0" w:space="0" w:color="auto"/>
            <w:bottom w:val="none" w:sz="0" w:space="0" w:color="auto"/>
            <w:right w:val="none" w:sz="0" w:space="0" w:color="auto"/>
          </w:divBdr>
        </w:div>
        <w:div w:id="2094234632">
          <w:marLeft w:val="0"/>
          <w:marRight w:val="0"/>
          <w:marTop w:val="0"/>
          <w:marBottom w:val="0"/>
          <w:divBdr>
            <w:top w:val="none" w:sz="0" w:space="0" w:color="auto"/>
            <w:left w:val="none" w:sz="0" w:space="0" w:color="auto"/>
            <w:bottom w:val="none" w:sz="0" w:space="0" w:color="auto"/>
            <w:right w:val="none" w:sz="0" w:space="0" w:color="auto"/>
          </w:divBdr>
        </w:div>
        <w:div w:id="1731491657">
          <w:marLeft w:val="0"/>
          <w:marRight w:val="0"/>
          <w:marTop w:val="0"/>
          <w:marBottom w:val="0"/>
          <w:divBdr>
            <w:top w:val="none" w:sz="0" w:space="0" w:color="auto"/>
            <w:left w:val="none" w:sz="0" w:space="0" w:color="auto"/>
            <w:bottom w:val="none" w:sz="0" w:space="0" w:color="auto"/>
            <w:right w:val="none" w:sz="0" w:space="0" w:color="auto"/>
          </w:divBdr>
        </w:div>
        <w:div w:id="1208369975">
          <w:marLeft w:val="0"/>
          <w:marRight w:val="0"/>
          <w:marTop w:val="0"/>
          <w:marBottom w:val="0"/>
          <w:divBdr>
            <w:top w:val="none" w:sz="0" w:space="0" w:color="auto"/>
            <w:left w:val="none" w:sz="0" w:space="0" w:color="auto"/>
            <w:bottom w:val="none" w:sz="0" w:space="0" w:color="auto"/>
            <w:right w:val="none" w:sz="0" w:space="0" w:color="auto"/>
          </w:divBdr>
        </w:div>
        <w:div w:id="1126973675">
          <w:marLeft w:val="0"/>
          <w:marRight w:val="0"/>
          <w:marTop w:val="0"/>
          <w:marBottom w:val="0"/>
          <w:divBdr>
            <w:top w:val="none" w:sz="0" w:space="0" w:color="auto"/>
            <w:left w:val="none" w:sz="0" w:space="0" w:color="auto"/>
            <w:bottom w:val="none" w:sz="0" w:space="0" w:color="auto"/>
            <w:right w:val="none" w:sz="0" w:space="0" w:color="auto"/>
          </w:divBdr>
        </w:div>
        <w:div w:id="561059962">
          <w:marLeft w:val="0"/>
          <w:marRight w:val="0"/>
          <w:marTop w:val="0"/>
          <w:marBottom w:val="0"/>
          <w:divBdr>
            <w:top w:val="none" w:sz="0" w:space="0" w:color="auto"/>
            <w:left w:val="none" w:sz="0" w:space="0" w:color="auto"/>
            <w:bottom w:val="none" w:sz="0" w:space="0" w:color="auto"/>
            <w:right w:val="none" w:sz="0" w:space="0" w:color="auto"/>
          </w:divBdr>
        </w:div>
        <w:div w:id="301035901">
          <w:marLeft w:val="0"/>
          <w:marRight w:val="0"/>
          <w:marTop w:val="0"/>
          <w:marBottom w:val="0"/>
          <w:divBdr>
            <w:top w:val="none" w:sz="0" w:space="0" w:color="auto"/>
            <w:left w:val="none" w:sz="0" w:space="0" w:color="auto"/>
            <w:bottom w:val="none" w:sz="0" w:space="0" w:color="auto"/>
            <w:right w:val="none" w:sz="0" w:space="0" w:color="auto"/>
          </w:divBdr>
        </w:div>
        <w:div w:id="7562353">
          <w:marLeft w:val="0"/>
          <w:marRight w:val="0"/>
          <w:marTop w:val="0"/>
          <w:marBottom w:val="0"/>
          <w:divBdr>
            <w:top w:val="none" w:sz="0" w:space="0" w:color="auto"/>
            <w:left w:val="none" w:sz="0" w:space="0" w:color="auto"/>
            <w:bottom w:val="none" w:sz="0" w:space="0" w:color="auto"/>
            <w:right w:val="none" w:sz="0" w:space="0" w:color="auto"/>
          </w:divBdr>
        </w:div>
        <w:div w:id="1748722503">
          <w:marLeft w:val="0"/>
          <w:marRight w:val="0"/>
          <w:marTop w:val="0"/>
          <w:marBottom w:val="0"/>
          <w:divBdr>
            <w:top w:val="none" w:sz="0" w:space="0" w:color="auto"/>
            <w:left w:val="none" w:sz="0" w:space="0" w:color="auto"/>
            <w:bottom w:val="none" w:sz="0" w:space="0" w:color="auto"/>
            <w:right w:val="none" w:sz="0" w:space="0" w:color="auto"/>
          </w:divBdr>
        </w:div>
        <w:div w:id="865676586">
          <w:marLeft w:val="0"/>
          <w:marRight w:val="0"/>
          <w:marTop w:val="0"/>
          <w:marBottom w:val="0"/>
          <w:divBdr>
            <w:top w:val="none" w:sz="0" w:space="0" w:color="auto"/>
            <w:left w:val="none" w:sz="0" w:space="0" w:color="auto"/>
            <w:bottom w:val="none" w:sz="0" w:space="0" w:color="auto"/>
            <w:right w:val="none" w:sz="0" w:space="0" w:color="auto"/>
          </w:divBdr>
        </w:div>
        <w:div w:id="728528644">
          <w:marLeft w:val="0"/>
          <w:marRight w:val="0"/>
          <w:marTop w:val="0"/>
          <w:marBottom w:val="0"/>
          <w:divBdr>
            <w:top w:val="none" w:sz="0" w:space="0" w:color="auto"/>
            <w:left w:val="none" w:sz="0" w:space="0" w:color="auto"/>
            <w:bottom w:val="none" w:sz="0" w:space="0" w:color="auto"/>
            <w:right w:val="none" w:sz="0" w:space="0" w:color="auto"/>
          </w:divBdr>
        </w:div>
        <w:div w:id="68969772">
          <w:marLeft w:val="0"/>
          <w:marRight w:val="0"/>
          <w:marTop w:val="0"/>
          <w:marBottom w:val="0"/>
          <w:divBdr>
            <w:top w:val="none" w:sz="0" w:space="0" w:color="auto"/>
            <w:left w:val="none" w:sz="0" w:space="0" w:color="auto"/>
            <w:bottom w:val="none" w:sz="0" w:space="0" w:color="auto"/>
            <w:right w:val="none" w:sz="0" w:space="0" w:color="auto"/>
          </w:divBdr>
        </w:div>
        <w:div w:id="2077514278">
          <w:marLeft w:val="0"/>
          <w:marRight w:val="0"/>
          <w:marTop w:val="0"/>
          <w:marBottom w:val="0"/>
          <w:divBdr>
            <w:top w:val="none" w:sz="0" w:space="0" w:color="auto"/>
            <w:left w:val="none" w:sz="0" w:space="0" w:color="auto"/>
            <w:bottom w:val="none" w:sz="0" w:space="0" w:color="auto"/>
            <w:right w:val="none" w:sz="0" w:space="0" w:color="auto"/>
          </w:divBdr>
        </w:div>
        <w:div w:id="349110725">
          <w:marLeft w:val="0"/>
          <w:marRight w:val="0"/>
          <w:marTop w:val="0"/>
          <w:marBottom w:val="0"/>
          <w:divBdr>
            <w:top w:val="none" w:sz="0" w:space="0" w:color="auto"/>
            <w:left w:val="none" w:sz="0" w:space="0" w:color="auto"/>
            <w:bottom w:val="none" w:sz="0" w:space="0" w:color="auto"/>
            <w:right w:val="none" w:sz="0" w:space="0" w:color="auto"/>
          </w:divBdr>
        </w:div>
      </w:divsChild>
    </w:div>
    <w:div w:id="1694764057">
      <w:bodyDiv w:val="1"/>
      <w:marLeft w:val="0"/>
      <w:marRight w:val="0"/>
      <w:marTop w:val="0"/>
      <w:marBottom w:val="0"/>
      <w:divBdr>
        <w:top w:val="none" w:sz="0" w:space="0" w:color="auto"/>
        <w:left w:val="none" w:sz="0" w:space="0" w:color="auto"/>
        <w:bottom w:val="none" w:sz="0" w:space="0" w:color="auto"/>
        <w:right w:val="none" w:sz="0" w:space="0" w:color="auto"/>
      </w:divBdr>
      <w:divsChild>
        <w:div w:id="1127314806">
          <w:marLeft w:val="0"/>
          <w:marRight w:val="0"/>
          <w:marTop w:val="0"/>
          <w:marBottom w:val="0"/>
          <w:divBdr>
            <w:top w:val="none" w:sz="0" w:space="0" w:color="auto"/>
            <w:left w:val="none" w:sz="0" w:space="0" w:color="auto"/>
            <w:bottom w:val="none" w:sz="0" w:space="0" w:color="auto"/>
            <w:right w:val="none" w:sz="0" w:space="0" w:color="auto"/>
          </w:divBdr>
        </w:div>
        <w:div w:id="1486358957">
          <w:marLeft w:val="0"/>
          <w:marRight w:val="0"/>
          <w:marTop w:val="0"/>
          <w:marBottom w:val="0"/>
          <w:divBdr>
            <w:top w:val="none" w:sz="0" w:space="0" w:color="auto"/>
            <w:left w:val="none" w:sz="0" w:space="0" w:color="auto"/>
            <w:bottom w:val="none" w:sz="0" w:space="0" w:color="auto"/>
            <w:right w:val="none" w:sz="0" w:space="0" w:color="auto"/>
          </w:divBdr>
        </w:div>
        <w:div w:id="1061975703">
          <w:marLeft w:val="0"/>
          <w:marRight w:val="0"/>
          <w:marTop w:val="0"/>
          <w:marBottom w:val="0"/>
          <w:divBdr>
            <w:top w:val="none" w:sz="0" w:space="0" w:color="auto"/>
            <w:left w:val="none" w:sz="0" w:space="0" w:color="auto"/>
            <w:bottom w:val="none" w:sz="0" w:space="0" w:color="auto"/>
            <w:right w:val="none" w:sz="0" w:space="0" w:color="auto"/>
          </w:divBdr>
        </w:div>
        <w:div w:id="570970804">
          <w:marLeft w:val="0"/>
          <w:marRight w:val="0"/>
          <w:marTop w:val="0"/>
          <w:marBottom w:val="0"/>
          <w:divBdr>
            <w:top w:val="none" w:sz="0" w:space="0" w:color="auto"/>
            <w:left w:val="none" w:sz="0" w:space="0" w:color="auto"/>
            <w:bottom w:val="none" w:sz="0" w:space="0" w:color="auto"/>
            <w:right w:val="none" w:sz="0" w:space="0" w:color="auto"/>
          </w:divBdr>
        </w:div>
        <w:div w:id="1580795761">
          <w:marLeft w:val="0"/>
          <w:marRight w:val="0"/>
          <w:marTop w:val="0"/>
          <w:marBottom w:val="0"/>
          <w:divBdr>
            <w:top w:val="none" w:sz="0" w:space="0" w:color="auto"/>
            <w:left w:val="none" w:sz="0" w:space="0" w:color="auto"/>
            <w:bottom w:val="none" w:sz="0" w:space="0" w:color="auto"/>
            <w:right w:val="none" w:sz="0" w:space="0" w:color="auto"/>
          </w:divBdr>
        </w:div>
        <w:div w:id="166335222">
          <w:marLeft w:val="0"/>
          <w:marRight w:val="0"/>
          <w:marTop w:val="0"/>
          <w:marBottom w:val="0"/>
          <w:divBdr>
            <w:top w:val="none" w:sz="0" w:space="0" w:color="auto"/>
            <w:left w:val="none" w:sz="0" w:space="0" w:color="auto"/>
            <w:bottom w:val="none" w:sz="0" w:space="0" w:color="auto"/>
            <w:right w:val="none" w:sz="0" w:space="0" w:color="auto"/>
          </w:divBdr>
        </w:div>
        <w:div w:id="1681659242">
          <w:marLeft w:val="0"/>
          <w:marRight w:val="0"/>
          <w:marTop w:val="0"/>
          <w:marBottom w:val="0"/>
          <w:divBdr>
            <w:top w:val="none" w:sz="0" w:space="0" w:color="auto"/>
            <w:left w:val="none" w:sz="0" w:space="0" w:color="auto"/>
            <w:bottom w:val="none" w:sz="0" w:space="0" w:color="auto"/>
            <w:right w:val="none" w:sz="0" w:space="0" w:color="auto"/>
          </w:divBdr>
        </w:div>
        <w:div w:id="2131508483">
          <w:marLeft w:val="0"/>
          <w:marRight w:val="0"/>
          <w:marTop w:val="0"/>
          <w:marBottom w:val="0"/>
          <w:divBdr>
            <w:top w:val="none" w:sz="0" w:space="0" w:color="auto"/>
            <w:left w:val="none" w:sz="0" w:space="0" w:color="auto"/>
            <w:bottom w:val="none" w:sz="0" w:space="0" w:color="auto"/>
            <w:right w:val="none" w:sz="0" w:space="0" w:color="auto"/>
          </w:divBdr>
        </w:div>
        <w:div w:id="1128086924">
          <w:marLeft w:val="0"/>
          <w:marRight w:val="0"/>
          <w:marTop w:val="0"/>
          <w:marBottom w:val="0"/>
          <w:divBdr>
            <w:top w:val="none" w:sz="0" w:space="0" w:color="auto"/>
            <w:left w:val="none" w:sz="0" w:space="0" w:color="auto"/>
            <w:bottom w:val="none" w:sz="0" w:space="0" w:color="auto"/>
            <w:right w:val="none" w:sz="0" w:space="0" w:color="auto"/>
          </w:divBdr>
        </w:div>
        <w:div w:id="1335760592">
          <w:marLeft w:val="0"/>
          <w:marRight w:val="0"/>
          <w:marTop w:val="0"/>
          <w:marBottom w:val="0"/>
          <w:divBdr>
            <w:top w:val="none" w:sz="0" w:space="0" w:color="auto"/>
            <w:left w:val="none" w:sz="0" w:space="0" w:color="auto"/>
            <w:bottom w:val="none" w:sz="0" w:space="0" w:color="auto"/>
            <w:right w:val="none" w:sz="0" w:space="0" w:color="auto"/>
          </w:divBdr>
        </w:div>
        <w:div w:id="1183132012">
          <w:marLeft w:val="0"/>
          <w:marRight w:val="0"/>
          <w:marTop w:val="0"/>
          <w:marBottom w:val="0"/>
          <w:divBdr>
            <w:top w:val="none" w:sz="0" w:space="0" w:color="auto"/>
            <w:left w:val="none" w:sz="0" w:space="0" w:color="auto"/>
            <w:bottom w:val="none" w:sz="0" w:space="0" w:color="auto"/>
            <w:right w:val="none" w:sz="0" w:space="0" w:color="auto"/>
          </w:divBdr>
        </w:div>
        <w:div w:id="519897271">
          <w:marLeft w:val="0"/>
          <w:marRight w:val="0"/>
          <w:marTop w:val="0"/>
          <w:marBottom w:val="0"/>
          <w:divBdr>
            <w:top w:val="none" w:sz="0" w:space="0" w:color="auto"/>
            <w:left w:val="none" w:sz="0" w:space="0" w:color="auto"/>
            <w:bottom w:val="none" w:sz="0" w:space="0" w:color="auto"/>
            <w:right w:val="none" w:sz="0" w:space="0" w:color="auto"/>
          </w:divBdr>
        </w:div>
        <w:div w:id="2104261426">
          <w:marLeft w:val="0"/>
          <w:marRight w:val="0"/>
          <w:marTop w:val="0"/>
          <w:marBottom w:val="0"/>
          <w:divBdr>
            <w:top w:val="none" w:sz="0" w:space="0" w:color="auto"/>
            <w:left w:val="none" w:sz="0" w:space="0" w:color="auto"/>
            <w:bottom w:val="none" w:sz="0" w:space="0" w:color="auto"/>
            <w:right w:val="none" w:sz="0" w:space="0" w:color="auto"/>
          </w:divBdr>
        </w:div>
        <w:div w:id="1374650151">
          <w:marLeft w:val="0"/>
          <w:marRight w:val="0"/>
          <w:marTop w:val="0"/>
          <w:marBottom w:val="0"/>
          <w:divBdr>
            <w:top w:val="none" w:sz="0" w:space="0" w:color="auto"/>
            <w:left w:val="none" w:sz="0" w:space="0" w:color="auto"/>
            <w:bottom w:val="none" w:sz="0" w:space="0" w:color="auto"/>
            <w:right w:val="none" w:sz="0" w:space="0" w:color="auto"/>
          </w:divBdr>
        </w:div>
        <w:div w:id="446581066">
          <w:marLeft w:val="0"/>
          <w:marRight w:val="0"/>
          <w:marTop w:val="0"/>
          <w:marBottom w:val="0"/>
          <w:divBdr>
            <w:top w:val="none" w:sz="0" w:space="0" w:color="auto"/>
            <w:left w:val="none" w:sz="0" w:space="0" w:color="auto"/>
            <w:bottom w:val="none" w:sz="0" w:space="0" w:color="auto"/>
            <w:right w:val="none" w:sz="0" w:space="0" w:color="auto"/>
          </w:divBdr>
        </w:div>
        <w:div w:id="986010759">
          <w:marLeft w:val="0"/>
          <w:marRight w:val="0"/>
          <w:marTop w:val="0"/>
          <w:marBottom w:val="0"/>
          <w:divBdr>
            <w:top w:val="none" w:sz="0" w:space="0" w:color="auto"/>
            <w:left w:val="none" w:sz="0" w:space="0" w:color="auto"/>
            <w:bottom w:val="none" w:sz="0" w:space="0" w:color="auto"/>
            <w:right w:val="none" w:sz="0" w:space="0" w:color="auto"/>
          </w:divBdr>
        </w:div>
      </w:divsChild>
    </w:div>
    <w:div w:id="1736080959">
      <w:bodyDiv w:val="1"/>
      <w:marLeft w:val="0"/>
      <w:marRight w:val="0"/>
      <w:marTop w:val="0"/>
      <w:marBottom w:val="0"/>
      <w:divBdr>
        <w:top w:val="none" w:sz="0" w:space="0" w:color="auto"/>
        <w:left w:val="none" w:sz="0" w:space="0" w:color="auto"/>
        <w:bottom w:val="none" w:sz="0" w:space="0" w:color="auto"/>
        <w:right w:val="none" w:sz="0" w:space="0" w:color="auto"/>
      </w:divBdr>
      <w:divsChild>
        <w:div w:id="1478763127">
          <w:marLeft w:val="0"/>
          <w:marRight w:val="0"/>
          <w:marTop w:val="0"/>
          <w:marBottom w:val="0"/>
          <w:divBdr>
            <w:top w:val="none" w:sz="0" w:space="0" w:color="auto"/>
            <w:left w:val="none" w:sz="0" w:space="0" w:color="auto"/>
            <w:bottom w:val="none" w:sz="0" w:space="0" w:color="auto"/>
            <w:right w:val="none" w:sz="0" w:space="0" w:color="auto"/>
          </w:divBdr>
        </w:div>
        <w:div w:id="805009819">
          <w:marLeft w:val="0"/>
          <w:marRight w:val="0"/>
          <w:marTop w:val="0"/>
          <w:marBottom w:val="0"/>
          <w:divBdr>
            <w:top w:val="none" w:sz="0" w:space="0" w:color="auto"/>
            <w:left w:val="none" w:sz="0" w:space="0" w:color="auto"/>
            <w:bottom w:val="none" w:sz="0" w:space="0" w:color="auto"/>
            <w:right w:val="none" w:sz="0" w:space="0" w:color="auto"/>
          </w:divBdr>
        </w:div>
        <w:div w:id="1265572370">
          <w:marLeft w:val="0"/>
          <w:marRight w:val="0"/>
          <w:marTop w:val="0"/>
          <w:marBottom w:val="0"/>
          <w:divBdr>
            <w:top w:val="none" w:sz="0" w:space="0" w:color="auto"/>
            <w:left w:val="none" w:sz="0" w:space="0" w:color="auto"/>
            <w:bottom w:val="none" w:sz="0" w:space="0" w:color="auto"/>
            <w:right w:val="none" w:sz="0" w:space="0" w:color="auto"/>
          </w:divBdr>
        </w:div>
        <w:div w:id="908346705">
          <w:marLeft w:val="0"/>
          <w:marRight w:val="0"/>
          <w:marTop w:val="0"/>
          <w:marBottom w:val="0"/>
          <w:divBdr>
            <w:top w:val="none" w:sz="0" w:space="0" w:color="auto"/>
            <w:left w:val="none" w:sz="0" w:space="0" w:color="auto"/>
            <w:bottom w:val="none" w:sz="0" w:space="0" w:color="auto"/>
            <w:right w:val="none" w:sz="0" w:space="0" w:color="auto"/>
          </w:divBdr>
        </w:div>
        <w:div w:id="1112937931">
          <w:marLeft w:val="0"/>
          <w:marRight w:val="0"/>
          <w:marTop w:val="0"/>
          <w:marBottom w:val="0"/>
          <w:divBdr>
            <w:top w:val="none" w:sz="0" w:space="0" w:color="auto"/>
            <w:left w:val="none" w:sz="0" w:space="0" w:color="auto"/>
            <w:bottom w:val="none" w:sz="0" w:space="0" w:color="auto"/>
            <w:right w:val="none" w:sz="0" w:space="0" w:color="auto"/>
          </w:divBdr>
        </w:div>
        <w:div w:id="609046081">
          <w:marLeft w:val="0"/>
          <w:marRight w:val="0"/>
          <w:marTop w:val="0"/>
          <w:marBottom w:val="0"/>
          <w:divBdr>
            <w:top w:val="none" w:sz="0" w:space="0" w:color="auto"/>
            <w:left w:val="none" w:sz="0" w:space="0" w:color="auto"/>
            <w:bottom w:val="none" w:sz="0" w:space="0" w:color="auto"/>
            <w:right w:val="none" w:sz="0" w:space="0" w:color="auto"/>
          </w:divBdr>
        </w:div>
        <w:div w:id="1135833215">
          <w:marLeft w:val="0"/>
          <w:marRight w:val="0"/>
          <w:marTop w:val="0"/>
          <w:marBottom w:val="0"/>
          <w:divBdr>
            <w:top w:val="none" w:sz="0" w:space="0" w:color="auto"/>
            <w:left w:val="none" w:sz="0" w:space="0" w:color="auto"/>
            <w:bottom w:val="none" w:sz="0" w:space="0" w:color="auto"/>
            <w:right w:val="none" w:sz="0" w:space="0" w:color="auto"/>
          </w:divBdr>
        </w:div>
        <w:div w:id="1427576881">
          <w:marLeft w:val="0"/>
          <w:marRight w:val="0"/>
          <w:marTop w:val="0"/>
          <w:marBottom w:val="0"/>
          <w:divBdr>
            <w:top w:val="none" w:sz="0" w:space="0" w:color="auto"/>
            <w:left w:val="none" w:sz="0" w:space="0" w:color="auto"/>
            <w:bottom w:val="none" w:sz="0" w:space="0" w:color="auto"/>
            <w:right w:val="none" w:sz="0" w:space="0" w:color="auto"/>
          </w:divBdr>
        </w:div>
        <w:div w:id="589462817">
          <w:marLeft w:val="0"/>
          <w:marRight w:val="0"/>
          <w:marTop w:val="0"/>
          <w:marBottom w:val="0"/>
          <w:divBdr>
            <w:top w:val="none" w:sz="0" w:space="0" w:color="auto"/>
            <w:left w:val="none" w:sz="0" w:space="0" w:color="auto"/>
            <w:bottom w:val="none" w:sz="0" w:space="0" w:color="auto"/>
            <w:right w:val="none" w:sz="0" w:space="0" w:color="auto"/>
          </w:divBdr>
        </w:div>
        <w:div w:id="130250647">
          <w:marLeft w:val="0"/>
          <w:marRight w:val="0"/>
          <w:marTop w:val="0"/>
          <w:marBottom w:val="0"/>
          <w:divBdr>
            <w:top w:val="none" w:sz="0" w:space="0" w:color="auto"/>
            <w:left w:val="none" w:sz="0" w:space="0" w:color="auto"/>
            <w:bottom w:val="none" w:sz="0" w:space="0" w:color="auto"/>
            <w:right w:val="none" w:sz="0" w:space="0" w:color="auto"/>
          </w:divBdr>
        </w:div>
        <w:div w:id="192303449">
          <w:marLeft w:val="0"/>
          <w:marRight w:val="0"/>
          <w:marTop w:val="0"/>
          <w:marBottom w:val="0"/>
          <w:divBdr>
            <w:top w:val="none" w:sz="0" w:space="0" w:color="auto"/>
            <w:left w:val="none" w:sz="0" w:space="0" w:color="auto"/>
            <w:bottom w:val="none" w:sz="0" w:space="0" w:color="auto"/>
            <w:right w:val="none" w:sz="0" w:space="0" w:color="auto"/>
          </w:divBdr>
        </w:div>
        <w:div w:id="1372264817">
          <w:marLeft w:val="0"/>
          <w:marRight w:val="0"/>
          <w:marTop w:val="0"/>
          <w:marBottom w:val="0"/>
          <w:divBdr>
            <w:top w:val="none" w:sz="0" w:space="0" w:color="auto"/>
            <w:left w:val="none" w:sz="0" w:space="0" w:color="auto"/>
            <w:bottom w:val="none" w:sz="0" w:space="0" w:color="auto"/>
            <w:right w:val="none" w:sz="0" w:space="0" w:color="auto"/>
          </w:divBdr>
        </w:div>
        <w:div w:id="474877267">
          <w:marLeft w:val="0"/>
          <w:marRight w:val="0"/>
          <w:marTop w:val="0"/>
          <w:marBottom w:val="0"/>
          <w:divBdr>
            <w:top w:val="none" w:sz="0" w:space="0" w:color="auto"/>
            <w:left w:val="none" w:sz="0" w:space="0" w:color="auto"/>
            <w:bottom w:val="none" w:sz="0" w:space="0" w:color="auto"/>
            <w:right w:val="none" w:sz="0" w:space="0" w:color="auto"/>
          </w:divBdr>
        </w:div>
        <w:div w:id="702480994">
          <w:marLeft w:val="0"/>
          <w:marRight w:val="0"/>
          <w:marTop w:val="0"/>
          <w:marBottom w:val="0"/>
          <w:divBdr>
            <w:top w:val="none" w:sz="0" w:space="0" w:color="auto"/>
            <w:left w:val="none" w:sz="0" w:space="0" w:color="auto"/>
            <w:bottom w:val="none" w:sz="0" w:space="0" w:color="auto"/>
            <w:right w:val="none" w:sz="0" w:space="0" w:color="auto"/>
          </w:divBdr>
        </w:div>
        <w:div w:id="1661158847">
          <w:marLeft w:val="0"/>
          <w:marRight w:val="0"/>
          <w:marTop w:val="0"/>
          <w:marBottom w:val="0"/>
          <w:divBdr>
            <w:top w:val="none" w:sz="0" w:space="0" w:color="auto"/>
            <w:left w:val="none" w:sz="0" w:space="0" w:color="auto"/>
            <w:bottom w:val="none" w:sz="0" w:space="0" w:color="auto"/>
            <w:right w:val="none" w:sz="0" w:space="0" w:color="auto"/>
          </w:divBdr>
        </w:div>
        <w:div w:id="1492676918">
          <w:marLeft w:val="0"/>
          <w:marRight w:val="0"/>
          <w:marTop w:val="0"/>
          <w:marBottom w:val="0"/>
          <w:divBdr>
            <w:top w:val="none" w:sz="0" w:space="0" w:color="auto"/>
            <w:left w:val="none" w:sz="0" w:space="0" w:color="auto"/>
            <w:bottom w:val="none" w:sz="0" w:space="0" w:color="auto"/>
            <w:right w:val="none" w:sz="0" w:space="0" w:color="auto"/>
          </w:divBdr>
        </w:div>
        <w:div w:id="1179196426">
          <w:marLeft w:val="0"/>
          <w:marRight w:val="0"/>
          <w:marTop w:val="0"/>
          <w:marBottom w:val="0"/>
          <w:divBdr>
            <w:top w:val="none" w:sz="0" w:space="0" w:color="auto"/>
            <w:left w:val="none" w:sz="0" w:space="0" w:color="auto"/>
            <w:bottom w:val="none" w:sz="0" w:space="0" w:color="auto"/>
            <w:right w:val="none" w:sz="0" w:space="0" w:color="auto"/>
          </w:divBdr>
        </w:div>
        <w:div w:id="1009718463">
          <w:marLeft w:val="0"/>
          <w:marRight w:val="0"/>
          <w:marTop w:val="0"/>
          <w:marBottom w:val="0"/>
          <w:divBdr>
            <w:top w:val="none" w:sz="0" w:space="0" w:color="auto"/>
            <w:left w:val="none" w:sz="0" w:space="0" w:color="auto"/>
            <w:bottom w:val="none" w:sz="0" w:space="0" w:color="auto"/>
            <w:right w:val="none" w:sz="0" w:space="0" w:color="auto"/>
          </w:divBdr>
        </w:div>
        <w:div w:id="73939908">
          <w:marLeft w:val="0"/>
          <w:marRight w:val="0"/>
          <w:marTop w:val="0"/>
          <w:marBottom w:val="0"/>
          <w:divBdr>
            <w:top w:val="none" w:sz="0" w:space="0" w:color="auto"/>
            <w:left w:val="none" w:sz="0" w:space="0" w:color="auto"/>
            <w:bottom w:val="none" w:sz="0" w:space="0" w:color="auto"/>
            <w:right w:val="none" w:sz="0" w:space="0" w:color="auto"/>
          </w:divBdr>
        </w:div>
        <w:div w:id="1531069606">
          <w:marLeft w:val="0"/>
          <w:marRight w:val="0"/>
          <w:marTop w:val="0"/>
          <w:marBottom w:val="0"/>
          <w:divBdr>
            <w:top w:val="none" w:sz="0" w:space="0" w:color="auto"/>
            <w:left w:val="none" w:sz="0" w:space="0" w:color="auto"/>
            <w:bottom w:val="none" w:sz="0" w:space="0" w:color="auto"/>
            <w:right w:val="none" w:sz="0" w:space="0" w:color="auto"/>
          </w:divBdr>
        </w:div>
        <w:div w:id="1130131465">
          <w:marLeft w:val="0"/>
          <w:marRight w:val="0"/>
          <w:marTop w:val="0"/>
          <w:marBottom w:val="0"/>
          <w:divBdr>
            <w:top w:val="none" w:sz="0" w:space="0" w:color="auto"/>
            <w:left w:val="none" w:sz="0" w:space="0" w:color="auto"/>
            <w:bottom w:val="none" w:sz="0" w:space="0" w:color="auto"/>
            <w:right w:val="none" w:sz="0" w:space="0" w:color="auto"/>
          </w:divBdr>
        </w:div>
        <w:div w:id="803042957">
          <w:marLeft w:val="0"/>
          <w:marRight w:val="0"/>
          <w:marTop w:val="0"/>
          <w:marBottom w:val="0"/>
          <w:divBdr>
            <w:top w:val="none" w:sz="0" w:space="0" w:color="auto"/>
            <w:left w:val="none" w:sz="0" w:space="0" w:color="auto"/>
            <w:bottom w:val="none" w:sz="0" w:space="0" w:color="auto"/>
            <w:right w:val="none" w:sz="0" w:space="0" w:color="auto"/>
          </w:divBdr>
        </w:div>
        <w:div w:id="455635419">
          <w:marLeft w:val="0"/>
          <w:marRight w:val="0"/>
          <w:marTop w:val="0"/>
          <w:marBottom w:val="0"/>
          <w:divBdr>
            <w:top w:val="none" w:sz="0" w:space="0" w:color="auto"/>
            <w:left w:val="none" w:sz="0" w:space="0" w:color="auto"/>
            <w:bottom w:val="none" w:sz="0" w:space="0" w:color="auto"/>
            <w:right w:val="none" w:sz="0" w:space="0" w:color="auto"/>
          </w:divBdr>
        </w:div>
        <w:div w:id="51275015">
          <w:marLeft w:val="0"/>
          <w:marRight w:val="0"/>
          <w:marTop w:val="0"/>
          <w:marBottom w:val="0"/>
          <w:divBdr>
            <w:top w:val="none" w:sz="0" w:space="0" w:color="auto"/>
            <w:left w:val="none" w:sz="0" w:space="0" w:color="auto"/>
            <w:bottom w:val="none" w:sz="0" w:space="0" w:color="auto"/>
            <w:right w:val="none" w:sz="0" w:space="0" w:color="auto"/>
          </w:divBdr>
        </w:div>
        <w:div w:id="1883321557">
          <w:marLeft w:val="0"/>
          <w:marRight w:val="0"/>
          <w:marTop w:val="0"/>
          <w:marBottom w:val="0"/>
          <w:divBdr>
            <w:top w:val="none" w:sz="0" w:space="0" w:color="auto"/>
            <w:left w:val="none" w:sz="0" w:space="0" w:color="auto"/>
            <w:bottom w:val="none" w:sz="0" w:space="0" w:color="auto"/>
            <w:right w:val="none" w:sz="0" w:space="0" w:color="auto"/>
          </w:divBdr>
        </w:div>
        <w:div w:id="1455371181">
          <w:marLeft w:val="0"/>
          <w:marRight w:val="0"/>
          <w:marTop w:val="0"/>
          <w:marBottom w:val="0"/>
          <w:divBdr>
            <w:top w:val="none" w:sz="0" w:space="0" w:color="auto"/>
            <w:left w:val="none" w:sz="0" w:space="0" w:color="auto"/>
            <w:bottom w:val="none" w:sz="0" w:space="0" w:color="auto"/>
            <w:right w:val="none" w:sz="0" w:space="0" w:color="auto"/>
          </w:divBdr>
        </w:div>
        <w:div w:id="403114522">
          <w:marLeft w:val="0"/>
          <w:marRight w:val="0"/>
          <w:marTop w:val="0"/>
          <w:marBottom w:val="0"/>
          <w:divBdr>
            <w:top w:val="none" w:sz="0" w:space="0" w:color="auto"/>
            <w:left w:val="none" w:sz="0" w:space="0" w:color="auto"/>
            <w:bottom w:val="none" w:sz="0" w:space="0" w:color="auto"/>
            <w:right w:val="none" w:sz="0" w:space="0" w:color="auto"/>
          </w:divBdr>
        </w:div>
        <w:div w:id="449595279">
          <w:marLeft w:val="0"/>
          <w:marRight w:val="0"/>
          <w:marTop w:val="0"/>
          <w:marBottom w:val="0"/>
          <w:divBdr>
            <w:top w:val="none" w:sz="0" w:space="0" w:color="auto"/>
            <w:left w:val="none" w:sz="0" w:space="0" w:color="auto"/>
            <w:bottom w:val="none" w:sz="0" w:space="0" w:color="auto"/>
            <w:right w:val="none" w:sz="0" w:space="0" w:color="auto"/>
          </w:divBdr>
        </w:div>
        <w:div w:id="1558587537">
          <w:marLeft w:val="0"/>
          <w:marRight w:val="0"/>
          <w:marTop w:val="0"/>
          <w:marBottom w:val="0"/>
          <w:divBdr>
            <w:top w:val="none" w:sz="0" w:space="0" w:color="auto"/>
            <w:left w:val="none" w:sz="0" w:space="0" w:color="auto"/>
            <w:bottom w:val="none" w:sz="0" w:space="0" w:color="auto"/>
            <w:right w:val="none" w:sz="0" w:space="0" w:color="auto"/>
          </w:divBdr>
        </w:div>
        <w:div w:id="1673876481">
          <w:marLeft w:val="0"/>
          <w:marRight w:val="0"/>
          <w:marTop w:val="0"/>
          <w:marBottom w:val="0"/>
          <w:divBdr>
            <w:top w:val="none" w:sz="0" w:space="0" w:color="auto"/>
            <w:left w:val="none" w:sz="0" w:space="0" w:color="auto"/>
            <w:bottom w:val="none" w:sz="0" w:space="0" w:color="auto"/>
            <w:right w:val="none" w:sz="0" w:space="0" w:color="auto"/>
          </w:divBdr>
        </w:div>
        <w:div w:id="1023753123">
          <w:marLeft w:val="0"/>
          <w:marRight w:val="0"/>
          <w:marTop w:val="0"/>
          <w:marBottom w:val="0"/>
          <w:divBdr>
            <w:top w:val="none" w:sz="0" w:space="0" w:color="auto"/>
            <w:left w:val="none" w:sz="0" w:space="0" w:color="auto"/>
            <w:bottom w:val="none" w:sz="0" w:space="0" w:color="auto"/>
            <w:right w:val="none" w:sz="0" w:space="0" w:color="auto"/>
          </w:divBdr>
        </w:div>
        <w:div w:id="2012223227">
          <w:marLeft w:val="0"/>
          <w:marRight w:val="0"/>
          <w:marTop w:val="0"/>
          <w:marBottom w:val="0"/>
          <w:divBdr>
            <w:top w:val="none" w:sz="0" w:space="0" w:color="auto"/>
            <w:left w:val="none" w:sz="0" w:space="0" w:color="auto"/>
            <w:bottom w:val="none" w:sz="0" w:space="0" w:color="auto"/>
            <w:right w:val="none" w:sz="0" w:space="0" w:color="auto"/>
          </w:divBdr>
        </w:div>
        <w:div w:id="860969424">
          <w:marLeft w:val="0"/>
          <w:marRight w:val="0"/>
          <w:marTop w:val="0"/>
          <w:marBottom w:val="0"/>
          <w:divBdr>
            <w:top w:val="none" w:sz="0" w:space="0" w:color="auto"/>
            <w:left w:val="none" w:sz="0" w:space="0" w:color="auto"/>
            <w:bottom w:val="none" w:sz="0" w:space="0" w:color="auto"/>
            <w:right w:val="none" w:sz="0" w:space="0" w:color="auto"/>
          </w:divBdr>
        </w:div>
        <w:div w:id="473836436">
          <w:marLeft w:val="0"/>
          <w:marRight w:val="0"/>
          <w:marTop w:val="0"/>
          <w:marBottom w:val="0"/>
          <w:divBdr>
            <w:top w:val="none" w:sz="0" w:space="0" w:color="auto"/>
            <w:left w:val="none" w:sz="0" w:space="0" w:color="auto"/>
            <w:bottom w:val="none" w:sz="0" w:space="0" w:color="auto"/>
            <w:right w:val="none" w:sz="0" w:space="0" w:color="auto"/>
          </w:divBdr>
        </w:div>
        <w:div w:id="1939677917">
          <w:marLeft w:val="0"/>
          <w:marRight w:val="0"/>
          <w:marTop w:val="0"/>
          <w:marBottom w:val="0"/>
          <w:divBdr>
            <w:top w:val="none" w:sz="0" w:space="0" w:color="auto"/>
            <w:left w:val="none" w:sz="0" w:space="0" w:color="auto"/>
            <w:bottom w:val="none" w:sz="0" w:space="0" w:color="auto"/>
            <w:right w:val="none" w:sz="0" w:space="0" w:color="auto"/>
          </w:divBdr>
        </w:div>
        <w:div w:id="329257077">
          <w:marLeft w:val="0"/>
          <w:marRight w:val="0"/>
          <w:marTop w:val="0"/>
          <w:marBottom w:val="0"/>
          <w:divBdr>
            <w:top w:val="none" w:sz="0" w:space="0" w:color="auto"/>
            <w:left w:val="none" w:sz="0" w:space="0" w:color="auto"/>
            <w:bottom w:val="none" w:sz="0" w:space="0" w:color="auto"/>
            <w:right w:val="none" w:sz="0" w:space="0" w:color="auto"/>
          </w:divBdr>
        </w:div>
        <w:div w:id="1923709790">
          <w:marLeft w:val="0"/>
          <w:marRight w:val="0"/>
          <w:marTop w:val="0"/>
          <w:marBottom w:val="0"/>
          <w:divBdr>
            <w:top w:val="none" w:sz="0" w:space="0" w:color="auto"/>
            <w:left w:val="none" w:sz="0" w:space="0" w:color="auto"/>
            <w:bottom w:val="none" w:sz="0" w:space="0" w:color="auto"/>
            <w:right w:val="none" w:sz="0" w:space="0" w:color="auto"/>
          </w:divBdr>
        </w:div>
        <w:div w:id="1642616413">
          <w:marLeft w:val="0"/>
          <w:marRight w:val="0"/>
          <w:marTop w:val="0"/>
          <w:marBottom w:val="0"/>
          <w:divBdr>
            <w:top w:val="none" w:sz="0" w:space="0" w:color="auto"/>
            <w:left w:val="none" w:sz="0" w:space="0" w:color="auto"/>
            <w:bottom w:val="none" w:sz="0" w:space="0" w:color="auto"/>
            <w:right w:val="none" w:sz="0" w:space="0" w:color="auto"/>
          </w:divBdr>
        </w:div>
        <w:div w:id="1377924619">
          <w:marLeft w:val="0"/>
          <w:marRight w:val="0"/>
          <w:marTop w:val="0"/>
          <w:marBottom w:val="0"/>
          <w:divBdr>
            <w:top w:val="none" w:sz="0" w:space="0" w:color="auto"/>
            <w:left w:val="none" w:sz="0" w:space="0" w:color="auto"/>
            <w:bottom w:val="none" w:sz="0" w:space="0" w:color="auto"/>
            <w:right w:val="none" w:sz="0" w:space="0" w:color="auto"/>
          </w:divBdr>
        </w:div>
        <w:div w:id="971402055">
          <w:marLeft w:val="0"/>
          <w:marRight w:val="0"/>
          <w:marTop w:val="0"/>
          <w:marBottom w:val="0"/>
          <w:divBdr>
            <w:top w:val="none" w:sz="0" w:space="0" w:color="auto"/>
            <w:left w:val="none" w:sz="0" w:space="0" w:color="auto"/>
            <w:bottom w:val="none" w:sz="0" w:space="0" w:color="auto"/>
            <w:right w:val="none" w:sz="0" w:space="0" w:color="auto"/>
          </w:divBdr>
        </w:div>
        <w:div w:id="430662603">
          <w:marLeft w:val="0"/>
          <w:marRight w:val="0"/>
          <w:marTop w:val="0"/>
          <w:marBottom w:val="0"/>
          <w:divBdr>
            <w:top w:val="none" w:sz="0" w:space="0" w:color="auto"/>
            <w:left w:val="none" w:sz="0" w:space="0" w:color="auto"/>
            <w:bottom w:val="none" w:sz="0" w:space="0" w:color="auto"/>
            <w:right w:val="none" w:sz="0" w:space="0" w:color="auto"/>
          </w:divBdr>
        </w:div>
        <w:div w:id="2074884146">
          <w:marLeft w:val="0"/>
          <w:marRight w:val="0"/>
          <w:marTop w:val="0"/>
          <w:marBottom w:val="0"/>
          <w:divBdr>
            <w:top w:val="none" w:sz="0" w:space="0" w:color="auto"/>
            <w:left w:val="none" w:sz="0" w:space="0" w:color="auto"/>
            <w:bottom w:val="none" w:sz="0" w:space="0" w:color="auto"/>
            <w:right w:val="none" w:sz="0" w:space="0" w:color="auto"/>
          </w:divBdr>
        </w:div>
        <w:div w:id="6104017">
          <w:marLeft w:val="0"/>
          <w:marRight w:val="0"/>
          <w:marTop w:val="0"/>
          <w:marBottom w:val="0"/>
          <w:divBdr>
            <w:top w:val="none" w:sz="0" w:space="0" w:color="auto"/>
            <w:left w:val="none" w:sz="0" w:space="0" w:color="auto"/>
            <w:bottom w:val="none" w:sz="0" w:space="0" w:color="auto"/>
            <w:right w:val="none" w:sz="0" w:space="0" w:color="auto"/>
          </w:divBdr>
        </w:div>
        <w:div w:id="171846224">
          <w:marLeft w:val="0"/>
          <w:marRight w:val="0"/>
          <w:marTop w:val="0"/>
          <w:marBottom w:val="0"/>
          <w:divBdr>
            <w:top w:val="none" w:sz="0" w:space="0" w:color="auto"/>
            <w:left w:val="none" w:sz="0" w:space="0" w:color="auto"/>
            <w:bottom w:val="none" w:sz="0" w:space="0" w:color="auto"/>
            <w:right w:val="none" w:sz="0" w:space="0" w:color="auto"/>
          </w:divBdr>
        </w:div>
        <w:div w:id="1488204738">
          <w:marLeft w:val="0"/>
          <w:marRight w:val="0"/>
          <w:marTop w:val="0"/>
          <w:marBottom w:val="0"/>
          <w:divBdr>
            <w:top w:val="none" w:sz="0" w:space="0" w:color="auto"/>
            <w:left w:val="none" w:sz="0" w:space="0" w:color="auto"/>
            <w:bottom w:val="none" w:sz="0" w:space="0" w:color="auto"/>
            <w:right w:val="none" w:sz="0" w:space="0" w:color="auto"/>
          </w:divBdr>
        </w:div>
        <w:div w:id="674259927">
          <w:marLeft w:val="0"/>
          <w:marRight w:val="0"/>
          <w:marTop w:val="0"/>
          <w:marBottom w:val="0"/>
          <w:divBdr>
            <w:top w:val="none" w:sz="0" w:space="0" w:color="auto"/>
            <w:left w:val="none" w:sz="0" w:space="0" w:color="auto"/>
            <w:bottom w:val="none" w:sz="0" w:space="0" w:color="auto"/>
            <w:right w:val="none" w:sz="0" w:space="0" w:color="auto"/>
          </w:divBdr>
        </w:div>
        <w:div w:id="1142039091">
          <w:marLeft w:val="0"/>
          <w:marRight w:val="0"/>
          <w:marTop w:val="0"/>
          <w:marBottom w:val="0"/>
          <w:divBdr>
            <w:top w:val="none" w:sz="0" w:space="0" w:color="auto"/>
            <w:left w:val="none" w:sz="0" w:space="0" w:color="auto"/>
            <w:bottom w:val="none" w:sz="0" w:space="0" w:color="auto"/>
            <w:right w:val="none" w:sz="0" w:space="0" w:color="auto"/>
          </w:divBdr>
        </w:div>
        <w:div w:id="105082901">
          <w:marLeft w:val="0"/>
          <w:marRight w:val="0"/>
          <w:marTop w:val="0"/>
          <w:marBottom w:val="0"/>
          <w:divBdr>
            <w:top w:val="none" w:sz="0" w:space="0" w:color="auto"/>
            <w:left w:val="none" w:sz="0" w:space="0" w:color="auto"/>
            <w:bottom w:val="none" w:sz="0" w:space="0" w:color="auto"/>
            <w:right w:val="none" w:sz="0" w:space="0" w:color="auto"/>
          </w:divBdr>
        </w:div>
        <w:div w:id="2127768685">
          <w:marLeft w:val="0"/>
          <w:marRight w:val="0"/>
          <w:marTop w:val="0"/>
          <w:marBottom w:val="0"/>
          <w:divBdr>
            <w:top w:val="none" w:sz="0" w:space="0" w:color="auto"/>
            <w:left w:val="none" w:sz="0" w:space="0" w:color="auto"/>
            <w:bottom w:val="none" w:sz="0" w:space="0" w:color="auto"/>
            <w:right w:val="none" w:sz="0" w:space="0" w:color="auto"/>
          </w:divBdr>
        </w:div>
        <w:div w:id="1515218832">
          <w:marLeft w:val="0"/>
          <w:marRight w:val="0"/>
          <w:marTop w:val="0"/>
          <w:marBottom w:val="0"/>
          <w:divBdr>
            <w:top w:val="none" w:sz="0" w:space="0" w:color="auto"/>
            <w:left w:val="none" w:sz="0" w:space="0" w:color="auto"/>
            <w:bottom w:val="none" w:sz="0" w:space="0" w:color="auto"/>
            <w:right w:val="none" w:sz="0" w:space="0" w:color="auto"/>
          </w:divBdr>
        </w:div>
        <w:div w:id="352152944">
          <w:marLeft w:val="0"/>
          <w:marRight w:val="0"/>
          <w:marTop w:val="0"/>
          <w:marBottom w:val="0"/>
          <w:divBdr>
            <w:top w:val="none" w:sz="0" w:space="0" w:color="auto"/>
            <w:left w:val="none" w:sz="0" w:space="0" w:color="auto"/>
            <w:bottom w:val="none" w:sz="0" w:space="0" w:color="auto"/>
            <w:right w:val="none" w:sz="0" w:space="0" w:color="auto"/>
          </w:divBdr>
        </w:div>
        <w:div w:id="229271054">
          <w:marLeft w:val="0"/>
          <w:marRight w:val="0"/>
          <w:marTop w:val="0"/>
          <w:marBottom w:val="0"/>
          <w:divBdr>
            <w:top w:val="none" w:sz="0" w:space="0" w:color="auto"/>
            <w:left w:val="none" w:sz="0" w:space="0" w:color="auto"/>
            <w:bottom w:val="none" w:sz="0" w:space="0" w:color="auto"/>
            <w:right w:val="none" w:sz="0" w:space="0" w:color="auto"/>
          </w:divBdr>
        </w:div>
        <w:div w:id="1131825461">
          <w:marLeft w:val="0"/>
          <w:marRight w:val="0"/>
          <w:marTop w:val="0"/>
          <w:marBottom w:val="0"/>
          <w:divBdr>
            <w:top w:val="none" w:sz="0" w:space="0" w:color="auto"/>
            <w:left w:val="none" w:sz="0" w:space="0" w:color="auto"/>
            <w:bottom w:val="none" w:sz="0" w:space="0" w:color="auto"/>
            <w:right w:val="none" w:sz="0" w:space="0" w:color="auto"/>
          </w:divBdr>
        </w:div>
        <w:div w:id="330723823">
          <w:marLeft w:val="0"/>
          <w:marRight w:val="0"/>
          <w:marTop w:val="0"/>
          <w:marBottom w:val="0"/>
          <w:divBdr>
            <w:top w:val="none" w:sz="0" w:space="0" w:color="auto"/>
            <w:left w:val="none" w:sz="0" w:space="0" w:color="auto"/>
            <w:bottom w:val="none" w:sz="0" w:space="0" w:color="auto"/>
            <w:right w:val="none" w:sz="0" w:space="0" w:color="auto"/>
          </w:divBdr>
        </w:div>
        <w:div w:id="295988027">
          <w:marLeft w:val="0"/>
          <w:marRight w:val="0"/>
          <w:marTop w:val="0"/>
          <w:marBottom w:val="0"/>
          <w:divBdr>
            <w:top w:val="none" w:sz="0" w:space="0" w:color="auto"/>
            <w:left w:val="none" w:sz="0" w:space="0" w:color="auto"/>
            <w:bottom w:val="none" w:sz="0" w:space="0" w:color="auto"/>
            <w:right w:val="none" w:sz="0" w:space="0" w:color="auto"/>
          </w:divBdr>
        </w:div>
        <w:div w:id="1351372137">
          <w:marLeft w:val="0"/>
          <w:marRight w:val="0"/>
          <w:marTop w:val="0"/>
          <w:marBottom w:val="0"/>
          <w:divBdr>
            <w:top w:val="none" w:sz="0" w:space="0" w:color="auto"/>
            <w:left w:val="none" w:sz="0" w:space="0" w:color="auto"/>
            <w:bottom w:val="none" w:sz="0" w:space="0" w:color="auto"/>
            <w:right w:val="none" w:sz="0" w:space="0" w:color="auto"/>
          </w:divBdr>
        </w:div>
        <w:div w:id="1152453054">
          <w:marLeft w:val="0"/>
          <w:marRight w:val="0"/>
          <w:marTop w:val="0"/>
          <w:marBottom w:val="0"/>
          <w:divBdr>
            <w:top w:val="none" w:sz="0" w:space="0" w:color="auto"/>
            <w:left w:val="none" w:sz="0" w:space="0" w:color="auto"/>
            <w:bottom w:val="none" w:sz="0" w:space="0" w:color="auto"/>
            <w:right w:val="none" w:sz="0" w:space="0" w:color="auto"/>
          </w:divBdr>
        </w:div>
        <w:div w:id="1132091519">
          <w:marLeft w:val="0"/>
          <w:marRight w:val="0"/>
          <w:marTop w:val="0"/>
          <w:marBottom w:val="0"/>
          <w:divBdr>
            <w:top w:val="none" w:sz="0" w:space="0" w:color="auto"/>
            <w:left w:val="none" w:sz="0" w:space="0" w:color="auto"/>
            <w:bottom w:val="none" w:sz="0" w:space="0" w:color="auto"/>
            <w:right w:val="none" w:sz="0" w:space="0" w:color="auto"/>
          </w:divBdr>
        </w:div>
        <w:div w:id="559480838">
          <w:marLeft w:val="0"/>
          <w:marRight w:val="0"/>
          <w:marTop w:val="0"/>
          <w:marBottom w:val="0"/>
          <w:divBdr>
            <w:top w:val="none" w:sz="0" w:space="0" w:color="auto"/>
            <w:left w:val="none" w:sz="0" w:space="0" w:color="auto"/>
            <w:bottom w:val="none" w:sz="0" w:space="0" w:color="auto"/>
            <w:right w:val="none" w:sz="0" w:space="0" w:color="auto"/>
          </w:divBdr>
        </w:div>
        <w:div w:id="1878201244">
          <w:marLeft w:val="0"/>
          <w:marRight w:val="0"/>
          <w:marTop w:val="0"/>
          <w:marBottom w:val="0"/>
          <w:divBdr>
            <w:top w:val="none" w:sz="0" w:space="0" w:color="auto"/>
            <w:left w:val="none" w:sz="0" w:space="0" w:color="auto"/>
            <w:bottom w:val="none" w:sz="0" w:space="0" w:color="auto"/>
            <w:right w:val="none" w:sz="0" w:space="0" w:color="auto"/>
          </w:divBdr>
        </w:div>
      </w:divsChild>
    </w:div>
    <w:div w:id="1754274423">
      <w:bodyDiv w:val="1"/>
      <w:marLeft w:val="0"/>
      <w:marRight w:val="0"/>
      <w:marTop w:val="0"/>
      <w:marBottom w:val="0"/>
      <w:divBdr>
        <w:top w:val="none" w:sz="0" w:space="0" w:color="auto"/>
        <w:left w:val="none" w:sz="0" w:space="0" w:color="auto"/>
        <w:bottom w:val="none" w:sz="0" w:space="0" w:color="auto"/>
        <w:right w:val="none" w:sz="0" w:space="0" w:color="auto"/>
      </w:divBdr>
    </w:div>
    <w:div w:id="1785923463">
      <w:bodyDiv w:val="1"/>
      <w:marLeft w:val="0"/>
      <w:marRight w:val="0"/>
      <w:marTop w:val="0"/>
      <w:marBottom w:val="0"/>
      <w:divBdr>
        <w:top w:val="none" w:sz="0" w:space="0" w:color="auto"/>
        <w:left w:val="none" w:sz="0" w:space="0" w:color="auto"/>
        <w:bottom w:val="none" w:sz="0" w:space="0" w:color="auto"/>
        <w:right w:val="none" w:sz="0" w:space="0" w:color="auto"/>
      </w:divBdr>
      <w:divsChild>
        <w:div w:id="538320331">
          <w:marLeft w:val="0"/>
          <w:marRight w:val="0"/>
          <w:marTop w:val="0"/>
          <w:marBottom w:val="0"/>
          <w:divBdr>
            <w:top w:val="none" w:sz="0" w:space="0" w:color="auto"/>
            <w:left w:val="none" w:sz="0" w:space="0" w:color="auto"/>
            <w:bottom w:val="none" w:sz="0" w:space="0" w:color="auto"/>
            <w:right w:val="none" w:sz="0" w:space="0" w:color="auto"/>
          </w:divBdr>
        </w:div>
        <w:div w:id="355274615">
          <w:marLeft w:val="0"/>
          <w:marRight w:val="0"/>
          <w:marTop w:val="0"/>
          <w:marBottom w:val="0"/>
          <w:divBdr>
            <w:top w:val="none" w:sz="0" w:space="0" w:color="auto"/>
            <w:left w:val="none" w:sz="0" w:space="0" w:color="auto"/>
            <w:bottom w:val="none" w:sz="0" w:space="0" w:color="auto"/>
            <w:right w:val="none" w:sz="0" w:space="0" w:color="auto"/>
          </w:divBdr>
        </w:div>
        <w:div w:id="1324240821">
          <w:marLeft w:val="0"/>
          <w:marRight w:val="0"/>
          <w:marTop w:val="0"/>
          <w:marBottom w:val="0"/>
          <w:divBdr>
            <w:top w:val="none" w:sz="0" w:space="0" w:color="auto"/>
            <w:left w:val="none" w:sz="0" w:space="0" w:color="auto"/>
            <w:bottom w:val="none" w:sz="0" w:space="0" w:color="auto"/>
            <w:right w:val="none" w:sz="0" w:space="0" w:color="auto"/>
          </w:divBdr>
        </w:div>
        <w:div w:id="1810056322">
          <w:marLeft w:val="0"/>
          <w:marRight w:val="0"/>
          <w:marTop w:val="0"/>
          <w:marBottom w:val="0"/>
          <w:divBdr>
            <w:top w:val="none" w:sz="0" w:space="0" w:color="auto"/>
            <w:left w:val="none" w:sz="0" w:space="0" w:color="auto"/>
            <w:bottom w:val="none" w:sz="0" w:space="0" w:color="auto"/>
            <w:right w:val="none" w:sz="0" w:space="0" w:color="auto"/>
          </w:divBdr>
        </w:div>
        <w:div w:id="1199510467">
          <w:marLeft w:val="0"/>
          <w:marRight w:val="0"/>
          <w:marTop w:val="0"/>
          <w:marBottom w:val="0"/>
          <w:divBdr>
            <w:top w:val="none" w:sz="0" w:space="0" w:color="auto"/>
            <w:left w:val="none" w:sz="0" w:space="0" w:color="auto"/>
            <w:bottom w:val="none" w:sz="0" w:space="0" w:color="auto"/>
            <w:right w:val="none" w:sz="0" w:space="0" w:color="auto"/>
          </w:divBdr>
        </w:div>
        <w:div w:id="557515860">
          <w:marLeft w:val="0"/>
          <w:marRight w:val="0"/>
          <w:marTop w:val="0"/>
          <w:marBottom w:val="0"/>
          <w:divBdr>
            <w:top w:val="none" w:sz="0" w:space="0" w:color="auto"/>
            <w:left w:val="none" w:sz="0" w:space="0" w:color="auto"/>
            <w:bottom w:val="none" w:sz="0" w:space="0" w:color="auto"/>
            <w:right w:val="none" w:sz="0" w:space="0" w:color="auto"/>
          </w:divBdr>
        </w:div>
        <w:div w:id="622731738">
          <w:marLeft w:val="0"/>
          <w:marRight w:val="0"/>
          <w:marTop w:val="0"/>
          <w:marBottom w:val="0"/>
          <w:divBdr>
            <w:top w:val="none" w:sz="0" w:space="0" w:color="auto"/>
            <w:left w:val="none" w:sz="0" w:space="0" w:color="auto"/>
            <w:bottom w:val="none" w:sz="0" w:space="0" w:color="auto"/>
            <w:right w:val="none" w:sz="0" w:space="0" w:color="auto"/>
          </w:divBdr>
        </w:div>
        <w:div w:id="1174488718">
          <w:marLeft w:val="0"/>
          <w:marRight w:val="0"/>
          <w:marTop w:val="0"/>
          <w:marBottom w:val="0"/>
          <w:divBdr>
            <w:top w:val="none" w:sz="0" w:space="0" w:color="auto"/>
            <w:left w:val="none" w:sz="0" w:space="0" w:color="auto"/>
            <w:bottom w:val="none" w:sz="0" w:space="0" w:color="auto"/>
            <w:right w:val="none" w:sz="0" w:space="0" w:color="auto"/>
          </w:divBdr>
        </w:div>
        <w:div w:id="1204244220">
          <w:marLeft w:val="0"/>
          <w:marRight w:val="0"/>
          <w:marTop w:val="0"/>
          <w:marBottom w:val="0"/>
          <w:divBdr>
            <w:top w:val="none" w:sz="0" w:space="0" w:color="auto"/>
            <w:left w:val="none" w:sz="0" w:space="0" w:color="auto"/>
            <w:bottom w:val="none" w:sz="0" w:space="0" w:color="auto"/>
            <w:right w:val="none" w:sz="0" w:space="0" w:color="auto"/>
          </w:divBdr>
        </w:div>
        <w:div w:id="658265571">
          <w:marLeft w:val="0"/>
          <w:marRight w:val="0"/>
          <w:marTop w:val="0"/>
          <w:marBottom w:val="0"/>
          <w:divBdr>
            <w:top w:val="none" w:sz="0" w:space="0" w:color="auto"/>
            <w:left w:val="none" w:sz="0" w:space="0" w:color="auto"/>
            <w:bottom w:val="none" w:sz="0" w:space="0" w:color="auto"/>
            <w:right w:val="none" w:sz="0" w:space="0" w:color="auto"/>
          </w:divBdr>
        </w:div>
        <w:div w:id="1950967028">
          <w:marLeft w:val="0"/>
          <w:marRight w:val="0"/>
          <w:marTop w:val="0"/>
          <w:marBottom w:val="0"/>
          <w:divBdr>
            <w:top w:val="none" w:sz="0" w:space="0" w:color="auto"/>
            <w:left w:val="none" w:sz="0" w:space="0" w:color="auto"/>
            <w:bottom w:val="none" w:sz="0" w:space="0" w:color="auto"/>
            <w:right w:val="none" w:sz="0" w:space="0" w:color="auto"/>
          </w:divBdr>
        </w:div>
        <w:div w:id="189489521">
          <w:marLeft w:val="0"/>
          <w:marRight w:val="0"/>
          <w:marTop w:val="0"/>
          <w:marBottom w:val="0"/>
          <w:divBdr>
            <w:top w:val="none" w:sz="0" w:space="0" w:color="auto"/>
            <w:left w:val="none" w:sz="0" w:space="0" w:color="auto"/>
            <w:bottom w:val="none" w:sz="0" w:space="0" w:color="auto"/>
            <w:right w:val="none" w:sz="0" w:space="0" w:color="auto"/>
          </w:divBdr>
        </w:div>
        <w:div w:id="1482623759">
          <w:marLeft w:val="0"/>
          <w:marRight w:val="0"/>
          <w:marTop w:val="0"/>
          <w:marBottom w:val="0"/>
          <w:divBdr>
            <w:top w:val="none" w:sz="0" w:space="0" w:color="auto"/>
            <w:left w:val="none" w:sz="0" w:space="0" w:color="auto"/>
            <w:bottom w:val="none" w:sz="0" w:space="0" w:color="auto"/>
            <w:right w:val="none" w:sz="0" w:space="0" w:color="auto"/>
          </w:divBdr>
        </w:div>
        <w:div w:id="1218928938">
          <w:marLeft w:val="0"/>
          <w:marRight w:val="0"/>
          <w:marTop w:val="0"/>
          <w:marBottom w:val="0"/>
          <w:divBdr>
            <w:top w:val="none" w:sz="0" w:space="0" w:color="auto"/>
            <w:left w:val="none" w:sz="0" w:space="0" w:color="auto"/>
            <w:bottom w:val="none" w:sz="0" w:space="0" w:color="auto"/>
            <w:right w:val="none" w:sz="0" w:space="0" w:color="auto"/>
          </w:divBdr>
        </w:div>
        <w:div w:id="448092895">
          <w:marLeft w:val="0"/>
          <w:marRight w:val="0"/>
          <w:marTop w:val="0"/>
          <w:marBottom w:val="0"/>
          <w:divBdr>
            <w:top w:val="none" w:sz="0" w:space="0" w:color="auto"/>
            <w:left w:val="none" w:sz="0" w:space="0" w:color="auto"/>
            <w:bottom w:val="none" w:sz="0" w:space="0" w:color="auto"/>
            <w:right w:val="none" w:sz="0" w:space="0" w:color="auto"/>
          </w:divBdr>
        </w:div>
        <w:div w:id="896814890">
          <w:marLeft w:val="0"/>
          <w:marRight w:val="0"/>
          <w:marTop w:val="0"/>
          <w:marBottom w:val="0"/>
          <w:divBdr>
            <w:top w:val="none" w:sz="0" w:space="0" w:color="auto"/>
            <w:left w:val="none" w:sz="0" w:space="0" w:color="auto"/>
            <w:bottom w:val="none" w:sz="0" w:space="0" w:color="auto"/>
            <w:right w:val="none" w:sz="0" w:space="0" w:color="auto"/>
          </w:divBdr>
        </w:div>
        <w:div w:id="626740156">
          <w:marLeft w:val="0"/>
          <w:marRight w:val="0"/>
          <w:marTop w:val="0"/>
          <w:marBottom w:val="0"/>
          <w:divBdr>
            <w:top w:val="none" w:sz="0" w:space="0" w:color="auto"/>
            <w:left w:val="none" w:sz="0" w:space="0" w:color="auto"/>
            <w:bottom w:val="none" w:sz="0" w:space="0" w:color="auto"/>
            <w:right w:val="none" w:sz="0" w:space="0" w:color="auto"/>
          </w:divBdr>
        </w:div>
        <w:div w:id="2000033513">
          <w:marLeft w:val="0"/>
          <w:marRight w:val="0"/>
          <w:marTop w:val="0"/>
          <w:marBottom w:val="0"/>
          <w:divBdr>
            <w:top w:val="none" w:sz="0" w:space="0" w:color="auto"/>
            <w:left w:val="none" w:sz="0" w:space="0" w:color="auto"/>
            <w:bottom w:val="none" w:sz="0" w:space="0" w:color="auto"/>
            <w:right w:val="none" w:sz="0" w:space="0" w:color="auto"/>
          </w:divBdr>
        </w:div>
        <w:div w:id="55051219">
          <w:marLeft w:val="0"/>
          <w:marRight w:val="0"/>
          <w:marTop w:val="0"/>
          <w:marBottom w:val="0"/>
          <w:divBdr>
            <w:top w:val="none" w:sz="0" w:space="0" w:color="auto"/>
            <w:left w:val="none" w:sz="0" w:space="0" w:color="auto"/>
            <w:bottom w:val="none" w:sz="0" w:space="0" w:color="auto"/>
            <w:right w:val="none" w:sz="0" w:space="0" w:color="auto"/>
          </w:divBdr>
        </w:div>
        <w:div w:id="1177354682">
          <w:marLeft w:val="0"/>
          <w:marRight w:val="0"/>
          <w:marTop w:val="0"/>
          <w:marBottom w:val="0"/>
          <w:divBdr>
            <w:top w:val="none" w:sz="0" w:space="0" w:color="auto"/>
            <w:left w:val="none" w:sz="0" w:space="0" w:color="auto"/>
            <w:bottom w:val="none" w:sz="0" w:space="0" w:color="auto"/>
            <w:right w:val="none" w:sz="0" w:space="0" w:color="auto"/>
          </w:divBdr>
        </w:div>
        <w:div w:id="1396513657">
          <w:marLeft w:val="0"/>
          <w:marRight w:val="0"/>
          <w:marTop w:val="0"/>
          <w:marBottom w:val="0"/>
          <w:divBdr>
            <w:top w:val="none" w:sz="0" w:space="0" w:color="auto"/>
            <w:left w:val="none" w:sz="0" w:space="0" w:color="auto"/>
            <w:bottom w:val="none" w:sz="0" w:space="0" w:color="auto"/>
            <w:right w:val="none" w:sz="0" w:space="0" w:color="auto"/>
          </w:divBdr>
        </w:div>
        <w:div w:id="1968123227">
          <w:marLeft w:val="0"/>
          <w:marRight w:val="0"/>
          <w:marTop w:val="0"/>
          <w:marBottom w:val="0"/>
          <w:divBdr>
            <w:top w:val="none" w:sz="0" w:space="0" w:color="auto"/>
            <w:left w:val="none" w:sz="0" w:space="0" w:color="auto"/>
            <w:bottom w:val="none" w:sz="0" w:space="0" w:color="auto"/>
            <w:right w:val="none" w:sz="0" w:space="0" w:color="auto"/>
          </w:divBdr>
        </w:div>
        <w:div w:id="217131818">
          <w:marLeft w:val="0"/>
          <w:marRight w:val="0"/>
          <w:marTop w:val="0"/>
          <w:marBottom w:val="0"/>
          <w:divBdr>
            <w:top w:val="none" w:sz="0" w:space="0" w:color="auto"/>
            <w:left w:val="none" w:sz="0" w:space="0" w:color="auto"/>
            <w:bottom w:val="none" w:sz="0" w:space="0" w:color="auto"/>
            <w:right w:val="none" w:sz="0" w:space="0" w:color="auto"/>
          </w:divBdr>
        </w:div>
        <w:div w:id="1248232">
          <w:marLeft w:val="0"/>
          <w:marRight w:val="0"/>
          <w:marTop w:val="0"/>
          <w:marBottom w:val="0"/>
          <w:divBdr>
            <w:top w:val="none" w:sz="0" w:space="0" w:color="auto"/>
            <w:left w:val="none" w:sz="0" w:space="0" w:color="auto"/>
            <w:bottom w:val="none" w:sz="0" w:space="0" w:color="auto"/>
            <w:right w:val="none" w:sz="0" w:space="0" w:color="auto"/>
          </w:divBdr>
        </w:div>
        <w:div w:id="1337345961">
          <w:marLeft w:val="0"/>
          <w:marRight w:val="0"/>
          <w:marTop w:val="0"/>
          <w:marBottom w:val="0"/>
          <w:divBdr>
            <w:top w:val="none" w:sz="0" w:space="0" w:color="auto"/>
            <w:left w:val="none" w:sz="0" w:space="0" w:color="auto"/>
            <w:bottom w:val="none" w:sz="0" w:space="0" w:color="auto"/>
            <w:right w:val="none" w:sz="0" w:space="0" w:color="auto"/>
          </w:divBdr>
        </w:div>
        <w:div w:id="802887011">
          <w:marLeft w:val="0"/>
          <w:marRight w:val="0"/>
          <w:marTop w:val="0"/>
          <w:marBottom w:val="0"/>
          <w:divBdr>
            <w:top w:val="none" w:sz="0" w:space="0" w:color="auto"/>
            <w:left w:val="none" w:sz="0" w:space="0" w:color="auto"/>
            <w:bottom w:val="none" w:sz="0" w:space="0" w:color="auto"/>
            <w:right w:val="none" w:sz="0" w:space="0" w:color="auto"/>
          </w:divBdr>
        </w:div>
        <w:div w:id="351566710">
          <w:marLeft w:val="0"/>
          <w:marRight w:val="0"/>
          <w:marTop w:val="0"/>
          <w:marBottom w:val="0"/>
          <w:divBdr>
            <w:top w:val="none" w:sz="0" w:space="0" w:color="auto"/>
            <w:left w:val="none" w:sz="0" w:space="0" w:color="auto"/>
            <w:bottom w:val="none" w:sz="0" w:space="0" w:color="auto"/>
            <w:right w:val="none" w:sz="0" w:space="0" w:color="auto"/>
          </w:divBdr>
        </w:div>
        <w:div w:id="2034989633">
          <w:marLeft w:val="0"/>
          <w:marRight w:val="0"/>
          <w:marTop w:val="0"/>
          <w:marBottom w:val="0"/>
          <w:divBdr>
            <w:top w:val="none" w:sz="0" w:space="0" w:color="auto"/>
            <w:left w:val="none" w:sz="0" w:space="0" w:color="auto"/>
            <w:bottom w:val="none" w:sz="0" w:space="0" w:color="auto"/>
            <w:right w:val="none" w:sz="0" w:space="0" w:color="auto"/>
          </w:divBdr>
        </w:div>
        <w:div w:id="1050569384">
          <w:marLeft w:val="0"/>
          <w:marRight w:val="0"/>
          <w:marTop w:val="0"/>
          <w:marBottom w:val="0"/>
          <w:divBdr>
            <w:top w:val="none" w:sz="0" w:space="0" w:color="auto"/>
            <w:left w:val="none" w:sz="0" w:space="0" w:color="auto"/>
            <w:bottom w:val="none" w:sz="0" w:space="0" w:color="auto"/>
            <w:right w:val="none" w:sz="0" w:space="0" w:color="auto"/>
          </w:divBdr>
        </w:div>
        <w:div w:id="1217158000">
          <w:marLeft w:val="0"/>
          <w:marRight w:val="0"/>
          <w:marTop w:val="0"/>
          <w:marBottom w:val="0"/>
          <w:divBdr>
            <w:top w:val="none" w:sz="0" w:space="0" w:color="auto"/>
            <w:left w:val="none" w:sz="0" w:space="0" w:color="auto"/>
            <w:bottom w:val="none" w:sz="0" w:space="0" w:color="auto"/>
            <w:right w:val="none" w:sz="0" w:space="0" w:color="auto"/>
          </w:divBdr>
        </w:div>
        <w:div w:id="1748307789">
          <w:marLeft w:val="0"/>
          <w:marRight w:val="0"/>
          <w:marTop w:val="0"/>
          <w:marBottom w:val="0"/>
          <w:divBdr>
            <w:top w:val="none" w:sz="0" w:space="0" w:color="auto"/>
            <w:left w:val="none" w:sz="0" w:space="0" w:color="auto"/>
            <w:bottom w:val="none" w:sz="0" w:space="0" w:color="auto"/>
            <w:right w:val="none" w:sz="0" w:space="0" w:color="auto"/>
          </w:divBdr>
        </w:div>
        <w:div w:id="478305606">
          <w:marLeft w:val="0"/>
          <w:marRight w:val="0"/>
          <w:marTop w:val="0"/>
          <w:marBottom w:val="0"/>
          <w:divBdr>
            <w:top w:val="none" w:sz="0" w:space="0" w:color="auto"/>
            <w:left w:val="none" w:sz="0" w:space="0" w:color="auto"/>
            <w:bottom w:val="none" w:sz="0" w:space="0" w:color="auto"/>
            <w:right w:val="none" w:sz="0" w:space="0" w:color="auto"/>
          </w:divBdr>
        </w:div>
        <w:div w:id="2009088624">
          <w:marLeft w:val="0"/>
          <w:marRight w:val="0"/>
          <w:marTop w:val="0"/>
          <w:marBottom w:val="0"/>
          <w:divBdr>
            <w:top w:val="none" w:sz="0" w:space="0" w:color="auto"/>
            <w:left w:val="none" w:sz="0" w:space="0" w:color="auto"/>
            <w:bottom w:val="none" w:sz="0" w:space="0" w:color="auto"/>
            <w:right w:val="none" w:sz="0" w:space="0" w:color="auto"/>
          </w:divBdr>
        </w:div>
        <w:div w:id="1797991544">
          <w:marLeft w:val="0"/>
          <w:marRight w:val="0"/>
          <w:marTop w:val="0"/>
          <w:marBottom w:val="0"/>
          <w:divBdr>
            <w:top w:val="none" w:sz="0" w:space="0" w:color="auto"/>
            <w:left w:val="none" w:sz="0" w:space="0" w:color="auto"/>
            <w:bottom w:val="none" w:sz="0" w:space="0" w:color="auto"/>
            <w:right w:val="none" w:sz="0" w:space="0" w:color="auto"/>
          </w:divBdr>
        </w:div>
        <w:div w:id="136268517">
          <w:marLeft w:val="0"/>
          <w:marRight w:val="0"/>
          <w:marTop w:val="0"/>
          <w:marBottom w:val="0"/>
          <w:divBdr>
            <w:top w:val="none" w:sz="0" w:space="0" w:color="auto"/>
            <w:left w:val="none" w:sz="0" w:space="0" w:color="auto"/>
            <w:bottom w:val="none" w:sz="0" w:space="0" w:color="auto"/>
            <w:right w:val="none" w:sz="0" w:space="0" w:color="auto"/>
          </w:divBdr>
        </w:div>
        <w:div w:id="1562591910">
          <w:marLeft w:val="0"/>
          <w:marRight w:val="0"/>
          <w:marTop w:val="0"/>
          <w:marBottom w:val="0"/>
          <w:divBdr>
            <w:top w:val="none" w:sz="0" w:space="0" w:color="auto"/>
            <w:left w:val="none" w:sz="0" w:space="0" w:color="auto"/>
            <w:bottom w:val="none" w:sz="0" w:space="0" w:color="auto"/>
            <w:right w:val="none" w:sz="0" w:space="0" w:color="auto"/>
          </w:divBdr>
        </w:div>
        <w:div w:id="2102872396">
          <w:marLeft w:val="0"/>
          <w:marRight w:val="0"/>
          <w:marTop w:val="0"/>
          <w:marBottom w:val="0"/>
          <w:divBdr>
            <w:top w:val="none" w:sz="0" w:space="0" w:color="auto"/>
            <w:left w:val="none" w:sz="0" w:space="0" w:color="auto"/>
            <w:bottom w:val="none" w:sz="0" w:space="0" w:color="auto"/>
            <w:right w:val="none" w:sz="0" w:space="0" w:color="auto"/>
          </w:divBdr>
        </w:div>
        <w:div w:id="58290378">
          <w:marLeft w:val="0"/>
          <w:marRight w:val="0"/>
          <w:marTop w:val="0"/>
          <w:marBottom w:val="0"/>
          <w:divBdr>
            <w:top w:val="none" w:sz="0" w:space="0" w:color="auto"/>
            <w:left w:val="none" w:sz="0" w:space="0" w:color="auto"/>
            <w:bottom w:val="none" w:sz="0" w:space="0" w:color="auto"/>
            <w:right w:val="none" w:sz="0" w:space="0" w:color="auto"/>
          </w:divBdr>
        </w:div>
        <w:div w:id="704134046">
          <w:marLeft w:val="0"/>
          <w:marRight w:val="0"/>
          <w:marTop w:val="0"/>
          <w:marBottom w:val="0"/>
          <w:divBdr>
            <w:top w:val="none" w:sz="0" w:space="0" w:color="auto"/>
            <w:left w:val="none" w:sz="0" w:space="0" w:color="auto"/>
            <w:bottom w:val="none" w:sz="0" w:space="0" w:color="auto"/>
            <w:right w:val="none" w:sz="0" w:space="0" w:color="auto"/>
          </w:divBdr>
        </w:div>
        <w:div w:id="1088379806">
          <w:marLeft w:val="0"/>
          <w:marRight w:val="0"/>
          <w:marTop w:val="0"/>
          <w:marBottom w:val="0"/>
          <w:divBdr>
            <w:top w:val="none" w:sz="0" w:space="0" w:color="auto"/>
            <w:left w:val="none" w:sz="0" w:space="0" w:color="auto"/>
            <w:bottom w:val="none" w:sz="0" w:space="0" w:color="auto"/>
            <w:right w:val="none" w:sz="0" w:space="0" w:color="auto"/>
          </w:divBdr>
        </w:div>
        <w:div w:id="1413968227">
          <w:marLeft w:val="0"/>
          <w:marRight w:val="0"/>
          <w:marTop w:val="0"/>
          <w:marBottom w:val="0"/>
          <w:divBdr>
            <w:top w:val="none" w:sz="0" w:space="0" w:color="auto"/>
            <w:left w:val="none" w:sz="0" w:space="0" w:color="auto"/>
            <w:bottom w:val="none" w:sz="0" w:space="0" w:color="auto"/>
            <w:right w:val="none" w:sz="0" w:space="0" w:color="auto"/>
          </w:divBdr>
        </w:div>
        <w:div w:id="64570607">
          <w:marLeft w:val="0"/>
          <w:marRight w:val="0"/>
          <w:marTop w:val="0"/>
          <w:marBottom w:val="0"/>
          <w:divBdr>
            <w:top w:val="none" w:sz="0" w:space="0" w:color="auto"/>
            <w:left w:val="none" w:sz="0" w:space="0" w:color="auto"/>
            <w:bottom w:val="none" w:sz="0" w:space="0" w:color="auto"/>
            <w:right w:val="none" w:sz="0" w:space="0" w:color="auto"/>
          </w:divBdr>
        </w:div>
        <w:div w:id="499194827">
          <w:marLeft w:val="0"/>
          <w:marRight w:val="0"/>
          <w:marTop w:val="0"/>
          <w:marBottom w:val="0"/>
          <w:divBdr>
            <w:top w:val="none" w:sz="0" w:space="0" w:color="auto"/>
            <w:left w:val="none" w:sz="0" w:space="0" w:color="auto"/>
            <w:bottom w:val="none" w:sz="0" w:space="0" w:color="auto"/>
            <w:right w:val="none" w:sz="0" w:space="0" w:color="auto"/>
          </w:divBdr>
        </w:div>
        <w:div w:id="1394428018">
          <w:marLeft w:val="0"/>
          <w:marRight w:val="0"/>
          <w:marTop w:val="0"/>
          <w:marBottom w:val="0"/>
          <w:divBdr>
            <w:top w:val="none" w:sz="0" w:space="0" w:color="auto"/>
            <w:left w:val="none" w:sz="0" w:space="0" w:color="auto"/>
            <w:bottom w:val="none" w:sz="0" w:space="0" w:color="auto"/>
            <w:right w:val="none" w:sz="0" w:space="0" w:color="auto"/>
          </w:divBdr>
        </w:div>
        <w:div w:id="1280381704">
          <w:marLeft w:val="0"/>
          <w:marRight w:val="0"/>
          <w:marTop w:val="0"/>
          <w:marBottom w:val="0"/>
          <w:divBdr>
            <w:top w:val="none" w:sz="0" w:space="0" w:color="auto"/>
            <w:left w:val="none" w:sz="0" w:space="0" w:color="auto"/>
            <w:bottom w:val="none" w:sz="0" w:space="0" w:color="auto"/>
            <w:right w:val="none" w:sz="0" w:space="0" w:color="auto"/>
          </w:divBdr>
        </w:div>
        <w:div w:id="913469061">
          <w:marLeft w:val="0"/>
          <w:marRight w:val="0"/>
          <w:marTop w:val="0"/>
          <w:marBottom w:val="0"/>
          <w:divBdr>
            <w:top w:val="none" w:sz="0" w:space="0" w:color="auto"/>
            <w:left w:val="none" w:sz="0" w:space="0" w:color="auto"/>
            <w:bottom w:val="none" w:sz="0" w:space="0" w:color="auto"/>
            <w:right w:val="none" w:sz="0" w:space="0" w:color="auto"/>
          </w:divBdr>
        </w:div>
        <w:div w:id="273482193">
          <w:marLeft w:val="0"/>
          <w:marRight w:val="0"/>
          <w:marTop w:val="0"/>
          <w:marBottom w:val="0"/>
          <w:divBdr>
            <w:top w:val="none" w:sz="0" w:space="0" w:color="auto"/>
            <w:left w:val="none" w:sz="0" w:space="0" w:color="auto"/>
            <w:bottom w:val="none" w:sz="0" w:space="0" w:color="auto"/>
            <w:right w:val="none" w:sz="0" w:space="0" w:color="auto"/>
          </w:divBdr>
        </w:div>
        <w:div w:id="902066297">
          <w:marLeft w:val="0"/>
          <w:marRight w:val="0"/>
          <w:marTop w:val="0"/>
          <w:marBottom w:val="0"/>
          <w:divBdr>
            <w:top w:val="none" w:sz="0" w:space="0" w:color="auto"/>
            <w:left w:val="none" w:sz="0" w:space="0" w:color="auto"/>
            <w:bottom w:val="none" w:sz="0" w:space="0" w:color="auto"/>
            <w:right w:val="none" w:sz="0" w:space="0" w:color="auto"/>
          </w:divBdr>
        </w:div>
        <w:div w:id="95297821">
          <w:marLeft w:val="0"/>
          <w:marRight w:val="0"/>
          <w:marTop w:val="0"/>
          <w:marBottom w:val="0"/>
          <w:divBdr>
            <w:top w:val="none" w:sz="0" w:space="0" w:color="auto"/>
            <w:left w:val="none" w:sz="0" w:space="0" w:color="auto"/>
            <w:bottom w:val="none" w:sz="0" w:space="0" w:color="auto"/>
            <w:right w:val="none" w:sz="0" w:space="0" w:color="auto"/>
          </w:divBdr>
        </w:div>
        <w:div w:id="2019891777">
          <w:marLeft w:val="0"/>
          <w:marRight w:val="0"/>
          <w:marTop w:val="0"/>
          <w:marBottom w:val="0"/>
          <w:divBdr>
            <w:top w:val="none" w:sz="0" w:space="0" w:color="auto"/>
            <w:left w:val="none" w:sz="0" w:space="0" w:color="auto"/>
            <w:bottom w:val="none" w:sz="0" w:space="0" w:color="auto"/>
            <w:right w:val="none" w:sz="0" w:space="0" w:color="auto"/>
          </w:divBdr>
        </w:div>
        <w:div w:id="1182358946">
          <w:marLeft w:val="0"/>
          <w:marRight w:val="0"/>
          <w:marTop w:val="0"/>
          <w:marBottom w:val="0"/>
          <w:divBdr>
            <w:top w:val="none" w:sz="0" w:space="0" w:color="auto"/>
            <w:left w:val="none" w:sz="0" w:space="0" w:color="auto"/>
            <w:bottom w:val="none" w:sz="0" w:space="0" w:color="auto"/>
            <w:right w:val="none" w:sz="0" w:space="0" w:color="auto"/>
          </w:divBdr>
        </w:div>
        <w:div w:id="1091849723">
          <w:marLeft w:val="0"/>
          <w:marRight w:val="0"/>
          <w:marTop w:val="0"/>
          <w:marBottom w:val="0"/>
          <w:divBdr>
            <w:top w:val="none" w:sz="0" w:space="0" w:color="auto"/>
            <w:left w:val="none" w:sz="0" w:space="0" w:color="auto"/>
            <w:bottom w:val="none" w:sz="0" w:space="0" w:color="auto"/>
            <w:right w:val="none" w:sz="0" w:space="0" w:color="auto"/>
          </w:divBdr>
        </w:div>
        <w:div w:id="901791966">
          <w:marLeft w:val="0"/>
          <w:marRight w:val="0"/>
          <w:marTop w:val="0"/>
          <w:marBottom w:val="0"/>
          <w:divBdr>
            <w:top w:val="none" w:sz="0" w:space="0" w:color="auto"/>
            <w:left w:val="none" w:sz="0" w:space="0" w:color="auto"/>
            <w:bottom w:val="none" w:sz="0" w:space="0" w:color="auto"/>
            <w:right w:val="none" w:sz="0" w:space="0" w:color="auto"/>
          </w:divBdr>
        </w:div>
        <w:div w:id="348142935">
          <w:marLeft w:val="0"/>
          <w:marRight w:val="0"/>
          <w:marTop w:val="0"/>
          <w:marBottom w:val="0"/>
          <w:divBdr>
            <w:top w:val="none" w:sz="0" w:space="0" w:color="auto"/>
            <w:left w:val="none" w:sz="0" w:space="0" w:color="auto"/>
            <w:bottom w:val="none" w:sz="0" w:space="0" w:color="auto"/>
            <w:right w:val="none" w:sz="0" w:space="0" w:color="auto"/>
          </w:divBdr>
        </w:div>
        <w:div w:id="1285888627">
          <w:marLeft w:val="0"/>
          <w:marRight w:val="0"/>
          <w:marTop w:val="0"/>
          <w:marBottom w:val="0"/>
          <w:divBdr>
            <w:top w:val="none" w:sz="0" w:space="0" w:color="auto"/>
            <w:left w:val="none" w:sz="0" w:space="0" w:color="auto"/>
            <w:bottom w:val="none" w:sz="0" w:space="0" w:color="auto"/>
            <w:right w:val="none" w:sz="0" w:space="0" w:color="auto"/>
          </w:divBdr>
        </w:div>
        <w:div w:id="1241409493">
          <w:marLeft w:val="0"/>
          <w:marRight w:val="0"/>
          <w:marTop w:val="0"/>
          <w:marBottom w:val="0"/>
          <w:divBdr>
            <w:top w:val="none" w:sz="0" w:space="0" w:color="auto"/>
            <w:left w:val="none" w:sz="0" w:space="0" w:color="auto"/>
            <w:bottom w:val="none" w:sz="0" w:space="0" w:color="auto"/>
            <w:right w:val="none" w:sz="0" w:space="0" w:color="auto"/>
          </w:divBdr>
        </w:div>
        <w:div w:id="250356387">
          <w:marLeft w:val="0"/>
          <w:marRight w:val="0"/>
          <w:marTop w:val="0"/>
          <w:marBottom w:val="0"/>
          <w:divBdr>
            <w:top w:val="none" w:sz="0" w:space="0" w:color="auto"/>
            <w:left w:val="none" w:sz="0" w:space="0" w:color="auto"/>
            <w:bottom w:val="none" w:sz="0" w:space="0" w:color="auto"/>
            <w:right w:val="none" w:sz="0" w:space="0" w:color="auto"/>
          </w:divBdr>
        </w:div>
        <w:div w:id="1780562490">
          <w:marLeft w:val="0"/>
          <w:marRight w:val="0"/>
          <w:marTop w:val="0"/>
          <w:marBottom w:val="0"/>
          <w:divBdr>
            <w:top w:val="none" w:sz="0" w:space="0" w:color="auto"/>
            <w:left w:val="none" w:sz="0" w:space="0" w:color="auto"/>
            <w:bottom w:val="none" w:sz="0" w:space="0" w:color="auto"/>
            <w:right w:val="none" w:sz="0" w:space="0" w:color="auto"/>
          </w:divBdr>
        </w:div>
        <w:div w:id="1412510585">
          <w:marLeft w:val="0"/>
          <w:marRight w:val="0"/>
          <w:marTop w:val="0"/>
          <w:marBottom w:val="0"/>
          <w:divBdr>
            <w:top w:val="none" w:sz="0" w:space="0" w:color="auto"/>
            <w:left w:val="none" w:sz="0" w:space="0" w:color="auto"/>
            <w:bottom w:val="none" w:sz="0" w:space="0" w:color="auto"/>
            <w:right w:val="none" w:sz="0" w:space="0" w:color="auto"/>
          </w:divBdr>
        </w:div>
        <w:div w:id="893613794">
          <w:marLeft w:val="0"/>
          <w:marRight w:val="0"/>
          <w:marTop w:val="0"/>
          <w:marBottom w:val="0"/>
          <w:divBdr>
            <w:top w:val="none" w:sz="0" w:space="0" w:color="auto"/>
            <w:left w:val="none" w:sz="0" w:space="0" w:color="auto"/>
            <w:bottom w:val="none" w:sz="0" w:space="0" w:color="auto"/>
            <w:right w:val="none" w:sz="0" w:space="0" w:color="auto"/>
          </w:divBdr>
        </w:div>
      </w:divsChild>
    </w:div>
    <w:div w:id="1826821948">
      <w:bodyDiv w:val="1"/>
      <w:marLeft w:val="0"/>
      <w:marRight w:val="0"/>
      <w:marTop w:val="0"/>
      <w:marBottom w:val="0"/>
      <w:divBdr>
        <w:top w:val="none" w:sz="0" w:space="0" w:color="auto"/>
        <w:left w:val="none" w:sz="0" w:space="0" w:color="auto"/>
        <w:bottom w:val="none" w:sz="0" w:space="0" w:color="auto"/>
        <w:right w:val="none" w:sz="0" w:space="0" w:color="auto"/>
      </w:divBdr>
    </w:div>
    <w:div w:id="1926455673">
      <w:bodyDiv w:val="1"/>
      <w:marLeft w:val="0"/>
      <w:marRight w:val="0"/>
      <w:marTop w:val="0"/>
      <w:marBottom w:val="0"/>
      <w:divBdr>
        <w:top w:val="none" w:sz="0" w:space="0" w:color="auto"/>
        <w:left w:val="none" w:sz="0" w:space="0" w:color="auto"/>
        <w:bottom w:val="none" w:sz="0" w:space="0" w:color="auto"/>
        <w:right w:val="none" w:sz="0" w:space="0" w:color="auto"/>
      </w:divBdr>
    </w:div>
    <w:div w:id="1936478057">
      <w:bodyDiv w:val="1"/>
      <w:marLeft w:val="0"/>
      <w:marRight w:val="0"/>
      <w:marTop w:val="0"/>
      <w:marBottom w:val="0"/>
      <w:divBdr>
        <w:top w:val="none" w:sz="0" w:space="0" w:color="auto"/>
        <w:left w:val="none" w:sz="0" w:space="0" w:color="auto"/>
        <w:bottom w:val="none" w:sz="0" w:space="0" w:color="auto"/>
        <w:right w:val="none" w:sz="0" w:space="0" w:color="auto"/>
      </w:divBdr>
    </w:div>
    <w:div w:id="1969430843">
      <w:bodyDiv w:val="1"/>
      <w:marLeft w:val="0"/>
      <w:marRight w:val="0"/>
      <w:marTop w:val="0"/>
      <w:marBottom w:val="0"/>
      <w:divBdr>
        <w:top w:val="none" w:sz="0" w:space="0" w:color="auto"/>
        <w:left w:val="none" w:sz="0" w:space="0" w:color="auto"/>
        <w:bottom w:val="none" w:sz="0" w:space="0" w:color="auto"/>
        <w:right w:val="none" w:sz="0" w:space="0" w:color="auto"/>
      </w:divBdr>
    </w:div>
    <w:div w:id="1993942709">
      <w:bodyDiv w:val="1"/>
      <w:marLeft w:val="0"/>
      <w:marRight w:val="0"/>
      <w:marTop w:val="0"/>
      <w:marBottom w:val="0"/>
      <w:divBdr>
        <w:top w:val="none" w:sz="0" w:space="0" w:color="auto"/>
        <w:left w:val="none" w:sz="0" w:space="0" w:color="auto"/>
        <w:bottom w:val="none" w:sz="0" w:space="0" w:color="auto"/>
        <w:right w:val="none" w:sz="0" w:space="0" w:color="auto"/>
      </w:divBdr>
    </w:div>
    <w:div w:id="203410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microsoft.com/office/2011/relationships/commentsExtended" Target="commentsExtended.xml"/><Relationship Id="rId26" Type="http://schemas.openxmlformats.org/officeDocument/2006/relationships/footer" Target="footer3.xml"/><Relationship Id="rId39" Type="http://schemas.openxmlformats.org/officeDocument/2006/relationships/hyperlink" Target="http://www.op.ac.nz/students/support/" TargetMode="External"/><Relationship Id="rId3" Type="http://schemas.openxmlformats.org/officeDocument/2006/relationships/customXml" Target="../customXml/item3.xml"/><Relationship Id="rId21" Type="http://schemas.openxmlformats.org/officeDocument/2006/relationships/hyperlink" Target="http://www.op.ac.nz/about-us/kai-tahumaori/maori-strategic-framework" TargetMode="External"/><Relationship Id="rId34" Type="http://schemas.openxmlformats.org/officeDocument/2006/relationships/hyperlink" Target="http://www.op.ac.nz/assets/policies/AP0900.06-Assessment.pdf" TargetMode="External"/><Relationship Id="rId42" Type="http://schemas.microsoft.com/office/2011/relationships/people" Target="peop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comments" Target="comments.xml"/><Relationship Id="rId25" Type="http://schemas.openxmlformats.org/officeDocument/2006/relationships/header" Target="header3.xml"/><Relationship Id="rId33" Type="http://schemas.openxmlformats.org/officeDocument/2006/relationships/hyperlink" Target="http://www.op.ac.nz/assets/policies/AP0501.09-Recognition-of-Prior-Learning.pdf" TargetMode="External"/><Relationship Id="rId38" Type="http://schemas.openxmlformats.org/officeDocument/2006/relationships/hyperlink" Target="http://www.op.ac.nz/assets/policies/AP0900.06-Assessment.pdf"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www.op.ac.nz/about-us/sustainability" TargetMode="External"/><Relationship Id="rId29" Type="http://schemas.openxmlformats.org/officeDocument/2006/relationships/header" Target="header5.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nzqa.govt.nz/about-us/our-role/legislation/nzqa-rules/nzqf-related-rules/programme-approval-and-accreditation/app-2/the-table/" TargetMode="External"/><Relationship Id="rId32" Type="http://schemas.openxmlformats.org/officeDocument/2006/relationships/hyperlink" Target="http://www.op.ac.nz/assets/policies/AP0504.04-Application-Entry-and-Enrolment.pdf" TargetMode="External"/><Relationship Id="rId37" Type="http://schemas.openxmlformats.org/officeDocument/2006/relationships/hyperlink" Target="http://www.op.ac.nz/assets/policies/AP0600.05-Academic-Appeal-Process-for-Students.pdf" TargetMode="External"/><Relationship Id="rId40" Type="http://schemas.openxmlformats.org/officeDocument/2006/relationships/hyperlink" Target="http://www.op.ac.nz/assets/policies/AP0707.04-Monitoring-of-Degree-and-Postgraduate-Qualifications.pdf" TargetMode="External"/><Relationship Id="rId5" Type="http://schemas.openxmlformats.org/officeDocument/2006/relationships/customXml" Target="../customXml/item5.xml"/><Relationship Id="rId15" Type="http://schemas.openxmlformats.org/officeDocument/2006/relationships/hyperlink" Target="http://creativecommons.org/licenses/by/3.0/nz/" TargetMode="External"/><Relationship Id="rId23" Type="http://schemas.openxmlformats.org/officeDocument/2006/relationships/footer" Target="footer2.xml"/><Relationship Id="rId28" Type="http://schemas.openxmlformats.org/officeDocument/2006/relationships/footer" Target="footer4.xml"/><Relationship Id="rId36" Type="http://schemas.openxmlformats.org/officeDocument/2006/relationships/hyperlink" Target="http://www.op.ac.nz/assets/policies/AP0907.01-Impaired-Performance-Aegrotat.pdf%20" TargetMode="External"/><Relationship Id="rId10" Type="http://schemas.openxmlformats.org/officeDocument/2006/relationships/footnotes" Target="footnotes.xml"/><Relationship Id="rId19" Type="http://schemas.openxmlformats.org/officeDocument/2006/relationships/hyperlink" Target="https://www.op.ac.nz/assets/PDFs/2013-Strategic-Goals/2013-OP-Learning-Teaching-Strategic-Framework-FINAL.pdf" TargetMode="External"/><Relationship Id="rId31" Type="http://schemas.openxmlformats.org/officeDocument/2006/relationships/hyperlink" Target="http://www.op.ac.nz/assets/policies/AP0520.02-English-Language-Requirements-for-those-for-whom-English-is-an-additional-language.pdf%20"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www.op.ac.nz/enterprise/" TargetMode="External"/><Relationship Id="rId27" Type="http://schemas.openxmlformats.org/officeDocument/2006/relationships/header" Target="header4.xml"/><Relationship Id="rId30" Type="http://schemas.openxmlformats.org/officeDocument/2006/relationships/footer" Target="footer5.xml"/><Relationship Id="rId35" Type="http://schemas.openxmlformats.org/officeDocument/2006/relationships/hyperlink" Target="http://www.op.ac.nz/assets/policies/AP0910.00-Assessment-Committee.pdf" TargetMode="External"/><Relationship Id="rId43"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49DC630FC74A4290C70E25C7617848" ma:contentTypeVersion="8" ma:contentTypeDescription="Create a new document." ma:contentTypeScope="" ma:versionID="707e726a136a55c751d3ee3e792b67f3">
  <xsd:schema xmlns:xsd="http://www.w3.org/2001/XMLSchema" xmlns:xs="http://www.w3.org/2001/XMLSchema" xmlns:p="http://schemas.microsoft.com/office/2006/metadata/properties" xmlns:ns2="7e9a8550-e539-4dc3-965b-8d5a5317d50e" xmlns:ns3="1a3b9cff-da8b-4d06-b24b-c93ccb79bbb5" targetNamespace="http://schemas.microsoft.com/office/2006/metadata/properties" ma:root="true" ma:fieldsID="0b1129dcbc5b607944c7608ffb33e28d" ns2:_="" ns3:_="">
    <xsd:import namespace="7e9a8550-e539-4dc3-965b-8d5a5317d50e"/>
    <xsd:import namespace="1a3b9cff-da8b-4d06-b24b-c93ccb79bbb5"/>
    <xsd:element name="properties">
      <xsd:complexType>
        <xsd:sequence>
          <xsd:element name="documentManagement">
            <xsd:complexType>
              <xsd:all>
                <xsd:element ref="ns2:Team" minOccurs="0"/>
                <xsd:element ref="ns3:Document_x0020_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9a8550-e539-4dc3-965b-8d5a5317d50e" elementFormDefault="qualified">
    <xsd:import namespace="http://schemas.microsoft.com/office/2006/documentManagement/types"/>
    <xsd:import namespace="http://schemas.microsoft.com/office/infopath/2007/PartnerControls"/>
    <xsd:element name="Team" ma:index="8" nillable="true" ma:displayName="Team" ma:list="{01b3d7a3-fbad-40b1-b44c-459ff5a6ad6a}" ma:internalName="Team0" ma:showField="Team_x0020_Name" ma:web="7e9a8550-e539-4dc3-965b-8d5a5317d50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a3b9cff-da8b-4d06-b24b-c93ccb79bbb5" elementFormDefault="qualified">
    <xsd:import namespace="http://schemas.microsoft.com/office/2006/documentManagement/types"/>
    <xsd:import namespace="http://schemas.microsoft.com/office/infopath/2007/PartnerControls"/>
    <xsd:element name="Document_x0020_Category" ma:index="9" nillable="true" ma:displayName="Document Category" ma:default="None" ma:format="Dropdown" ma:internalName="Document_x0020_Category">
      <xsd:simpleType>
        <xsd:union memberTypes="dms:Text">
          <xsd:simpleType>
            <xsd:restriction base="dms:Choice">
              <xsd:enumeration value="Academic Board"/>
              <xsd:enumeration value="Council papers"/>
              <xsd:enumeration value="Corporate Operational"/>
              <xsd:enumeration value="Documents"/>
              <xsd:enumeration value="EBS User Guides"/>
              <xsd:enumeration value="Forms"/>
              <xsd:enumeration value="Guidelines"/>
              <xsd:enumeration value="Key documents"/>
              <xsd:enumeration value="Maori Protocols"/>
              <xsd:enumeration value="Research"/>
              <xsd:enumeration value="Reports"/>
              <xsd:enumeration value="Strategy and Supporting Frameworks"/>
              <xsd:enumeration value="Surveys"/>
              <xsd:enumeration value="Templates"/>
              <xsd:enumeration value="User Guides"/>
              <xsd:enumeration value="Yearly calendars"/>
              <xsd:enumeration value="Learning Link"/>
              <xsd:enumeration value="None"/>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Team xmlns="7e9a8550-e539-4dc3-965b-8d5a5317d50e">
      <Value xmlns="7e9a8550-e539-4dc3-965b-8d5a5317d50e">73</Value>
    </Team>
    <Document_x0020_Category xmlns="1a3b9cff-da8b-4d06-b24b-c93ccb79bbb5">Templates</Document_x0020_Category>
  </documentManagement>
</p:properties>
</file>

<file path=customXml/item5.xml><?xml version="1.0" encoding="utf-8"?>
<b:Sources xmlns:b="http://schemas.openxmlformats.org/officeDocument/2006/bibliography" xmlns="http://schemas.openxmlformats.org/officeDocument/2006/bibliography" SelectedStyle="\APA.XSL" StyleName="APA">
  <b:Source>
    <b:Tag>Smi00</b:Tag>
    <b:SourceType>JournalArticle</b:SourceType>
    <b:Guid>{E9A1BE70-97EF-40DB-BDF6-F486C04CE8CC}</b:Guid>
    <b:Title>Maori Education: Revolution and Transformative Action</b:Title>
    <b:Year>2000</b:Year>
    <b:JournalName>Canadian Journal of Native Education</b:JournalName>
    <b:Pages>57</b:Pages>
    <b:Author>
      <b:Author>
        <b:NameList>
          <b:Person>
            <b:Last>Smith</b:Last>
            <b:Middle>Hingangaroa</b:Middle>
            <b:First>Graham</b:First>
          </b:Person>
        </b:NameList>
      </b:Author>
    </b:Author>
    <b:Volume>24</b:Volume>
    <b:Issue>1</b:Issue>
    <b:RefOrder>1</b:RefOrder>
  </b:Source>
  <b:Source>
    <b:Tag>Ski58</b:Tag>
    <b:SourceType>JournalArticle</b:SourceType>
    <b:Guid>{0B4DCA1E-6E0A-4F9C-A9FB-6CAAF5ACE4D4}</b:Guid>
    <b:Title>Teaching Machines</b:Title>
    <b:Year>1958</b:Year>
    <b:Author>
      <b:Author>
        <b:NameList>
          <b:Person>
            <b:Last>Skinner</b:Last>
            <b:Middle>F</b:Middle>
            <b:First>B</b:First>
          </b:Person>
        </b:NameList>
      </b:Author>
    </b:Author>
    <b:JournalName>Science</b:JournalName>
    <b:Pages>969-977</b:Pages>
    <b:Volume>128</b:Volume>
    <b:Issue>3330</b:Issue>
    <b:RefOrder>2</b:RefOrder>
  </b:Source>
  <b:Source>
    <b:Tag>Vyg78</b:Tag>
    <b:SourceType>Book</b:SourceType>
    <b:Guid>{A1C1D794-52AD-402F-A90D-19BDE59677DC}</b:Guid>
    <b:Title>Mind in Society</b:Title>
    <b:Year>1978</b:Year>
    <b:City>London</b:City>
    <b:Publisher>Harvard University Press</b:Publisher>
    <b:Author>
      <b:Author>
        <b:NameList>
          <b:Person>
            <b:Last>Vygotsky</b:Last>
            <b:First>L</b:First>
          </b:Person>
        </b:NameList>
      </b:Author>
    </b:Author>
    <b:RefOrder>3</b:RefOrder>
  </b:Source>
  <b:Source>
    <b:Tag>Cli12</b:Tag>
    <b:SourceType>Book</b:SourceType>
    <b:Guid>{AC882C94-ABE4-476E-8D48-A52114FF5AEE}</b:Guid>
    <b:Title>The Professional Practice Of Teaching</b:Title>
    <b:Year>2012</b:Year>
    <b:City>Melbourne</b:City>
    <b:Publisher>Cengage Learning</b:Publisher>
    <b:Author>
      <b:Author>
        <b:NameList>
          <b:Person>
            <b:Last>McGee</b:Last>
            <b:First>C</b:First>
          </b:Person>
          <b:Person>
            <b:Last>Fraser</b:Last>
            <b:First>D</b:First>
          </b:Person>
        </b:NameList>
      </b:Author>
    </b:Author>
    <b:RefOrder>4</b:RefOrder>
  </b:Source>
  <b:Source>
    <b:Tag>Tāt11</b:Tag>
    <b:SourceType>Book</b:SourceType>
    <b:Guid>{60F46E6E-4C00-43CB-B484-6A37BF9F4B0F}</b:Guid>
    <b:Title>Tātaiako: Cultural Competencies for Teachers of Māori Learners</b:Title>
    <b:Year>2011</b:Year>
    <b:City>Wellington</b:City>
    <b:Publisher>Ministry of Education</b:Publisher>
    <b:RefOrder>5</b:RefOrder>
  </b:Source>
  <b:Source>
    <b:Tag>Per82</b:Tag>
    <b:SourceType>Book</b:SourceType>
    <b:Guid>{33C20FC2-7575-4696-BEDC-4CCE192B15EA}</b:Guid>
    <b:Title>Ako - Concepts and learning in the Maori tradition</b:Title>
    <b:Year>1982</b:Year>
    <b:City>Hamilton</b:City>
    <b:Publisher>Univeristy of Waikato</b:Publisher>
    <b:Author>
      <b:Author>
        <b:NameList>
          <b:Person>
            <b:Last>Pere</b:Last>
            <b:Middle>Rose</b:Middle>
            <b:First>Rangimarie</b:First>
          </b:Person>
        </b:NameList>
      </b:Author>
    </b:Author>
    <b:RefOrder>6</b:RefOrder>
  </b:Source>
  <b:Source>
    <b:Tag>Ser</b:Tag>
    <b:SourceType>InternetSite</b:SourceType>
    <b:Guid>{BA03D6DA-94B7-43BA-9BF4-780F107E3852}</b:Guid>
    <b:InternetSiteTitle>Tōku Reo</b:InternetSiteTitle>
    <b:URL>http://www.tokureo.maori.nz/index.cfm/1,188,0,43,html/Series1</b:URL>
    <b:Title>Tōku Reo</b:Title>
    <b:RefOrder>7</b:RefOrder>
  </b:Source>
  <b:Source>
    <b:Tag>Lan</b:Tag>
    <b:SourceType>InternetSite</b:SourceType>
    <b:Guid>{5D96A8FC-7BF6-4655-BCCB-0D7BB93CDC43}</b:Guid>
    <b:Title>Language Perfect</b:Title>
    <b:URL>https://www.languageperfect.com/app/#/login</b:URL>
    <b:RefOrder>8</b:RefOrder>
  </b:Source>
  <b:Source>
    <b:Tag>Placeholder1</b:Tag>
    <b:SourceType>InternetSite</b:SourceType>
    <b:Guid>{232A951B-BFDF-4503-8B15-EA24CA83D2F3}</b:Guid>
    <b:Title>Kōrero Pāhekoheko</b:Title>
    <b:InternetSiteTitle>Kōrero Māori</b:InternetSiteTitle>
    <b:URL>http://www.korero.maori.nz/forlearners/basics/lessons</b:URL>
    <b:RefOrder>9</b:RefOrder>
  </b:Source>
</b:Sources>
</file>

<file path=customXml/itemProps1.xml><?xml version="1.0" encoding="utf-8"?>
<ds:datastoreItem xmlns:ds="http://schemas.openxmlformats.org/officeDocument/2006/customXml" ds:itemID="{1C814470-EA85-4649-8FA4-89EC523C06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9a8550-e539-4dc3-965b-8d5a5317d50e"/>
    <ds:schemaRef ds:uri="1a3b9cff-da8b-4d06-b24b-c93ccb79bb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2ED534-EABC-48DD-80C3-AC231C95B52B}">
  <ds:schemaRefs>
    <ds:schemaRef ds:uri="http://schemas.microsoft.com/sharepoint/v3/contenttype/forms"/>
  </ds:schemaRefs>
</ds:datastoreItem>
</file>

<file path=customXml/itemProps3.xml><?xml version="1.0" encoding="utf-8"?>
<ds:datastoreItem xmlns:ds="http://schemas.openxmlformats.org/officeDocument/2006/customXml" ds:itemID="{E505C437-3759-44EA-B87C-C61DD5A667CA}">
  <ds:schemaRefs>
    <ds:schemaRef ds:uri="http://schemas.microsoft.com/office/2006/metadata/longProperties"/>
  </ds:schemaRefs>
</ds:datastoreItem>
</file>

<file path=customXml/itemProps4.xml><?xml version="1.0" encoding="utf-8"?>
<ds:datastoreItem xmlns:ds="http://schemas.openxmlformats.org/officeDocument/2006/customXml" ds:itemID="{75EDF477-35C5-4686-BCE8-A86689078EB7}">
  <ds:schemaRefs>
    <ds:schemaRef ds:uri="http://schemas.microsoft.com/office/2006/metadata/properties"/>
    <ds:schemaRef ds:uri="7e9a8550-e539-4dc3-965b-8d5a5317d50e"/>
    <ds:schemaRef ds:uri="1a3b9cff-da8b-4d06-b24b-c93ccb79bbb5"/>
  </ds:schemaRefs>
</ds:datastoreItem>
</file>

<file path=customXml/itemProps5.xml><?xml version="1.0" encoding="utf-8"?>
<ds:datastoreItem xmlns:ds="http://schemas.openxmlformats.org/officeDocument/2006/customXml" ds:itemID="{9C6DCF8A-B975-4D56-91C9-BB6DA8C0C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58</Pages>
  <Words>13995</Words>
  <Characters>79775</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AcQual 104 Simplified Programme Document Template</vt:lpstr>
    </vt:vector>
  </TitlesOfParts>
  <Company/>
  <LinksUpToDate>false</LinksUpToDate>
  <CharactersWithSpaces>93583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AcQual 104 Simplified Programme Document Template</dc:title>
  <dc:creator>joanm ext 8018</dc:creator>
  <cp:lastModifiedBy>Default-User</cp:lastModifiedBy>
  <cp:revision>614</cp:revision>
  <cp:lastPrinted>2015-01-21T22:40:00Z</cp:lastPrinted>
  <dcterms:created xsi:type="dcterms:W3CDTF">2016-09-21T22:19:00Z</dcterms:created>
  <dcterms:modified xsi:type="dcterms:W3CDTF">2016-10-10T22:32:00Z</dcterms:modified>
</cp:coreProperties>
</file>