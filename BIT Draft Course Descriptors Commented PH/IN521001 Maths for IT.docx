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001" w:rsidRDefault="00E02001" w:rsidP="00E02001">
      <w:pPr>
        <w:widowControl w:val="0"/>
        <w:tabs>
          <w:tab w:val="right" w:pos="8931"/>
        </w:tabs>
        <w:spacing w:line="240" w:lineRule="exact"/>
        <w:rPr>
          <w:i/>
          <w:sz w:val="18"/>
          <w:lang w:val="en-US"/>
        </w:rPr>
      </w:pPr>
      <w:bookmarkStart w:id="0" w:name="_Toc433018315"/>
      <w:r>
        <w:rPr>
          <w:i/>
          <w:sz w:val="18"/>
          <w:lang w:val="en-US"/>
        </w:rPr>
        <w:t xml:space="preserve">Programme Document:  </w:t>
      </w:r>
      <w:r>
        <w:rPr>
          <w:i/>
          <w:sz w:val="18"/>
          <w:lang w:val="en-US"/>
        </w:rPr>
        <w:tab/>
        <w:t>Approved: Academic Board 22 July 2009</w:t>
      </w:r>
    </w:p>
    <w:p w:rsidR="00E02001" w:rsidRPr="00E02001" w:rsidRDefault="00E02001" w:rsidP="00E02001">
      <w:pPr>
        <w:widowControl w:val="0"/>
        <w:tabs>
          <w:tab w:val="right" w:pos="8931"/>
        </w:tabs>
        <w:spacing w:line="240" w:lineRule="exact"/>
        <w:rPr>
          <w:i/>
          <w:sz w:val="18"/>
          <w:u w:val="single"/>
          <w:lang w:val="en-US"/>
        </w:rPr>
      </w:pPr>
      <w:r w:rsidRPr="00E02001">
        <w:rPr>
          <w:i/>
          <w:sz w:val="18"/>
          <w:u w:val="single"/>
          <w:lang w:val="en-US"/>
        </w:rPr>
        <w:t>OT4765 Bachelor of Information Technology</w:t>
      </w:r>
      <w:r w:rsidRPr="00E02001">
        <w:rPr>
          <w:i/>
          <w:sz w:val="18"/>
          <w:u w:val="single"/>
          <w:lang w:val="en-US"/>
        </w:rPr>
        <w:tab/>
        <w:t>Amended Academic Board 19 October 2016</w:t>
      </w:r>
    </w:p>
    <w:p w:rsidR="00E02001" w:rsidRPr="00BF07C9" w:rsidRDefault="00E02001" w:rsidP="00E02001">
      <w:pPr>
        <w:pStyle w:val="Heading2"/>
        <w:numPr>
          <w:ilvl w:val="0"/>
          <w:numId w:val="0"/>
        </w:numPr>
      </w:pPr>
      <w:r>
        <w:t xml:space="preserve">7.8  </w:t>
      </w:r>
      <w:r w:rsidRPr="00BF07C9">
        <w:t>Maths for IT</w:t>
      </w:r>
      <w:bookmarkEnd w:id="0"/>
      <w:r w:rsidRPr="00BF07C9">
        <w:t xml:space="preserve"> </w:t>
      </w:r>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2053"/>
        <w:gridCol w:w="3780"/>
        <w:gridCol w:w="1322"/>
      </w:tblGrid>
      <w:tr w:rsidR="00E02001" w:rsidRPr="00B17E3B" w:rsidTr="00AA5BC7">
        <w:trPr>
          <w:cantSplit/>
        </w:trPr>
        <w:tc>
          <w:tcPr>
            <w:tcW w:w="1548" w:type="dxa"/>
            <w:tcBorders>
              <w:top w:val="single" w:sz="1" w:space="0" w:color="000000"/>
              <w:left w:val="single" w:sz="1" w:space="0" w:color="000000"/>
              <w:bottom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i/>
              </w:rPr>
              <w:t>SMS Code</w:t>
            </w:r>
          </w:p>
        </w:tc>
        <w:tc>
          <w:tcPr>
            <w:tcW w:w="2053" w:type="dxa"/>
            <w:tcBorders>
              <w:top w:val="single" w:sz="1" w:space="0" w:color="000000"/>
              <w:left w:val="single" w:sz="1" w:space="0" w:color="000000"/>
              <w:bottom w:val="single" w:sz="1" w:space="0" w:color="000000"/>
              <w:right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rPr>
              <w:t>IN521001</w:t>
            </w:r>
            <w:r>
              <w:rPr>
                <w:rFonts w:cs="Arial"/>
              </w:rPr>
              <w:t>/IX521001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rPr>
              <w:t>60</w:t>
            </w:r>
          </w:p>
        </w:tc>
      </w:tr>
      <w:tr w:rsidR="00E02001" w:rsidRPr="00B17E3B" w:rsidTr="00AA5BC7">
        <w:trPr>
          <w:cantSplit/>
        </w:trPr>
        <w:tc>
          <w:tcPr>
            <w:tcW w:w="1548" w:type="dxa"/>
            <w:tcBorders>
              <w:left w:val="single" w:sz="1" w:space="0" w:color="000000"/>
              <w:bottom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i/>
              </w:rPr>
              <w:t>Level</w:t>
            </w:r>
          </w:p>
        </w:tc>
        <w:tc>
          <w:tcPr>
            <w:tcW w:w="2053" w:type="dxa"/>
            <w:tcBorders>
              <w:left w:val="single" w:sz="1" w:space="0" w:color="000000"/>
              <w:bottom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rPr>
              <w:t>5</w:t>
            </w:r>
          </w:p>
        </w:tc>
        <w:tc>
          <w:tcPr>
            <w:tcW w:w="3780" w:type="dxa"/>
            <w:tcBorders>
              <w:left w:val="single" w:sz="1" w:space="0" w:color="000000"/>
              <w:bottom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rPr>
              <w:t>nil</w:t>
            </w:r>
          </w:p>
        </w:tc>
      </w:tr>
      <w:tr w:rsidR="00E02001" w:rsidRPr="00B17E3B" w:rsidTr="00AA5BC7">
        <w:trPr>
          <w:cantSplit/>
        </w:trPr>
        <w:tc>
          <w:tcPr>
            <w:tcW w:w="1548" w:type="dxa"/>
            <w:tcBorders>
              <w:left w:val="single" w:sz="1" w:space="0" w:color="000000"/>
              <w:bottom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i/>
              </w:rPr>
              <w:t>Credits</w:t>
            </w:r>
          </w:p>
        </w:tc>
        <w:tc>
          <w:tcPr>
            <w:tcW w:w="2053" w:type="dxa"/>
            <w:tcBorders>
              <w:left w:val="single" w:sz="1" w:space="0" w:color="000000"/>
              <w:bottom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rPr>
              <w:t>15</w:t>
            </w:r>
          </w:p>
        </w:tc>
        <w:tc>
          <w:tcPr>
            <w:tcW w:w="3780" w:type="dxa"/>
            <w:tcBorders>
              <w:left w:val="single" w:sz="1" w:space="0" w:color="000000"/>
              <w:bottom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i/>
              </w:rPr>
              <w:t>Self</w:t>
            </w:r>
            <w:r>
              <w:rPr>
                <w:rFonts w:cs="Arial"/>
                <w:i/>
              </w:rPr>
              <w:t>-</w:t>
            </w:r>
            <w:r w:rsidRPr="00B17E3B">
              <w:rPr>
                <w:rFonts w:cs="Arial"/>
                <w:i/>
              </w:rPr>
              <w:t>Directed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Pr>
                <w:rFonts w:cs="Arial"/>
              </w:rPr>
              <w:t>90</w:t>
            </w:r>
          </w:p>
        </w:tc>
      </w:tr>
      <w:tr w:rsidR="00E02001" w:rsidRPr="003C080B" w:rsidTr="00AA5BC7">
        <w:trPr>
          <w:cantSplit/>
        </w:trPr>
        <w:tc>
          <w:tcPr>
            <w:tcW w:w="1548" w:type="dxa"/>
            <w:tcBorders>
              <w:left w:val="single" w:sz="1" w:space="0" w:color="000000"/>
              <w:bottom w:val="single" w:sz="4" w:space="0" w:color="auto"/>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rPr>
              <w:t>Prerequisites</w:t>
            </w:r>
          </w:p>
        </w:tc>
        <w:tc>
          <w:tcPr>
            <w:tcW w:w="2053" w:type="dxa"/>
            <w:tcBorders>
              <w:left w:val="single" w:sz="1" w:space="0" w:color="000000"/>
              <w:bottom w:val="single" w:sz="4" w:space="0" w:color="auto"/>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rPr>
              <w:t>none</w:t>
            </w:r>
          </w:p>
        </w:tc>
        <w:tc>
          <w:tcPr>
            <w:tcW w:w="3780" w:type="dxa"/>
            <w:tcBorders>
              <w:left w:val="single" w:sz="1" w:space="0" w:color="000000"/>
              <w:bottom w:val="single" w:sz="4" w:space="0" w:color="auto"/>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E02001" w:rsidRPr="003C080B" w:rsidRDefault="00E02001" w:rsidP="00AA5BC7">
            <w:pPr>
              <w:pStyle w:val="BodyTextIndent"/>
              <w:tabs>
                <w:tab w:val="clear" w:pos="851"/>
              </w:tabs>
              <w:spacing w:after="0"/>
              <w:ind w:left="0"/>
              <w:rPr>
                <w:rFonts w:cs="Arial"/>
                <w:i/>
              </w:rPr>
            </w:pPr>
            <w:r>
              <w:rPr>
                <w:rFonts w:cs="Arial"/>
              </w:rPr>
              <w:t>15</w:t>
            </w:r>
            <w:r w:rsidRPr="00B17E3B">
              <w:rPr>
                <w:rFonts w:cs="Arial"/>
              </w:rPr>
              <w:t>0</w:t>
            </w:r>
          </w:p>
        </w:tc>
      </w:tr>
      <w:tr w:rsidR="00E02001" w:rsidRPr="003C080B" w:rsidTr="00AA5BC7">
        <w:trPr>
          <w:cantSplit/>
          <w:trHeight w:val="206"/>
        </w:trPr>
        <w:tc>
          <w:tcPr>
            <w:tcW w:w="8703" w:type="dxa"/>
            <w:gridSpan w:val="4"/>
            <w:tcBorders>
              <w:top w:val="single" w:sz="4" w:space="0" w:color="auto"/>
              <w:left w:val="single" w:sz="4" w:space="0" w:color="auto"/>
              <w:bottom w:val="single" w:sz="4" w:space="0" w:color="auto"/>
              <w:right w:val="single" w:sz="4" w:space="0" w:color="auto"/>
            </w:tcBorders>
            <w:vAlign w:val="center"/>
          </w:tcPr>
          <w:p w:rsidR="00E02001" w:rsidRPr="003C080B" w:rsidRDefault="00E02001" w:rsidP="00AA5BC7">
            <w:pPr>
              <w:pStyle w:val="BodyTextIndent"/>
              <w:tabs>
                <w:tab w:val="clear" w:pos="851"/>
              </w:tabs>
              <w:spacing w:after="0"/>
              <w:ind w:left="0"/>
              <w:rPr>
                <w:rFonts w:cs="Arial"/>
                <w:i/>
              </w:rPr>
            </w:pPr>
            <w:r w:rsidRPr="003C080B">
              <w:rPr>
                <w:rFonts w:cs="Arial"/>
                <w:i/>
              </w:rPr>
              <w:t>This course approved in another Programme</w:t>
            </w:r>
            <w:r>
              <w:rPr>
                <w:rFonts w:cs="Arial"/>
                <w:i/>
              </w:rPr>
              <w:t xml:space="preserve">: </w:t>
            </w:r>
            <w:r w:rsidRPr="003C080B">
              <w:rPr>
                <w:rFonts w:cs="Arial"/>
                <w:i/>
              </w:rPr>
              <w:t>No</w:t>
            </w:r>
          </w:p>
        </w:tc>
      </w:tr>
    </w:tbl>
    <w:p w:rsidR="00E02001" w:rsidRPr="003C080B" w:rsidRDefault="00E02001" w:rsidP="00E02001">
      <w:pPr>
        <w:pStyle w:val="BodyTextIndent"/>
        <w:spacing w:before="240"/>
        <w:ind w:left="0"/>
        <w:rPr>
          <w:rFonts w:cs="Arial"/>
          <w:b/>
          <w:i/>
          <w:sz w:val="22"/>
          <w:szCs w:val="22"/>
        </w:rPr>
      </w:pPr>
      <w:r w:rsidRPr="003C080B">
        <w:rPr>
          <w:rFonts w:cs="Arial"/>
          <w:b/>
          <w:i/>
          <w:sz w:val="22"/>
          <w:szCs w:val="22"/>
        </w:rPr>
        <w:t>Aims</w:t>
      </w:r>
    </w:p>
    <w:p w:rsidR="00E02001" w:rsidRPr="0087266C" w:rsidRDefault="00E02001" w:rsidP="00E02001">
      <w:pPr>
        <w:pStyle w:val="BodyTextIndent"/>
        <w:ind w:left="0"/>
        <w:rPr>
          <w:rFonts w:cs="Arial"/>
          <w:bCs/>
          <w:iCs/>
        </w:rPr>
      </w:pPr>
      <w:r w:rsidRPr="0087266C">
        <w:rPr>
          <w:rFonts w:cs="Arial"/>
          <w:bCs/>
          <w:iCs/>
        </w:rPr>
        <w:t>To in</w:t>
      </w:r>
      <w:r>
        <w:rPr>
          <w:rFonts w:cs="Arial"/>
          <w:bCs/>
          <w:iCs/>
        </w:rPr>
        <w:t xml:space="preserve">troduce students to </w:t>
      </w:r>
      <w:r w:rsidRPr="0087266C">
        <w:rPr>
          <w:rFonts w:cs="Arial"/>
          <w:bCs/>
          <w:iCs/>
        </w:rPr>
        <w:t>mathema</w:t>
      </w:r>
      <w:r>
        <w:rPr>
          <w:rFonts w:cs="Arial"/>
          <w:bCs/>
          <w:iCs/>
        </w:rPr>
        <w:t>tical concepts and methods</w:t>
      </w:r>
      <w:r w:rsidRPr="0087266C">
        <w:rPr>
          <w:rFonts w:cs="Arial"/>
          <w:bCs/>
          <w:iCs/>
        </w:rPr>
        <w:t xml:space="preserve"> that underpin </w:t>
      </w:r>
      <w:del w:id="1" w:author="Maggie Wells" w:date="2016-08-22T13:22:00Z">
        <w:r w:rsidRPr="0087266C" w:rsidDel="002132C6">
          <w:rPr>
            <w:rFonts w:cs="Arial"/>
            <w:bCs/>
            <w:iCs/>
          </w:rPr>
          <w:delText xml:space="preserve">and are directly applicable to </w:delText>
        </w:r>
      </w:del>
      <w:r w:rsidRPr="0087266C">
        <w:rPr>
          <w:rFonts w:cs="Arial"/>
          <w:bCs/>
          <w:iCs/>
        </w:rPr>
        <w:t>the theory of information systems</w:t>
      </w:r>
      <w:r>
        <w:rPr>
          <w:rFonts w:cs="Arial"/>
          <w:bCs/>
          <w:iCs/>
        </w:rPr>
        <w:t xml:space="preserve">.  </w:t>
      </w:r>
      <w:del w:id="2" w:author="Maggie Wells" w:date="2016-08-22T09:34:00Z">
        <w:r w:rsidDel="006373DE">
          <w:rPr>
            <w:rFonts w:cs="Arial"/>
            <w:bCs/>
            <w:iCs/>
          </w:rPr>
          <w:delText>This course is primarily sited within the field of discrete mathematics.</w:delText>
        </w:r>
      </w:del>
    </w:p>
    <w:p w:rsidR="00E02001" w:rsidRPr="003C080B" w:rsidRDefault="00E02001" w:rsidP="00E02001">
      <w:pPr>
        <w:pStyle w:val="BodyTextIndent"/>
        <w:spacing w:before="240"/>
        <w:ind w:left="0"/>
        <w:rPr>
          <w:rFonts w:cs="Arial"/>
          <w:b/>
          <w:i/>
          <w:sz w:val="22"/>
          <w:szCs w:val="22"/>
        </w:rPr>
      </w:pPr>
      <w:r w:rsidRPr="003C080B">
        <w:rPr>
          <w:rFonts w:cs="Arial"/>
          <w:b/>
          <w:i/>
          <w:sz w:val="22"/>
          <w:szCs w:val="22"/>
        </w:rPr>
        <w:t>Learning Outcomes</w:t>
      </w:r>
    </w:p>
    <w:p w:rsidR="00E02001" w:rsidRPr="003C080B" w:rsidRDefault="00E02001" w:rsidP="00E02001">
      <w:pPr>
        <w:pStyle w:val="BodyTextIndent"/>
        <w:ind w:left="0"/>
        <w:rPr>
          <w:rFonts w:cs="Arial"/>
        </w:rPr>
      </w:pPr>
      <w:r w:rsidRPr="003C080B">
        <w:rPr>
          <w:rFonts w:cs="Arial"/>
        </w:rPr>
        <w:t>At the successful completion of this course, students will be able</w:t>
      </w:r>
      <w:r>
        <w:rPr>
          <w:rFonts w:cs="Arial"/>
        </w:rPr>
        <w:t xml:space="preserve"> to:</w:t>
      </w:r>
    </w:p>
    <w:p w:rsidR="00E02001" w:rsidRDefault="00DE73A6" w:rsidP="00E02001">
      <w:pPr>
        <w:pStyle w:val="BodyTextIndent"/>
        <w:numPr>
          <w:ilvl w:val="0"/>
          <w:numId w:val="2"/>
        </w:numPr>
        <w:tabs>
          <w:tab w:val="clear" w:pos="360"/>
          <w:tab w:val="clear" w:pos="851"/>
          <w:tab w:val="left" w:pos="567"/>
        </w:tabs>
        <w:ind w:left="567" w:hanging="567"/>
        <w:rPr>
          <w:rFonts w:cs="Arial"/>
        </w:rPr>
      </w:pPr>
      <w:r>
        <w:rPr>
          <w:rFonts w:cs="Arial"/>
        </w:rPr>
        <w:t xml:space="preserve">Use </w:t>
      </w:r>
      <w:r w:rsidR="00E02001">
        <w:rPr>
          <w:rFonts w:cs="Arial"/>
        </w:rPr>
        <w:t>decimal and binary number systems, their notation and arithmetic.</w:t>
      </w:r>
    </w:p>
    <w:p w:rsidR="00E02001" w:rsidRDefault="00E02001" w:rsidP="00E02001">
      <w:pPr>
        <w:pStyle w:val="BodyTextIndent"/>
        <w:numPr>
          <w:ilvl w:val="0"/>
          <w:numId w:val="2"/>
        </w:numPr>
        <w:tabs>
          <w:tab w:val="clear" w:pos="360"/>
          <w:tab w:val="clear" w:pos="851"/>
          <w:tab w:val="left" w:pos="567"/>
        </w:tabs>
        <w:ind w:left="567" w:hanging="567"/>
        <w:rPr>
          <w:rFonts w:cs="Arial"/>
        </w:rPr>
      </w:pPr>
      <w:r>
        <w:rPr>
          <w:rFonts w:cs="Arial"/>
        </w:rPr>
        <w:t>Model digital circuits using logic notation.</w:t>
      </w:r>
    </w:p>
    <w:p w:rsidR="00E02001" w:rsidRDefault="0095786D" w:rsidP="00E02001">
      <w:pPr>
        <w:pStyle w:val="BodyTextIndent"/>
        <w:numPr>
          <w:ilvl w:val="0"/>
          <w:numId w:val="2"/>
        </w:numPr>
        <w:tabs>
          <w:tab w:val="clear" w:pos="360"/>
          <w:tab w:val="clear" w:pos="851"/>
          <w:tab w:val="left" w:pos="567"/>
        </w:tabs>
        <w:ind w:left="567" w:hanging="567"/>
        <w:rPr>
          <w:rFonts w:cs="Arial"/>
        </w:rPr>
      </w:pPr>
      <w:r>
        <w:rPr>
          <w:rFonts w:cs="Arial"/>
        </w:rPr>
        <w:t>Use number theory to explore</w:t>
      </w:r>
      <w:r w:rsidR="00E614D4">
        <w:rPr>
          <w:rFonts w:cs="Arial"/>
        </w:rPr>
        <w:t xml:space="preserve"> encryption techniques.</w:t>
      </w:r>
    </w:p>
    <w:p w:rsidR="00E02001" w:rsidRPr="00A34A56" w:rsidRDefault="00B02CD0" w:rsidP="00E02001">
      <w:pPr>
        <w:pStyle w:val="BodyTextIndent"/>
        <w:numPr>
          <w:ilvl w:val="0"/>
          <w:numId w:val="2"/>
        </w:numPr>
        <w:tabs>
          <w:tab w:val="clear" w:pos="360"/>
          <w:tab w:val="clear" w:pos="851"/>
          <w:tab w:val="left" w:pos="567"/>
        </w:tabs>
        <w:ind w:left="567" w:hanging="567"/>
        <w:rPr>
          <w:rFonts w:cs="Arial"/>
        </w:rPr>
      </w:pPr>
      <w:r>
        <w:rPr>
          <w:rFonts w:cs="Arial"/>
        </w:rPr>
        <w:t>Use</w:t>
      </w:r>
      <w:r w:rsidR="00E614D4">
        <w:rPr>
          <w:rFonts w:cs="Arial"/>
        </w:rPr>
        <w:t xml:space="preserve"> t</w:t>
      </w:r>
      <w:r w:rsidR="00E02001" w:rsidRPr="00A34A56">
        <w:rPr>
          <w:rFonts w:cs="Arial"/>
        </w:rPr>
        <w:t xml:space="preserve">he mathematics of </w:t>
      </w:r>
      <w:r w:rsidR="0095786D">
        <w:rPr>
          <w:rFonts w:cs="Arial"/>
        </w:rPr>
        <w:t xml:space="preserve">algorithms, functions, </w:t>
      </w:r>
      <w:r w:rsidR="00E02001" w:rsidRPr="00A34A56">
        <w:rPr>
          <w:rFonts w:cs="Arial"/>
        </w:rPr>
        <w:t>iteration</w:t>
      </w:r>
      <w:r w:rsidR="004D0BC2">
        <w:rPr>
          <w:rFonts w:cs="Arial"/>
        </w:rPr>
        <w:t>,</w:t>
      </w:r>
      <w:r w:rsidR="00E02001" w:rsidRPr="00A34A56">
        <w:rPr>
          <w:rFonts w:cs="Arial"/>
        </w:rPr>
        <w:t xml:space="preserve"> and rec</w:t>
      </w:r>
      <w:bookmarkStart w:id="3" w:name="_GoBack"/>
      <w:bookmarkEnd w:id="3"/>
      <w:r w:rsidR="00E02001" w:rsidRPr="00A34A56">
        <w:rPr>
          <w:rFonts w:cs="Arial"/>
        </w:rPr>
        <w:t>ursion.</w:t>
      </w:r>
    </w:p>
    <w:p w:rsidR="00E02001" w:rsidRDefault="00B02CD0" w:rsidP="00E02001">
      <w:pPr>
        <w:pStyle w:val="BodyTextIndent"/>
        <w:numPr>
          <w:ilvl w:val="0"/>
          <w:numId w:val="2"/>
        </w:numPr>
        <w:tabs>
          <w:tab w:val="clear" w:pos="360"/>
          <w:tab w:val="clear" w:pos="851"/>
          <w:tab w:val="left" w:pos="567"/>
        </w:tabs>
        <w:ind w:left="567" w:hanging="567"/>
        <w:rPr>
          <w:rFonts w:cs="Arial"/>
        </w:rPr>
      </w:pPr>
      <w:r>
        <w:rPr>
          <w:rFonts w:cs="Arial"/>
        </w:rPr>
        <w:t>Apply</w:t>
      </w:r>
      <w:r w:rsidR="00E02001">
        <w:rPr>
          <w:rFonts w:cs="Arial"/>
        </w:rPr>
        <w:t xml:space="preserve"> graphing techniques </w:t>
      </w:r>
      <w:r>
        <w:rPr>
          <w:rFonts w:cs="Arial"/>
        </w:rPr>
        <w:t>to</w:t>
      </w:r>
      <w:r w:rsidR="00E02001">
        <w:rPr>
          <w:rFonts w:cs="Arial"/>
        </w:rPr>
        <w:t xml:space="preserve"> a variety of functions.</w:t>
      </w:r>
    </w:p>
    <w:p w:rsidR="003161C8" w:rsidRDefault="0095786D" w:rsidP="003161C8">
      <w:pPr>
        <w:pStyle w:val="BodyTextIndent"/>
        <w:tabs>
          <w:tab w:val="clear" w:pos="851"/>
          <w:tab w:val="left" w:pos="567"/>
        </w:tabs>
        <w:ind w:left="0"/>
        <w:rPr>
          <w:rFonts w:cs="Arial"/>
        </w:rPr>
      </w:pPr>
      <w:r>
        <w:rPr>
          <w:rFonts w:cs="Arial"/>
        </w:rPr>
        <w:t>6</w:t>
      </w:r>
      <w:r w:rsidR="00E02001">
        <w:rPr>
          <w:rFonts w:cs="Arial"/>
        </w:rPr>
        <w:t xml:space="preserve">. </w:t>
      </w:r>
      <w:r>
        <w:rPr>
          <w:rFonts w:cs="Arial"/>
        </w:rPr>
        <w:tab/>
      </w:r>
      <w:r w:rsidR="00806607">
        <w:rPr>
          <w:rFonts w:cs="Arial"/>
        </w:rPr>
        <w:t>S</w:t>
      </w:r>
      <w:r w:rsidR="00E02001">
        <w:rPr>
          <w:rFonts w:cs="Arial"/>
        </w:rPr>
        <w:t xml:space="preserve">olve problems </w:t>
      </w:r>
      <w:r>
        <w:rPr>
          <w:rFonts w:cs="Arial"/>
        </w:rPr>
        <w:t>using coordinate geometry and trigonometry</w:t>
      </w:r>
      <w:r w:rsidR="00E02001">
        <w:rPr>
          <w:rFonts w:cs="Arial"/>
        </w:rPr>
        <w:t>.</w:t>
      </w:r>
    </w:p>
    <w:p w:rsidR="00E02001" w:rsidRDefault="00806607" w:rsidP="003161C8">
      <w:pPr>
        <w:pStyle w:val="BodyTextIndent"/>
        <w:tabs>
          <w:tab w:val="clear" w:pos="851"/>
          <w:tab w:val="left" w:pos="567"/>
        </w:tabs>
        <w:ind w:left="0"/>
        <w:rPr>
          <w:rFonts w:cs="Arial"/>
        </w:rPr>
      </w:pPr>
      <w:r>
        <w:rPr>
          <w:rFonts w:cs="Arial"/>
        </w:rPr>
        <w:t xml:space="preserve">7. </w:t>
      </w:r>
      <w:r w:rsidR="003161C8">
        <w:rPr>
          <w:rFonts w:cs="Arial"/>
        </w:rPr>
        <w:tab/>
      </w:r>
      <w:r>
        <w:rPr>
          <w:rFonts w:cs="Arial"/>
        </w:rPr>
        <w:t xml:space="preserve">Solve </w:t>
      </w:r>
      <w:r w:rsidR="00E02001">
        <w:rPr>
          <w:rFonts w:cs="Arial"/>
        </w:rPr>
        <w:t>network topolog</w:t>
      </w:r>
      <w:r>
        <w:rPr>
          <w:rFonts w:cs="Arial"/>
        </w:rPr>
        <w:t>y problems using recognised algorithms</w:t>
      </w:r>
      <w:r w:rsidR="00E02001">
        <w:rPr>
          <w:rFonts w:cs="Arial"/>
        </w:rPr>
        <w:t>.</w:t>
      </w:r>
    </w:p>
    <w:p w:rsidR="00E02001" w:rsidRDefault="00E02001" w:rsidP="003161C8">
      <w:pPr>
        <w:pStyle w:val="BodyTextIndent"/>
        <w:tabs>
          <w:tab w:val="clear" w:pos="851"/>
          <w:tab w:val="left" w:pos="567"/>
        </w:tabs>
        <w:spacing w:before="240"/>
        <w:ind w:left="-567"/>
        <w:rPr>
          <w:rFonts w:cs="Arial"/>
        </w:rPr>
      </w:pPr>
    </w:p>
    <w:p w:rsidR="00E02001" w:rsidRPr="00E02001" w:rsidRDefault="00E02001" w:rsidP="003161C8">
      <w:pPr>
        <w:pStyle w:val="BodyTextIndent"/>
        <w:tabs>
          <w:tab w:val="clear" w:pos="851"/>
          <w:tab w:val="left" w:pos="0"/>
        </w:tabs>
        <w:spacing w:before="240"/>
        <w:ind w:left="-567"/>
        <w:rPr>
          <w:rFonts w:cs="Arial"/>
          <w:b/>
          <w:i/>
          <w:sz w:val="22"/>
          <w:szCs w:val="22"/>
        </w:rPr>
      </w:pPr>
      <w:r>
        <w:rPr>
          <w:rFonts w:cs="Arial"/>
          <w:b/>
          <w:i/>
          <w:sz w:val="22"/>
          <w:szCs w:val="22"/>
        </w:rPr>
        <w:tab/>
      </w:r>
      <w:r w:rsidRPr="00E02001">
        <w:rPr>
          <w:rFonts w:cs="Arial"/>
          <w:b/>
          <w:i/>
          <w:sz w:val="22"/>
          <w:szCs w:val="22"/>
        </w:rPr>
        <w:t>Indicative Content</w:t>
      </w:r>
    </w:p>
    <w:p w:rsidR="00E02001" w:rsidRPr="006B1B1E" w:rsidRDefault="00E02001" w:rsidP="00E02001">
      <w:pPr>
        <w:pStyle w:val="BodyTextIndent"/>
        <w:ind w:left="0"/>
        <w:rPr>
          <w:rFonts w:cs="Arial"/>
        </w:rPr>
      </w:pPr>
      <w:r w:rsidRPr="006B1B1E">
        <w:rPr>
          <w:rFonts w:cs="Arial"/>
        </w:rPr>
        <w:t>All theoretical</w:t>
      </w:r>
      <w:r>
        <w:rPr>
          <w:rFonts w:cs="Arial"/>
        </w:rPr>
        <w:t xml:space="preserve"> areas will be presented within an information technology context.</w:t>
      </w:r>
    </w:p>
    <w:p w:rsidR="00E02001" w:rsidRDefault="00E02001" w:rsidP="00E02001">
      <w:pPr>
        <w:numPr>
          <w:ilvl w:val="0"/>
          <w:numId w:val="3"/>
        </w:numPr>
        <w:tabs>
          <w:tab w:val="clear" w:pos="360"/>
          <w:tab w:val="num" w:pos="426"/>
        </w:tabs>
        <w:spacing w:after="60"/>
        <w:ind w:left="426" w:hanging="426"/>
        <w:rPr>
          <w:rFonts w:cs="Arial"/>
        </w:rPr>
      </w:pPr>
      <w:r>
        <w:rPr>
          <w:rFonts w:cs="Arial"/>
        </w:rPr>
        <w:t>Number systems</w:t>
      </w:r>
    </w:p>
    <w:p w:rsidR="00E02001" w:rsidRPr="00FB4CF2" w:rsidRDefault="00E02001" w:rsidP="00E02001">
      <w:pPr>
        <w:numPr>
          <w:ilvl w:val="0"/>
          <w:numId w:val="3"/>
        </w:numPr>
        <w:tabs>
          <w:tab w:val="clear" w:pos="360"/>
          <w:tab w:val="num" w:pos="426"/>
        </w:tabs>
        <w:spacing w:after="60"/>
        <w:ind w:left="426" w:hanging="426"/>
        <w:rPr>
          <w:rFonts w:cs="Arial"/>
        </w:rPr>
      </w:pPr>
      <w:r w:rsidRPr="00FB4CF2">
        <w:rPr>
          <w:rFonts w:cs="Arial"/>
        </w:rPr>
        <w:t>Set theory</w:t>
      </w:r>
    </w:p>
    <w:p w:rsidR="00E02001" w:rsidRDefault="00E02001" w:rsidP="00E02001">
      <w:pPr>
        <w:numPr>
          <w:ilvl w:val="0"/>
          <w:numId w:val="3"/>
        </w:numPr>
        <w:tabs>
          <w:tab w:val="clear" w:pos="360"/>
          <w:tab w:val="num" w:pos="426"/>
        </w:tabs>
        <w:spacing w:after="60"/>
        <w:ind w:left="426" w:hanging="426"/>
        <w:rPr>
          <w:rFonts w:cs="Arial"/>
        </w:rPr>
      </w:pPr>
      <w:r w:rsidRPr="00FB4CF2">
        <w:rPr>
          <w:rFonts w:cs="Arial"/>
        </w:rPr>
        <w:t>Logic notation</w:t>
      </w:r>
    </w:p>
    <w:p w:rsidR="00E614D4" w:rsidRPr="00FB4CF2" w:rsidRDefault="00E614D4" w:rsidP="00E02001">
      <w:pPr>
        <w:numPr>
          <w:ilvl w:val="0"/>
          <w:numId w:val="3"/>
        </w:numPr>
        <w:tabs>
          <w:tab w:val="clear" w:pos="360"/>
          <w:tab w:val="num" w:pos="426"/>
        </w:tabs>
        <w:spacing w:after="60"/>
        <w:ind w:left="426" w:hanging="426"/>
        <w:rPr>
          <w:rFonts w:cs="Arial"/>
        </w:rPr>
      </w:pPr>
      <w:r>
        <w:rPr>
          <w:rFonts w:cs="Arial"/>
        </w:rPr>
        <w:t>Computer coding sy</w:t>
      </w:r>
      <w:r w:rsidR="0095786D">
        <w:rPr>
          <w:rFonts w:cs="Arial"/>
        </w:rPr>
        <w:t>s</w:t>
      </w:r>
      <w:r>
        <w:rPr>
          <w:rFonts w:cs="Arial"/>
        </w:rPr>
        <w:t>tems</w:t>
      </w:r>
    </w:p>
    <w:p w:rsidR="00E02001" w:rsidRDefault="00E02001" w:rsidP="00E02001">
      <w:pPr>
        <w:numPr>
          <w:ilvl w:val="0"/>
          <w:numId w:val="3"/>
        </w:numPr>
        <w:tabs>
          <w:tab w:val="clear" w:pos="360"/>
          <w:tab w:val="num" w:pos="426"/>
        </w:tabs>
        <w:spacing w:after="60"/>
        <w:ind w:left="426" w:hanging="426"/>
        <w:rPr>
          <w:rFonts w:cs="Arial"/>
        </w:rPr>
      </w:pPr>
      <w:r>
        <w:rPr>
          <w:rFonts w:cs="Arial"/>
        </w:rPr>
        <w:t>Check digits</w:t>
      </w:r>
    </w:p>
    <w:p w:rsidR="00E02001" w:rsidRPr="00FB4CF2" w:rsidRDefault="00E02001" w:rsidP="00E02001">
      <w:pPr>
        <w:numPr>
          <w:ilvl w:val="0"/>
          <w:numId w:val="3"/>
        </w:numPr>
        <w:tabs>
          <w:tab w:val="clear" w:pos="360"/>
          <w:tab w:val="num" w:pos="426"/>
        </w:tabs>
        <w:spacing w:after="60"/>
        <w:ind w:left="426" w:hanging="426"/>
        <w:rPr>
          <w:rFonts w:cs="Arial"/>
        </w:rPr>
      </w:pPr>
      <w:r>
        <w:rPr>
          <w:rFonts w:cs="Arial"/>
        </w:rPr>
        <w:t>Pseudo random number generators</w:t>
      </w:r>
    </w:p>
    <w:p w:rsidR="00E02001" w:rsidRDefault="00E02001" w:rsidP="00E02001">
      <w:pPr>
        <w:numPr>
          <w:ilvl w:val="0"/>
          <w:numId w:val="3"/>
        </w:numPr>
        <w:tabs>
          <w:tab w:val="clear" w:pos="360"/>
          <w:tab w:val="num" w:pos="426"/>
        </w:tabs>
        <w:spacing w:after="60"/>
        <w:ind w:left="426" w:hanging="426"/>
        <w:rPr>
          <w:rFonts w:cs="Arial"/>
        </w:rPr>
      </w:pPr>
      <w:r>
        <w:rPr>
          <w:rFonts w:cs="Arial"/>
        </w:rPr>
        <w:t>E</w:t>
      </w:r>
      <w:r w:rsidRPr="00FB4CF2">
        <w:rPr>
          <w:rFonts w:cs="Arial"/>
        </w:rPr>
        <w:t>ncryption</w:t>
      </w:r>
      <w:r w:rsidR="00B02CD0">
        <w:rPr>
          <w:rFonts w:cs="Arial"/>
        </w:rPr>
        <w:t xml:space="preserve"> </w:t>
      </w:r>
      <w:r w:rsidR="00E614D4">
        <w:rPr>
          <w:rFonts w:cs="Arial"/>
        </w:rPr>
        <w:t>techniques</w:t>
      </w:r>
    </w:p>
    <w:p w:rsidR="00E02001" w:rsidRDefault="00E02001" w:rsidP="00E02001">
      <w:pPr>
        <w:numPr>
          <w:ilvl w:val="0"/>
          <w:numId w:val="3"/>
        </w:numPr>
        <w:tabs>
          <w:tab w:val="clear" w:pos="360"/>
          <w:tab w:val="num" w:pos="426"/>
        </w:tabs>
        <w:spacing w:after="60"/>
        <w:ind w:left="426" w:hanging="426"/>
        <w:rPr>
          <w:rFonts w:cs="Arial"/>
        </w:rPr>
      </w:pPr>
      <w:r>
        <w:rPr>
          <w:rFonts w:cs="Arial"/>
        </w:rPr>
        <w:t>Algorithms and functions</w:t>
      </w:r>
    </w:p>
    <w:p w:rsidR="00E02001" w:rsidRDefault="00E02001" w:rsidP="00E02001">
      <w:pPr>
        <w:numPr>
          <w:ilvl w:val="0"/>
          <w:numId w:val="3"/>
        </w:numPr>
        <w:tabs>
          <w:tab w:val="clear" w:pos="360"/>
          <w:tab w:val="num" w:pos="426"/>
        </w:tabs>
        <w:spacing w:after="60"/>
        <w:ind w:left="426" w:hanging="426"/>
        <w:rPr>
          <w:rFonts w:cs="Arial"/>
        </w:rPr>
      </w:pPr>
      <w:r>
        <w:rPr>
          <w:rFonts w:cs="Arial"/>
        </w:rPr>
        <w:t xml:space="preserve">Iteration and recursion </w:t>
      </w:r>
    </w:p>
    <w:p w:rsidR="00E02001" w:rsidRDefault="00E02001" w:rsidP="00E02001">
      <w:pPr>
        <w:numPr>
          <w:ilvl w:val="0"/>
          <w:numId w:val="3"/>
        </w:numPr>
        <w:tabs>
          <w:tab w:val="clear" w:pos="360"/>
          <w:tab w:val="num" w:pos="426"/>
        </w:tabs>
        <w:spacing w:after="60"/>
        <w:ind w:left="426" w:hanging="426"/>
        <w:rPr>
          <w:rFonts w:cs="Arial"/>
        </w:rPr>
      </w:pPr>
      <w:r>
        <w:rPr>
          <w:rFonts w:cs="Arial"/>
        </w:rPr>
        <w:t>Computational complexity</w:t>
      </w:r>
    </w:p>
    <w:p w:rsidR="00E02001" w:rsidRDefault="00E02001" w:rsidP="00E02001">
      <w:pPr>
        <w:numPr>
          <w:ilvl w:val="0"/>
          <w:numId w:val="3"/>
        </w:numPr>
        <w:tabs>
          <w:tab w:val="clear" w:pos="360"/>
          <w:tab w:val="num" w:pos="426"/>
        </w:tabs>
        <w:spacing w:after="60"/>
        <w:ind w:left="426" w:hanging="426"/>
        <w:rPr>
          <w:rFonts w:cs="Arial"/>
        </w:rPr>
      </w:pPr>
      <w:r>
        <w:rPr>
          <w:rFonts w:cs="Arial"/>
        </w:rPr>
        <w:t xml:space="preserve">Network </w:t>
      </w:r>
      <w:r w:rsidRPr="00FB4CF2">
        <w:rPr>
          <w:rFonts w:cs="Arial"/>
        </w:rPr>
        <w:t>topologies</w:t>
      </w:r>
    </w:p>
    <w:p w:rsidR="00E02001" w:rsidRDefault="00E02001" w:rsidP="00E02001">
      <w:pPr>
        <w:spacing w:after="60"/>
        <w:rPr>
          <w:rFonts w:cs="Arial"/>
        </w:rPr>
      </w:pPr>
    </w:p>
    <w:p w:rsidR="00E02001" w:rsidRDefault="00E02001" w:rsidP="00E02001">
      <w:pPr>
        <w:spacing w:after="60"/>
        <w:rPr>
          <w:rFonts w:cs="Arial"/>
        </w:rPr>
      </w:pPr>
    </w:p>
    <w:p w:rsidR="00E02001" w:rsidRPr="00284E4E" w:rsidRDefault="00E02001" w:rsidP="00E02001">
      <w:pPr>
        <w:pStyle w:val="Footer"/>
        <w:pBdr>
          <w:top w:val="single" w:sz="2" w:space="1" w:color="auto"/>
        </w:pBdr>
        <w:tabs>
          <w:tab w:val="right" w:pos="8931"/>
        </w:tabs>
        <w:jc w:val="right"/>
        <w:rPr>
          <w:rFonts w:cs="Arial"/>
          <w:i/>
          <w:sz w:val="18"/>
          <w:szCs w:val="18"/>
          <w:lang w:val="en-NZ"/>
        </w:rPr>
      </w:pPr>
      <w:r w:rsidRPr="00284E4E">
        <w:rPr>
          <w:rFonts w:cs="Arial"/>
          <w:noProof/>
          <w:sz w:val="18"/>
          <w:szCs w:val="18"/>
          <w:lang w:val="en-US" w:eastAsia="en-US"/>
        </w:rPr>
        <w:lastRenderedPageBreak/>
        <w:drawing>
          <wp:inline distT="0" distB="0" distL="0" distR="0" wp14:anchorId="5D27C02B" wp14:editId="59041846">
            <wp:extent cx="586740" cy="207010"/>
            <wp:effectExtent l="0" t="0" r="3810" b="2540"/>
            <wp:docPr id="1" name="Picture 1" descr="b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6740" cy="207010"/>
                    </a:xfrm>
                    <a:prstGeom prst="rect">
                      <a:avLst/>
                    </a:prstGeom>
                    <a:noFill/>
                    <a:ln>
                      <a:noFill/>
                    </a:ln>
                  </pic:spPr>
                </pic:pic>
              </a:graphicData>
            </a:graphic>
          </wp:inline>
        </w:drawing>
      </w:r>
      <w:r w:rsidRPr="00284E4E">
        <w:rPr>
          <w:rFonts w:cs="Arial"/>
          <w:i/>
          <w:sz w:val="18"/>
          <w:szCs w:val="18"/>
        </w:rPr>
        <w:t>http://creativecommons.org/licenses/by/3.0/nz/</w:t>
      </w:r>
      <w:r w:rsidRPr="00284E4E">
        <w:rPr>
          <w:rStyle w:val="PageNumber"/>
          <w:rFonts w:cs="Arial"/>
          <w:i/>
          <w:sz w:val="18"/>
          <w:szCs w:val="18"/>
        </w:rPr>
        <w:tab/>
      </w:r>
      <w:r w:rsidRPr="00284E4E">
        <w:rPr>
          <w:rStyle w:val="PageNumber"/>
          <w:rFonts w:cs="Arial"/>
          <w:i/>
          <w:sz w:val="18"/>
          <w:szCs w:val="18"/>
        </w:rPr>
        <w:fldChar w:fldCharType="begin"/>
      </w:r>
      <w:r w:rsidRPr="00284E4E">
        <w:rPr>
          <w:rStyle w:val="PageNumber"/>
          <w:rFonts w:cs="Arial"/>
          <w:i/>
          <w:sz w:val="18"/>
          <w:szCs w:val="18"/>
        </w:rPr>
        <w:instrText xml:space="preserve"> PAGE </w:instrText>
      </w:r>
      <w:r w:rsidRPr="00284E4E">
        <w:rPr>
          <w:rStyle w:val="PageNumber"/>
          <w:rFonts w:cs="Arial"/>
          <w:i/>
          <w:sz w:val="18"/>
          <w:szCs w:val="18"/>
        </w:rPr>
        <w:fldChar w:fldCharType="separate"/>
      </w:r>
      <w:r>
        <w:rPr>
          <w:rStyle w:val="PageNumber"/>
          <w:rFonts w:cs="Arial"/>
          <w:i/>
          <w:noProof/>
          <w:sz w:val="18"/>
          <w:szCs w:val="18"/>
        </w:rPr>
        <w:t>39</w:t>
      </w:r>
      <w:r w:rsidRPr="00284E4E">
        <w:rPr>
          <w:rStyle w:val="PageNumber"/>
          <w:rFonts w:cs="Arial"/>
          <w:i/>
          <w:sz w:val="18"/>
          <w:szCs w:val="18"/>
        </w:rPr>
        <w:fldChar w:fldCharType="end"/>
      </w:r>
    </w:p>
    <w:p w:rsidR="00E02001" w:rsidRPr="00E02001" w:rsidRDefault="00E02001" w:rsidP="00E02001">
      <w:pPr>
        <w:widowControl w:val="0"/>
        <w:tabs>
          <w:tab w:val="right" w:pos="8931"/>
        </w:tabs>
        <w:spacing w:line="240" w:lineRule="exact"/>
        <w:rPr>
          <w:i/>
          <w:sz w:val="18"/>
          <w:lang w:val="en-US"/>
        </w:rPr>
      </w:pPr>
      <w:r w:rsidRPr="00E02001">
        <w:rPr>
          <w:i/>
          <w:sz w:val="18"/>
          <w:lang w:val="en-US"/>
        </w:rPr>
        <w:t xml:space="preserve">Programme Document:  </w:t>
      </w:r>
      <w:r w:rsidRPr="00E02001">
        <w:rPr>
          <w:i/>
          <w:sz w:val="18"/>
          <w:lang w:val="en-US"/>
        </w:rPr>
        <w:tab/>
        <w:t>Approved: Academic Board 22 July 2009</w:t>
      </w:r>
    </w:p>
    <w:p w:rsidR="00E02001" w:rsidRPr="00E02001" w:rsidRDefault="00E02001" w:rsidP="00E02001">
      <w:pPr>
        <w:widowControl w:val="0"/>
        <w:tabs>
          <w:tab w:val="right" w:pos="8931"/>
        </w:tabs>
        <w:spacing w:line="240" w:lineRule="exact"/>
        <w:rPr>
          <w:i/>
          <w:sz w:val="18"/>
          <w:u w:val="single"/>
          <w:lang w:val="en-US"/>
        </w:rPr>
      </w:pPr>
      <w:r w:rsidRPr="00E02001">
        <w:rPr>
          <w:i/>
          <w:sz w:val="18"/>
          <w:u w:val="single"/>
          <w:lang w:val="en-US"/>
        </w:rPr>
        <w:t>OT4765 Bachelor of Information Technology</w:t>
      </w:r>
      <w:r w:rsidRPr="00E02001">
        <w:rPr>
          <w:i/>
          <w:sz w:val="18"/>
          <w:u w:val="single"/>
          <w:lang w:val="en-US"/>
        </w:rPr>
        <w:tab/>
        <w:t>Amended Academic Board 19 October 2016</w:t>
      </w:r>
    </w:p>
    <w:p w:rsidR="00E02001" w:rsidRPr="003C080B" w:rsidRDefault="00E02001" w:rsidP="00E02001">
      <w:pPr>
        <w:pStyle w:val="BodyTextIndent"/>
        <w:keepNext/>
        <w:keepLines/>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E02001" w:rsidRPr="009D5FD2" w:rsidTr="00AA5BC7">
        <w:tc>
          <w:tcPr>
            <w:tcW w:w="4917" w:type="dxa"/>
            <w:shd w:val="clear" w:color="auto" w:fill="auto"/>
          </w:tcPr>
          <w:p w:rsidR="00E02001" w:rsidRPr="009D5FD2" w:rsidRDefault="00E02001" w:rsidP="00AA5BC7">
            <w:pPr>
              <w:pStyle w:val="BodyTextIndent"/>
              <w:keepNext/>
              <w:keepLines/>
              <w:spacing w:after="0"/>
              <w:ind w:left="0"/>
              <w:rPr>
                <w:rFonts w:cs="Arial"/>
                <w:b/>
              </w:rPr>
            </w:pPr>
            <w:r w:rsidRPr="009D5FD2">
              <w:rPr>
                <w:rFonts w:cs="Arial"/>
                <w:b/>
              </w:rPr>
              <w:t>Assessment Activity</w:t>
            </w:r>
          </w:p>
        </w:tc>
        <w:tc>
          <w:tcPr>
            <w:tcW w:w="1260" w:type="dxa"/>
            <w:shd w:val="clear" w:color="auto" w:fill="auto"/>
          </w:tcPr>
          <w:p w:rsidR="00E02001" w:rsidRPr="009D5FD2" w:rsidRDefault="00E02001" w:rsidP="00AA5BC7">
            <w:pPr>
              <w:pStyle w:val="BodyTextIndent"/>
              <w:keepNext/>
              <w:keepLines/>
              <w:spacing w:after="0"/>
              <w:ind w:left="0"/>
              <w:jc w:val="center"/>
              <w:rPr>
                <w:rFonts w:cs="Arial"/>
                <w:b/>
              </w:rPr>
            </w:pPr>
            <w:r w:rsidRPr="009D5FD2">
              <w:rPr>
                <w:rFonts w:cs="Arial"/>
                <w:b/>
              </w:rPr>
              <w:t>Weighting</w:t>
            </w:r>
          </w:p>
        </w:tc>
        <w:tc>
          <w:tcPr>
            <w:tcW w:w="2152" w:type="dxa"/>
            <w:shd w:val="clear" w:color="auto" w:fill="auto"/>
          </w:tcPr>
          <w:p w:rsidR="00E02001" w:rsidRPr="009D5FD2" w:rsidRDefault="00E02001" w:rsidP="00AA5BC7">
            <w:pPr>
              <w:pStyle w:val="BodyTextIndent"/>
              <w:keepNext/>
              <w:keepLines/>
              <w:spacing w:after="0"/>
              <w:ind w:left="0"/>
              <w:rPr>
                <w:rFonts w:cs="Arial"/>
                <w:b/>
              </w:rPr>
            </w:pPr>
            <w:r w:rsidRPr="009D5FD2">
              <w:rPr>
                <w:rFonts w:cs="Arial"/>
                <w:b/>
              </w:rPr>
              <w:t>Learning Outcomes</w:t>
            </w:r>
          </w:p>
        </w:tc>
      </w:tr>
      <w:tr w:rsidR="00E02001" w:rsidRPr="009D5FD2" w:rsidTr="00AA5BC7">
        <w:tc>
          <w:tcPr>
            <w:tcW w:w="4917" w:type="dxa"/>
            <w:shd w:val="clear" w:color="auto" w:fill="auto"/>
          </w:tcPr>
          <w:p w:rsidR="00E02001" w:rsidRPr="009D5FD2" w:rsidRDefault="00E02001" w:rsidP="00AA5BC7">
            <w:pPr>
              <w:pStyle w:val="BodyTextIndent"/>
              <w:keepNext/>
              <w:keepLines/>
              <w:spacing w:after="0"/>
              <w:ind w:left="0"/>
              <w:rPr>
                <w:rFonts w:cs="Arial"/>
              </w:rPr>
            </w:pPr>
            <w:r w:rsidRPr="009D5FD2">
              <w:rPr>
                <w:rFonts w:cs="Arial"/>
              </w:rPr>
              <w:t>Tests</w:t>
            </w:r>
          </w:p>
        </w:tc>
        <w:tc>
          <w:tcPr>
            <w:tcW w:w="1260" w:type="dxa"/>
            <w:shd w:val="clear" w:color="auto" w:fill="auto"/>
          </w:tcPr>
          <w:p w:rsidR="00E02001" w:rsidRPr="009D5FD2" w:rsidRDefault="00E02001" w:rsidP="00AA5BC7">
            <w:pPr>
              <w:pStyle w:val="BodyTextIndent"/>
              <w:keepNext/>
              <w:keepLines/>
              <w:spacing w:after="0"/>
              <w:ind w:left="0"/>
              <w:jc w:val="center"/>
              <w:rPr>
                <w:rFonts w:cs="Arial"/>
              </w:rPr>
            </w:pPr>
            <w:r>
              <w:rPr>
                <w:rFonts w:cs="Arial"/>
              </w:rPr>
              <w:t>10</w:t>
            </w:r>
            <w:r w:rsidRPr="009D5FD2">
              <w:rPr>
                <w:rFonts w:cs="Arial"/>
              </w:rPr>
              <w:t>0%</w:t>
            </w:r>
          </w:p>
        </w:tc>
        <w:tc>
          <w:tcPr>
            <w:tcW w:w="2152" w:type="dxa"/>
            <w:shd w:val="clear" w:color="auto" w:fill="auto"/>
          </w:tcPr>
          <w:p w:rsidR="00E02001" w:rsidRPr="009D5FD2" w:rsidRDefault="00E02001" w:rsidP="00AA5BC7">
            <w:pPr>
              <w:pStyle w:val="BodyTextIndent"/>
              <w:keepNext/>
              <w:keepLines/>
              <w:spacing w:after="0"/>
              <w:ind w:left="0"/>
              <w:rPr>
                <w:rFonts w:cs="Arial"/>
              </w:rPr>
            </w:pPr>
            <w:r>
              <w:rPr>
                <w:rFonts w:cs="Arial"/>
              </w:rPr>
              <w:t>1-8</w:t>
            </w:r>
          </w:p>
        </w:tc>
      </w:tr>
    </w:tbl>
    <w:p w:rsidR="00E02001" w:rsidRPr="003C080B" w:rsidRDefault="00E02001" w:rsidP="00E02001">
      <w:pPr>
        <w:pStyle w:val="BodyTextIndent"/>
        <w:keepNext/>
        <w:keepLines/>
        <w:spacing w:before="240"/>
        <w:ind w:left="0"/>
        <w:rPr>
          <w:rFonts w:cs="Arial"/>
          <w:b/>
          <w:i/>
          <w:sz w:val="22"/>
          <w:szCs w:val="22"/>
        </w:rPr>
      </w:pPr>
      <w:r w:rsidRPr="003C080B">
        <w:rPr>
          <w:rFonts w:cs="Arial"/>
          <w:b/>
          <w:i/>
          <w:sz w:val="22"/>
          <w:szCs w:val="22"/>
        </w:rPr>
        <w:t>Resources</w:t>
      </w:r>
    </w:p>
    <w:p w:rsidR="00E02001" w:rsidRPr="004751B9" w:rsidRDefault="00E02001" w:rsidP="00E02001">
      <w:pPr>
        <w:autoSpaceDE w:val="0"/>
        <w:autoSpaceDN w:val="0"/>
        <w:adjustRightInd w:val="0"/>
        <w:spacing w:after="120"/>
        <w:ind w:left="425" w:hanging="425"/>
        <w:rPr>
          <w:rFonts w:cs="Arial"/>
        </w:rPr>
      </w:pPr>
      <w:r w:rsidRPr="004751B9">
        <w:rPr>
          <w:rFonts w:cs="Arial"/>
        </w:rPr>
        <w:t xml:space="preserve">Flannery, S. &amp; Flannery, D. (2001). </w:t>
      </w:r>
      <w:r w:rsidRPr="004751B9">
        <w:rPr>
          <w:rFonts w:cs="Arial"/>
          <w:i/>
        </w:rPr>
        <w:t>In code: A mathematical journey</w:t>
      </w:r>
      <w:r w:rsidRPr="004751B9">
        <w:rPr>
          <w:rFonts w:cs="Arial"/>
        </w:rPr>
        <w:t xml:space="preserve">. </w:t>
      </w:r>
      <w:smartTag w:uri="urn:schemas-microsoft-com:office:smarttags" w:element="place">
        <w:smartTag w:uri="urn:schemas-microsoft-com:office:smarttags" w:element="City">
          <w:r w:rsidRPr="004751B9">
            <w:rPr>
              <w:rFonts w:cs="Arial"/>
            </w:rPr>
            <w:t>London</w:t>
          </w:r>
        </w:smartTag>
      </w:smartTag>
      <w:r w:rsidRPr="004751B9">
        <w:rPr>
          <w:rFonts w:cs="Arial"/>
        </w:rPr>
        <w:t>: Profile Books. ISBN: 1-86197-271-7.</w:t>
      </w:r>
    </w:p>
    <w:p w:rsidR="00E02001" w:rsidRPr="004751B9" w:rsidRDefault="00E02001" w:rsidP="00E02001">
      <w:pPr>
        <w:autoSpaceDE w:val="0"/>
        <w:autoSpaceDN w:val="0"/>
        <w:adjustRightInd w:val="0"/>
        <w:spacing w:after="120"/>
        <w:ind w:left="425" w:hanging="425"/>
        <w:rPr>
          <w:rFonts w:cs="Arial"/>
        </w:rPr>
      </w:pPr>
      <w:r w:rsidRPr="004751B9">
        <w:rPr>
          <w:rFonts w:cs="Arial"/>
        </w:rPr>
        <w:t xml:space="preserve">Gilbert, G.T. &amp; Hatcher, R.L. (2000). </w:t>
      </w:r>
      <w:r w:rsidRPr="004751B9">
        <w:rPr>
          <w:rFonts w:cs="Arial"/>
          <w:i/>
        </w:rPr>
        <w:t>Mathematics: Beyond the numbers</w:t>
      </w:r>
      <w:r w:rsidRPr="004751B9">
        <w:rPr>
          <w:rFonts w:cs="Arial"/>
        </w:rPr>
        <w:t xml:space="preserve">. </w:t>
      </w:r>
      <w:smartTag w:uri="urn:schemas-microsoft-com:office:smarttags" w:element="place">
        <w:smartTag w:uri="urn:schemas-microsoft-com:office:smarttags" w:element="State">
          <w:r w:rsidRPr="004751B9">
            <w:rPr>
              <w:rFonts w:cs="Arial"/>
            </w:rPr>
            <w:t>New York</w:t>
          </w:r>
        </w:smartTag>
      </w:smartTag>
      <w:r w:rsidRPr="004751B9">
        <w:rPr>
          <w:rFonts w:cs="Arial"/>
        </w:rPr>
        <w:t xml:space="preserve">: John Wiley and Son. ISBN: 0-471-13934-3. </w:t>
      </w:r>
    </w:p>
    <w:p w:rsidR="00E02001" w:rsidRPr="004751B9" w:rsidRDefault="00E02001" w:rsidP="00E02001">
      <w:pPr>
        <w:autoSpaceDE w:val="0"/>
        <w:autoSpaceDN w:val="0"/>
        <w:adjustRightInd w:val="0"/>
        <w:spacing w:after="120"/>
        <w:ind w:left="425" w:hanging="425"/>
        <w:rPr>
          <w:rFonts w:cs="Arial"/>
        </w:rPr>
      </w:pPr>
      <w:r w:rsidRPr="004751B9">
        <w:rPr>
          <w:rFonts w:cs="Arial"/>
        </w:rPr>
        <w:t xml:space="preserve">Grossman, P. (2002). </w:t>
      </w:r>
      <w:r w:rsidRPr="004751B9">
        <w:rPr>
          <w:rFonts w:cs="Arial"/>
          <w:i/>
        </w:rPr>
        <w:t>Discrete mathematics for computing</w:t>
      </w:r>
      <w:r w:rsidRPr="004751B9">
        <w:rPr>
          <w:rFonts w:cs="Arial"/>
        </w:rPr>
        <w:t>. (2</w:t>
      </w:r>
      <w:r w:rsidRPr="004751B9">
        <w:rPr>
          <w:rFonts w:cs="Arial"/>
          <w:vertAlign w:val="superscript"/>
        </w:rPr>
        <w:t>nd</w:t>
      </w:r>
      <w:r w:rsidRPr="004751B9">
        <w:rPr>
          <w:rFonts w:cs="Arial"/>
        </w:rPr>
        <w:t xml:space="preserve"> ed.). </w:t>
      </w:r>
      <w:smartTag w:uri="urn:schemas-microsoft-com:office:smarttags" w:element="place">
        <w:smartTag w:uri="urn:schemas-microsoft-com:office:smarttags" w:element="City">
          <w:r w:rsidRPr="004751B9">
            <w:rPr>
              <w:rFonts w:cs="Arial"/>
            </w:rPr>
            <w:t>Basingstoke</w:t>
          </w:r>
        </w:smartTag>
        <w:r w:rsidRPr="004751B9">
          <w:rPr>
            <w:rFonts w:cs="Arial"/>
          </w:rPr>
          <w:t xml:space="preserve">, </w:t>
        </w:r>
        <w:smartTag w:uri="urn:schemas-microsoft-com:office:smarttags" w:element="country-region">
          <w:r w:rsidRPr="004751B9">
            <w:rPr>
              <w:rFonts w:cs="Arial"/>
            </w:rPr>
            <w:t>UK</w:t>
          </w:r>
        </w:smartTag>
      </w:smartTag>
      <w:r w:rsidRPr="004751B9">
        <w:rPr>
          <w:rFonts w:cs="Arial"/>
        </w:rPr>
        <w:t>: Palgrave MacMillan. ISBN: 0-333-98111-1.</w:t>
      </w:r>
    </w:p>
    <w:p w:rsidR="00E02001" w:rsidRPr="004751B9" w:rsidRDefault="00E02001" w:rsidP="00E02001">
      <w:pPr>
        <w:autoSpaceDE w:val="0"/>
        <w:autoSpaceDN w:val="0"/>
        <w:adjustRightInd w:val="0"/>
        <w:spacing w:after="120"/>
        <w:ind w:left="425" w:hanging="425"/>
        <w:rPr>
          <w:rFonts w:cs="Arial"/>
        </w:rPr>
      </w:pPr>
      <w:r w:rsidRPr="004751B9">
        <w:rPr>
          <w:rFonts w:cs="Arial"/>
        </w:rPr>
        <w:t xml:space="preserve">Russell, M. (2000). </w:t>
      </w:r>
      <w:r w:rsidRPr="004751B9">
        <w:rPr>
          <w:rFonts w:cs="Arial"/>
          <w:i/>
        </w:rPr>
        <w:t>Microcomputer architecture</w:t>
      </w:r>
      <w:r w:rsidRPr="004751B9">
        <w:rPr>
          <w:rFonts w:cs="Arial"/>
        </w:rPr>
        <w:t>.  Melbourne, Australia: Eastern House. ISBN: 0-86458-028-2.</w:t>
      </w:r>
    </w:p>
    <w:p w:rsidR="00E02001" w:rsidRPr="00DE73A6" w:rsidRDefault="00E02001" w:rsidP="00E02001">
      <w:pPr>
        <w:autoSpaceDE w:val="0"/>
        <w:autoSpaceDN w:val="0"/>
        <w:adjustRightInd w:val="0"/>
        <w:spacing w:after="120"/>
        <w:ind w:left="425" w:hanging="425"/>
        <w:rPr>
          <w:rFonts w:cs="Arial"/>
          <w:lang w:val="de-DE"/>
        </w:rPr>
      </w:pPr>
      <w:r w:rsidRPr="004751B9">
        <w:rPr>
          <w:rFonts w:cs="Arial"/>
        </w:rPr>
        <w:t xml:space="preserve">Singh, S. (1999). </w:t>
      </w:r>
      <w:r w:rsidRPr="004751B9">
        <w:rPr>
          <w:rFonts w:cs="Arial"/>
          <w:i/>
        </w:rPr>
        <w:t>Code book</w:t>
      </w:r>
      <w:r w:rsidRPr="004751B9">
        <w:rPr>
          <w:rFonts w:cs="Arial"/>
        </w:rPr>
        <w:t xml:space="preserve">. </w:t>
      </w:r>
      <w:smartTag w:uri="urn:schemas-microsoft-com:office:smarttags" w:element="place">
        <w:smartTag w:uri="urn:schemas-microsoft-com:office:smarttags" w:element="City">
          <w:r w:rsidRPr="004751B9">
            <w:rPr>
              <w:rFonts w:cs="Arial"/>
            </w:rPr>
            <w:t>London</w:t>
          </w:r>
        </w:smartTag>
      </w:smartTag>
      <w:r w:rsidRPr="004751B9">
        <w:rPr>
          <w:rFonts w:cs="Arial"/>
        </w:rPr>
        <w:t xml:space="preserve">: Fourth Estate. </w:t>
      </w:r>
      <w:r w:rsidRPr="00DE73A6">
        <w:rPr>
          <w:rFonts w:cs="Arial"/>
          <w:lang w:val="de-DE"/>
        </w:rPr>
        <w:t>ISBN: 1-85702-879-</w:t>
      </w: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890A38" w:rsidRPr="00DE73A6" w:rsidRDefault="00E02001" w:rsidP="00E02001">
      <w:pPr>
        <w:pStyle w:val="Footer"/>
        <w:pBdr>
          <w:top w:val="single" w:sz="2" w:space="1" w:color="auto"/>
        </w:pBdr>
        <w:tabs>
          <w:tab w:val="right" w:pos="8931"/>
        </w:tabs>
        <w:jc w:val="right"/>
        <w:rPr>
          <w:rFonts w:cs="Arial"/>
          <w:i/>
          <w:sz w:val="18"/>
          <w:szCs w:val="18"/>
          <w:lang w:val="de-DE"/>
        </w:rPr>
      </w:pPr>
      <w:r w:rsidRPr="00284E4E">
        <w:rPr>
          <w:rFonts w:cs="Arial"/>
          <w:noProof/>
          <w:sz w:val="18"/>
          <w:szCs w:val="18"/>
          <w:lang w:val="en-US" w:eastAsia="en-US"/>
        </w:rPr>
        <w:drawing>
          <wp:inline distT="0" distB="0" distL="0" distR="0">
            <wp:extent cx="586740" cy="207010"/>
            <wp:effectExtent l="0" t="0" r="3810" b="2540"/>
            <wp:docPr id="2" name="Picture 2" descr="b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y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6740" cy="207010"/>
                    </a:xfrm>
                    <a:prstGeom prst="rect">
                      <a:avLst/>
                    </a:prstGeom>
                    <a:noFill/>
                    <a:ln>
                      <a:noFill/>
                    </a:ln>
                  </pic:spPr>
                </pic:pic>
              </a:graphicData>
            </a:graphic>
          </wp:inline>
        </w:drawing>
      </w:r>
      <w:r w:rsidRPr="00DE73A6">
        <w:rPr>
          <w:rFonts w:cs="Arial"/>
          <w:i/>
          <w:sz w:val="18"/>
          <w:szCs w:val="18"/>
          <w:lang w:val="de-DE"/>
        </w:rPr>
        <w:t>http://creativecommons.org/licenses/by/3.0/nz/</w:t>
      </w:r>
      <w:r w:rsidRPr="00DE73A6">
        <w:rPr>
          <w:rStyle w:val="PageNumber"/>
          <w:rFonts w:cs="Arial"/>
          <w:i/>
          <w:sz w:val="18"/>
          <w:szCs w:val="18"/>
          <w:lang w:val="de-DE"/>
        </w:rPr>
        <w:tab/>
        <w:t>40</w:t>
      </w:r>
    </w:p>
    <w:sectPr w:rsidR="00890A38" w:rsidRPr="00DE73A6" w:rsidSect="008C7199">
      <w:pgSz w:w="11906" w:h="16838" w:code="9"/>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555" w:rsidRDefault="00E30555" w:rsidP="00C23FA8">
      <w:pPr>
        <w:spacing w:line="240" w:lineRule="auto"/>
      </w:pPr>
      <w:r>
        <w:separator/>
      </w:r>
    </w:p>
  </w:endnote>
  <w:endnote w:type="continuationSeparator" w:id="0">
    <w:p w:rsidR="00E30555" w:rsidRDefault="00E30555" w:rsidP="00C23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555" w:rsidRDefault="00E30555" w:rsidP="00C23FA8">
      <w:pPr>
        <w:spacing w:line="240" w:lineRule="auto"/>
      </w:pPr>
      <w:r>
        <w:separator/>
      </w:r>
    </w:p>
  </w:footnote>
  <w:footnote w:type="continuationSeparator" w:id="0">
    <w:p w:rsidR="00E30555" w:rsidRDefault="00E30555" w:rsidP="00C23F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15:restartNumberingAfterBreak="0">
    <w:nsid w:val="1ED44F7C"/>
    <w:multiLevelType w:val="hybridMultilevel"/>
    <w:tmpl w:val="2C10B09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15:restartNumberingAfterBreak="0">
    <w:nsid w:val="7BA8340B"/>
    <w:multiLevelType w:val="hybridMultilevel"/>
    <w:tmpl w:val="2C10B09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001"/>
    <w:rsid w:val="000F5990"/>
    <w:rsid w:val="002132C6"/>
    <w:rsid w:val="00224D48"/>
    <w:rsid w:val="003161C8"/>
    <w:rsid w:val="004D0BC2"/>
    <w:rsid w:val="006373DE"/>
    <w:rsid w:val="006D5B07"/>
    <w:rsid w:val="00806607"/>
    <w:rsid w:val="00890A38"/>
    <w:rsid w:val="008C7199"/>
    <w:rsid w:val="0095786D"/>
    <w:rsid w:val="00B02CD0"/>
    <w:rsid w:val="00C23FA8"/>
    <w:rsid w:val="00D027D0"/>
    <w:rsid w:val="00DE73A6"/>
    <w:rsid w:val="00E02001"/>
    <w:rsid w:val="00E30555"/>
    <w:rsid w:val="00E614D4"/>
    <w:rsid w:val="00EF11E4"/>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34D2D4BC-0164-4002-BF5C-48C9ADDFC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001"/>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E02001"/>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E02001"/>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E02001"/>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nhideWhenUsed/>
    <w:rsid w:val="00C23FA8"/>
    <w:pPr>
      <w:tabs>
        <w:tab w:val="center" w:pos="4513"/>
        <w:tab w:val="right" w:pos="9026"/>
      </w:tabs>
      <w:spacing w:line="240" w:lineRule="auto"/>
    </w:pPr>
  </w:style>
  <w:style w:type="character" w:customStyle="1" w:styleId="FooterChar">
    <w:name w:val="Footer Char"/>
    <w:basedOn w:val="DefaultParagraphFont"/>
    <w:link w:val="Footer"/>
    <w:rsid w:val="00C23FA8"/>
  </w:style>
  <w:style w:type="character" w:customStyle="1" w:styleId="Heading1Char">
    <w:name w:val="Heading 1 Char"/>
    <w:basedOn w:val="DefaultParagraphFont"/>
    <w:link w:val="Heading1"/>
    <w:rsid w:val="00E02001"/>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E02001"/>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E02001"/>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E02001"/>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E02001"/>
    <w:rPr>
      <w:rFonts w:ascii="Arial" w:eastAsia="Times New Roman" w:hAnsi="Arial" w:cs="Times New Roman"/>
      <w:sz w:val="20"/>
      <w:szCs w:val="20"/>
      <w:lang w:val="en-AU" w:eastAsia="ar-SA"/>
    </w:rPr>
  </w:style>
  <w:style w:type="paragraph" w:styleId="ListParagraph">
    <w:name w:val="List Paragraph"/>
    <w:basedOn w:val="Normal"/>
    <w:uiPriority w:val="34"/>
    <w:qFormat/>
    <w:rsid w:val="00E02001"/>
    <w:pPr>
      <w:ind w:left="720"/>
      <w:contextualSpacing/>
    </w:pPr>
  </w:style>
  <w:style w:type="character" w:styleId="PageNumber">
    <w:name w:val="page number"/>
    <w:basedOn w:val="DefaultParagraphFont"/>
    <w:rsid w:val="00E02001"/>
  </w:style>
  <w:style w:type="paragraph" w:styleId="BalloonText">
    <w:name w:val="Balloon Text"/>
    <w:basedOn w:val="Normal"/>
    <w:link w:val="BalloonTextChar"/>
    <w:uiPriority w:val="99"/>
    <w:semiHidden/>
    <w:unhideWhenUsed/>
    <w:rsid w:val="00E02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001"/>
    <w:rPr>
      <w:rFonts w:ascii="Segoe UI" w:eastAsia="Times New Roman" w:hAnsi="Segoe UI" w:cs="Segoe UI"/>
      <w:sz w:val="18"/>
      <w:szCs w:val="18"/>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Gasson</dc:creator>
  <cp:keywords/>
  <dc:description/>
  <cp:lastModifiedBy>Maggie Wells</cp:lastModifiedBy>
  <cp:revision>9</cp:revision>
  <dcterms:created xsi:type="dcterms:W3CDTF">2016-04-08T04:35:00Z</dcterms:created>
  <dcterms:modified xsi:type="dcterms:W3CDTF">2016-08-22T01:30:00Z</dcterms:modified>
</cp:coreProperties>
</file>