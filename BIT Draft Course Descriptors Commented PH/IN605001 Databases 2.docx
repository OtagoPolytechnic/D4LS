
<file path=[Content_Types].xml><?xml version="1.0" encoding="utf-8"?>
<Types xmlns="http://schemas.openxmlformats.org/package/2006/content-types">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47D0" w:rsidRPr="00574786" w:rsidRDefault="00E647D0" w:rsidP="00E647D0">
      <w:pPr>
        <w:pStyle w:val="Heading2"/>
      </w:pPr>
      <w:bookmarkStart w:id="0" w:name="_Toc433018324"/>
      <w:r w:rsidRPr="00574786">
        <w:t>Databases</w:t>
      </w:r>
      <w:bookmarkEnd w:id="0"/>
      <w:r>
        <w:t xml:space="preserve"> 2</w:t>
      </w:r>
    </w:p>
    <w:tbl>
      <w:tblPr>
        <w:tblW w:w="0" w:type="auto"/>
        <w:tblLayout w:type="fixed"/>
        <w:tblCellMar>
          <w:top w:w="57" w:type="dxa"/>
          <w:left w:w="57" w:type="dxa"/>
          <w:bottom w:w="57" w:type="dxa"/>
          <w:right w:w="57" w:type="dxa"/>
        </w:tblCellMar>
        <w:tblLook w:val="0000"/>
      </w:tblPr>
      <w:tblGrid>
        <w:gridCol w:w="1548"/>
        <w:gridCol w:w="2053"/>
        <w:gridCol w:w="3780"/>
        <w:gridCol w:w="1322"/>
      </w:tblGrid>
      <w:tr w:rsidR="00E647D0" w:rsidRPr="003C080B" w:rsidTr="00A564B8">
        <w:trPr>
          <w:cantSplit/>
        </w:trPr>
        <w:tc>
          <w:tcPr>
            <w:tcW w:w="1548" w:type="dxa"/>
            <w:tcBorders>
              <w:top w:val="single" w:sz="1" w:space="0" w:color="000000"/>
              <w:left w:val="single" w:sz="1" w:space="0" w:color="000000"/>
              <w:bottom w:val="single" w:sz="1" w:space="0" w:color="000000"/>
            </w:tcBorders>
            <w:vAlign w:val="center"/>
          </w:tcPr>
          <w:p w:rsidR="00E647D0" w:rsidRPr="003C080B" w:rsidRDefault="00E647D0" w:rsidP="00A564B8">
            <w:pPr>
              <w:pStyle w:val="BodyTextIndent"/>
              <w:tabs>
                <w:tab w:val="clear" w:pos="851"/>
              </w:tabs>
              <w:spacing w:after="0" w:line="240" w:lineRule="auto"/>
              <w:ind w:left="0"/>
              <w:rPr>
                <w:rFonts w:cs="Arial"/>
                <w:i/>
              </w:rPr>
            </w:pPr>
            <w:r w:rsidRPr="003C080B">
              <w:rPr>
                <w:rFonts w:cs="Arial"/>
                <w:i/>
              </w:rPr>
              <w:t>SMS Code</w:t>
            </w:r>
          </w:p>
        </w:tc>
        <w:tc>
          <w:tcPr>
            <w:tcW w:w="2053" w:type="dxa"/>
            <w:tcBorders>
              <w:top w:val="single" w:sz="1" w:space="0" w:color="000000"/>
              <w:left w:val="single" w:sz="1" w:space="0" w:color="000000"/>
              <w:bottom w:val="single" w:sz="1" w:space="0" w:color="000000"/>
              <w:right w:val="single" w:sz="1" w:space="0" w:color="000000"/>
            </w:tcBorders>
            <w:vAlign w:val="center"/>
          </w:tcPr>
          <w:p w:rsidR="00E647D0" w:rsidRPr="003C080B" w:rsidRDefault="00E647D0" w:rsidP="00A564B8">
            <w:pPr>
              <w:pStyle w:val="BodyTextIndent"/>
              <w:tabs>
                <w:tab w:val="clear" w:pos="851"/>
              </w:tabs>
              <w:spacing w:after="0" w:line="240" w:lineRule="auto"/>
              <w:ind w:left="0"/>
              <w:rPr>
                <w:rFonts w:cs="Arial"/>
                <w:i/>
              </w:rPr>
            </w:pPr>
            <w:r>
              <w:rPr>
                <w:rFonts w:cs="Arial"/>
              </w:rPr>
              <w:t>IN605001</w:t>
            </w:r>
          </w:p>
        </w:tc>
        <w:tc>
          <w:tcPr>
            <w:tcW w:w="3780" w:type="dxa"/>
            <w:tcBorders>
              <w:top w:val="single" w:sz="1" w:space="0" w:color="000000"/>
              <w:left w:val="single" w:sz="1" w:space="0" w:color="000000"/>
              <w:bottom w:val="single" w:sz="1" w:space="0" w:color="000000"/>
              <w:right w:val="single" w:sz="1" w:space="0" w:color="000000"/>
            </w:tcBorders>
            <w:vAlign w:val="center"/>
          </w:tcPr>
          <w:p w:rsidR="00E647D0" w:rsidRPr="003C080B" w:rsidRDefault="00E647D0" w:rsidP="00A564B8">
            <w:pPr>
              <w:pStyle w:val="BodyTextIndent"/>
              <w:tabs>
                <w:tab w:val="clear" w:pos="851"/>
              </w:tabs>
              <w:spacing w:after="0" w:line="240" w:lineRule="auto"/>
              <w:ind w:left="0"/>
              <w:rPr>
                <w:rFonts w:cs="Arial"/>
                <w:i/>
              </w:rPr>
            </w:pPr>
            <w:r w:rsidRPr="003C080B">
              <w:rPr>
                <w:rFonts w:cs="Arial"/>
                <w:i/>
              </w:rPr>
              <w:t>Directed Learning hours</w:t>
            </w:r>
          </w:p>
        </w:tc>
        <w:tc>
          <w:tcPr>
            <w:tcW w:w="1322" w:type="dxa"/>
            <w:tcBorders>
              <w:top w:val="single" w:sz="1" w:space="0" w:color="000000"/>
              <w:left w:val="single" w:sz="1" w:space="0" w:color="000000"/>
              <w:bottom w:val="single" w:sz="1" w:space="0" w:color="000000"/>
              <w:right w:val="single" w:sz="1" w:space="0" w:color="000000"/>
            </w:tcBorders>
            <w:vAlign w:val="center"/>
          </w:tcPr>
          <w:p w:rsidR="00E647D0" w:rsidRPr="003C080B" w:rsidRDefault="00E647D0" w:rsidP="00A564B8">
            <w:pPr>
              <w:pStyle w:val="BodyTextIndent"/>
              <w:tabs>
                <w:tab w:val="clear" w:pos="851"/>
              </w:tabs>
              <w:spacing w:after="0" w:line="240" w:lineRule="auto"/>
              <w:ind w:left="0"/>
              <w:rPr>
                <w:rFonts w:cs="Arial"/>
                <w:i/>
              </w:rPr>
            </w:pPr>
            <w:r>
              <w:rPr>
                <w:rFonts w:cs="Arial"/>
              </w:rPr>
              <w:t>60</w:t>
            </w:r>
          </w:p>
        </w:tc>
      </w:tr>
      <w:tr w:rsidR="00E647D0" w:rsidRPr="003C080B" w:rsidTr="00A564B8">
        <w:trPr>
          <w:cantSplit/>
        </w:trPr>
        <w:tc>
          <w:tcPr>
            <w:tcW w:w="1548" w:type="dxa"/>
            <w:tcBorders>
              <w:left w:val="single" w:sz="1" w:space="0" w:color="000000"/>
              <w:bottom w:val="single" w:sz="1" w:space="0" w:color="000000"/>
            </w:tcBorders>
            <w:vAlign w:val="center"/>
          </w:tcPr>
          <w:p w:rsidR="00E647D0" w:rsidRPr="003C080B" w:rsidRDefault="00E647D0" w:rsidP="00A564B8">
            <w:pPr>
              <w:pStyle w:val="BodyTextIndent"/>
              <w:tabs>
                <w:tab w:val="clear" w:pos="851"/>
              </w:tabs>
              <w:spacing w:after="0" w:line="240" w:lineRule="auto"/>
              <w:ind w:left="0"/>
              <w:rPr>
                <w:rFonts w:cs="Arial"/>
                <w:i/>
              </w:rPr>
            </w:pPr>
            <w:r w:rsidRPr="003C080B">
              <w:rPr>
                <w:rFonts w:cs="Arial"/>
                <w:i/>
              </w:rPr>
              <w:t>Level</w:t>
            </w:r>
          </w:p>
        </w:tc>
        <w:tc>
          <w:tcPr>
            <w:tcW w:w="2053" w:type="dxa"/>
            <w:tcBorders>
              <w:left w:val="single" w:sz="1" w:space="0" w:color="000000"/>
              <w:bottom w:val="single" w:sz="1" w:space="0" w:color="000000"/>
            </w:tcBorders>
            <w:vAlign w:val="center"/>
          </w:tcPr>
          <w:p w:rsidR="00E647D0" w:rsidRPr="003C080B" w:rsidRDefault="00E647D0" w:rsidP="00A564B8">
            <w:pPr>
              <w:pStyle w:val="BodyTextIndent"/>
              <w:tabs>
                <w:tab w:val="clear" w:pos="851"/>
              </w:tabs>
              <w:spacing w:after="0" w:line="240" w:lineRule="auto"/>
              <w:ind w:left="0"/>
              <w:rPr>
                <w:rFonts w:cs="Arial"/>
                <w:i/>
              </w:rPr>
            </w:pPr>
            <w:r>
              <w:rPr>
                <w:rFonts w:cs="Arial"/>
              </w:rPr>
              <w:t>6</w:t>
            </w:r>
          </w:p>
        </w:tc>
        <w:tc>
          <w:tcPr>
            <w:tcW w:w="3780" w:type="dxa"/>
            <w:tcBorders>
              <w:left w:val="single" w:sz="1" w:space="0" w:color="000000"/>
              <w:bottom w:val="single" w:sz="1" w:space="0" w:color="000000"/>
            </w:tcBorders>
            <w:vAlign w:val="center"/>
          </w:tcPr>
          <w:p w:rsidR="00E647D0" w:rsidRPr="003C080B" w:rsidRDefault="00E647D0" w:rsidP="00A564B8">
            <w:pPr>
              <w:pStyle w:val="BodyTextIndent"/>
              <w:tabs>
                <w:tab w:val="clear" w:pos="851"/>
              </w:tabs>
              <w:spacing w:after="0" w:line="240" w:lineRule="auto"/>
              <w:ind w:left="0"/>
              <w:rPr>
                <w:rFonts w:cs="Arial"/>
                <w:i/>
              </w:rPr>
            </w:pPr>
            <w:r w:rsidRPr="003C080B">
              <w:rPr>
                <w:rFonts w:cs="Arial"/>
                <w:i/>
              </w:rPr>
              <w:t>Workplace or Practical Learning hours</w:t>
            </w:r>
          </w:p>
        </w:tc>
        <w:tc>
          <w:tcPr>
            <w:tcW w:w="1322" w:type="dxa"/>
            <w:tcBorders>
              <w:left w:val="single" w:sz="1" w:space="0" w:color="000000"/>
              <w:bottom w:val="single" w:sz="1" w:space="0" w:color="000000"/>
              <w:right w:val="single" w:sz="1" w:space="0" w:color="000000"/>
            </w:tcBorders>
            <w:vAlign w:val="center"/>
          </w:tcPr>
          <w:p w:rsidR="00E647D0" w:rsidRPr="003C080B" w:rsidRDefault="00E647D0" w:rsidP="00A564B8">
            <w:pPr>
              <w:pStyle w:val="BodyTextIndent"/>
              <w:tabs>
                <w:tab w:val="clear" w:pos="851"/>
              </w:tabs>
              <w:spacing w:after="0" w:line="240" w:lineRule="auto"/>
              <w:ind w:left="0"/>
              <w:rPr>
                <w:rFonts w:cs="Arial"/>
                <w:i/>
              </w:rPr>
            </w:pPr>
            <w:r>
              <w:rPr>
                <w:rFonts w:cs="Arial"/>
              </w:rPr>
              <w:t>0</w:t>
            </w:r>
          </w:p>
        </w:tc>
      </w:tr>
      <w:tr w:rsidR="00E647D0" w:rsidRPr="003C080B" w:rsidTr="00A564B8">
        <w:trPr>
          <w:cantSplit/>
        </w:trPr>
        <w:tc>
          <w:tcPr>
            <w:tcW w:w="1548" w:type="dxa"/>
            <w:tcBorders>
              <w:left w:val="single" w:sz="1" w:space="0" w:color="000000"/>
              <w:bottom w:val="single" w:sz="1" w:space="0" w:color="000000"/>
            </w:tcBorders>
            <w:vAlign w:val="center"/>
          </w:tcPr>
          <w:p w:rsidR="00E647D0" w:rsidRPr="003C080B" w:rsidRDefault="00E647D0" w:rsidP="00A564B8">
            <w:pPr>
              <w:pStyle w:val="BodyTextIndent"/>
              <w:tabs>
                <w:tab w:val="clear" w:pos="851"/>
              </w:tabs>
              <w:spacing w:after="0" w:line="240" w:lineRule="auto"/>
              <w:ind w:left="0"/>
              <w:rPr>
                <w:rFonts w:cs="Arial"/>
                <w:i/>
              </w:rPr>
            </w:pPr>
            <w:r w:rsidRPr="003C080B">
              <w:rPr>
                <w:rFonts w:cs="Arial"/>
                <w:i/>
              </w:rPr>
              <w:t>Credits</w:t>
            </w:r>
          </w:p>
        </w:tc>
        <w:tc>
          <w:tcPr>
            <w:tcW w:w="2053" w:type="dxa"/>
            <w:tcBorders>
              <w:left w:val="single" w:sz="1" w:space="0" w:color="000000"/>
              <w:bottom w:val="single" w:sz="1" w:space="0" w:color="000000"/>
            </w:tcBorders>
            <w:vAlign w:val="center"/>
          </w:tcPr>
          <w:p w:rsidR="00E647D0" w:rsidRPr="003C080B" w:rsidRDefault="00E647D0" w:rsidP="00A564B8">
            <w:pPr>
              <w:pStyle w:val="BodyTextIndent"/>
              <w:tabs>
                <w:tab w:val="clear" w:pos="851"/>
              </w:tabs>
              <w:spacing w:after="0" w:line="240" w:lineRule="auto"/>
              <w:ind w:left="0"/>
              <w:rPr>
                <w:rFonts w:cs="Arial"/>
                <w:i/>
              </w:rPr>
            </w:pPr>
            <w:r>
              <w:rPr>
                <w:rFonts w:cs="Arial"/>
              </w:rPr>
              <w:t>15</w:t>
            </w:r>
          </w:p>
        </w:tc>
        <w:tc>
          <w:tcPr>
            <w:tcW w:w="3780" w:type="dxa"/>
            <w:tcBorders>
              <w:left w:val="single" w:sz="1" w:space="0" w:color="000000"/>
              <w:bottom w:val="single" w:sz="1" w:space="0" w:color="000000"/>
            </w:tcBorders>
            <w:vAlign w:val="center"/>
          </w:tcPr>
          <w:p w:rsidR="00E647D0" w:rsidRPr="003C080B" w:rsidRDefault="00E647D0" w:rsidP="00A564B8">
            <w:pPr>
              <w:pStyle w:val="BodyTextIndent"/>
              <w:tabs>
                <w:tab w:val="clear" w:pos="851"/>
              </w:tabs>
              <w:spacing w:after="0" w:line="240" w:lineRule="auto"/>
              <w:ind w:left="0"/>
              <w:rPr>
                <w:rFonts w:cs="Arial"/>
                <w:i/>
              </w:rPr>
            </w:pPr>
            <w:r>
              <w:rPr>
                <w:rFonts w:cs="Arial"/>
                <w:i/>
              </w:rPr>
              <w:t>Self-Directed</w:t>
            </w:r>
            <w:r w:rsidRPr="003C080B">
              <w:rPr>
                <w:rFonts w:cs="Arial"/>
                <w:i/>
              </w:rPr>
              <w:t xml:space="preserve"> Learning hours</w:t>
            </w:r>
          </w:p>
        </w:tc>
        <w:tc>
          <w:tcPr>
            <w:tcW w:w="1322" w:type="dxa"/>
            <w:tcBorders>
              <w:left w:val="single" w:sz="1" w:space="0" w:color="000000"/>
              <w:bottom w:val="single" w:sz="1" w:space="0" w:color="000000"/>
              <w:right w:val="single" w:sz="1" w:space="0" w:color="000000"/>
            </w:tcBorders>
            <w:vAlign w:val="center"/>
          </w:tcPr>
          <w:p w:rsidR="00E647D0" w:rsidRPr="003C080B" w:rsidRDefault="00E647D0" w:rsidP="00A564B8">
            <w:pPr>
              <w:pStyle w:val="BodyTextIndent"/>
              <w:tabs>
                <w:tab w:val="clear" w:pos="851"/>
              </w:tabs>
              <w:spacing w:after="0" w:line="240" w:lineRule="auto"/>
              <w:ind w:left="0"/>
              <w:rPr>
                <w:rFonts w:cs="Arial"/>
                <w:i/>
              </w:rPr>
            </w:pPr>
            <w:r>
              <w:rPr>
                <w:rFonts w:cs="Arial"/>
              </w:rPr>
              <w:t>90</w:t>
            </w:r>
          </w:p>
        </w:tc>
      </w:tr>
      <w:tr w:rsidR="00E647D0" w:rsidRPr="003C080B" w:rsidTr="00A564B8">
        <w:trPr>
          <w:cantSplit/>
        </w:trPr>
        <w:tc>
          <w:tcPr>
            <w:tcW w:w="1548" w:type="dxa"/>
            <w:tcBorders>
              <w:left w:val="single" w:sz="1" w:space="0" w:color="000000"/>
              <w:bottom w:val="single" w:sz="4" w:space="0" w:color="auto"/>
            </w:tcBorders>
            <w:vAlign w:val="center"/>
          </w:tcPr>
          <w:p w:rsidR="00E647D0" w:rsidRPr="003C080B" w:rsidRDefault="00E647D0" w:rsidP="00A564B8">
            <w:pPr>
              <w:pStyle w:val="BodyTextIndent"/>
              <w:tabs>
                <w:tab w:val="clear" w:pos="851"/>
              </w:tabs>
              <w:spacing w:after="0" w:line="240" w:lineRule="auto"/>
              <w:ind w:left="0"/>
              <w:rPr>
                <w:rFonts w:cs="Arial"/>
                <w:i/>
              </w:rPr>
            </w:pPr>
            <w:r w:rsidRPr="003C080B">
              <w:rPr>
                <w:rFonts w:cs="Arial"/>
              </w:rPr>
              <w:t>Prerequisites</w:t>
            </w:r>
          </w:p>
        </w:tc>
        <w:tc>
          <w:tcPr>
            <w:tcW w:w="2053" w:type="dxa"/>
            <w:tcBorders>
              <w:left w:val="single" w:sz="1" w:space="0" w:color="000000"/>
              <w:bottom w:val="single" w:sz="4" w:space="0" w:color="auto"/>
            </w:tcBorders>
            <w:vAlign w:val="center"/>
          </w:tcPr>
          <w:p w:rsidR="00E647D0" w:rsidRPr="003C080B" w:rsidRDefault="00E647D0" w:rsidP="00A564B8">
            <w:pPr>
              <w:pStyle w:val="BodyTextIndent"/>
              <w:tabs>
                <w:tab w:val="clear" w:pos="851"/>
              </w:tabs>
              <w:spacing w:after="0" w:line="240" w:lineRule="auto"/>
              <w:ind w:left="0"/>
              <w:rPr>
                <w:rFonts w:cs="Arial"/>
                <w:i/>
              </w:rPr>
            </w:pPr>
            <w:r w:rsidRPr="006B7A95">
              <w:rPr>
                <w:rFonts w:cs="Arial"/>
              </w:rPr>
              <w:t>IN505001</w:t>
            </w:r>
            <w:r>
              <w:rPr>
                <w:rFonts w:cs="Arial"/>
              </w:rPr>
              <w:t>, IN511001</w:t>
            </w:r>
          </w:p>
        </w:tc>
        <w:tc>
          <w:tcPr>
            <w:tcW w:w="3780" w:type="dxa"/>
            <w:tcBorders>
              <w:left w:val="single" w:sz="1" w:space="0" w:color="000000"/>
              <w:bottom w:val="single" w:sz="4" w:space="0" w:color="auto"/>
            </w:tcBorders>
            <w:vAlign w:val="center"/>
          </w:tcPr>
          <w:p w:rsidR="00E647D0" w:rsidRPr="003C080B" w:rsidRDefault="00E647D0" w:rsidP="00A564B8">
            <w:pPr>
              <w:pStyle w:val="BodyTextIndent"/>
              <w:tabs>
                <w:tab w:val="clear" w:pos="851"/>
              </w:tabs>
              <w:spacing w:after="0" w:line="240" w:lineRule="auto"/>
              <w:ind w:left="0"/>
              <w:rPr>
                <w:rFonts w:cs="Arial"/>
                <w:i/>
              </w:rPr>
            </w:pPr>
            <w:r w:rsidRPr="003C080B">
              <w:rPr>
                <w:rFonts w:cs="Arial"/>
                <w:i/>
              </w:rPr>
              <w:t>Total Learning Hours</w:t>
            </w:r>
          </w:p>
        </w:tc>
        <w:tc>
          <w:tcPr>
            <w:tcW w:w="1322" w:type="dxa"/>
            <w:tcBorders>
              <w:left w:val="single" w:sz="1" w:space="0" w:color="000000"/>
              <w:bottom w:val="single" w:sz="4" w:space="0" w:color="auto"/>
              <w:right w:val="single" w:sz="1" w:space="0" w:color="000000"/>
            </w:tcBorders>
            <w:vAlign w:val="center"/>
          </w:tcPr>
          <w:p w:rsidR="00E647D0" w:rsidRPr="003C080B" w:rsidRDefault="00E647D0" w:rsidP="00A564B8">
            <w:pPr>
              <w:pStyle w:val="BodyTextIndent"/>
              <w:tabs>
                <w:tab w:val="clear" w:pos="851"/>
              </w:tabs>
              <w:spacing w:after="0" w:line="240" w:lineRule="auto"/>
              <w:ind w:left="0"/>
              <w:rPr>
                <w:rFonts w:cs="Arial"/>
                <w:i/>
              </w:rPr>
            </w:pPr>
            <w:r>
              <w:rPr>
                <w:rFonts w:cs="Arial"/>
              </w:rPr>
              <w:t>150</w:t>
            </w:r>
          </w:p>
        </w:tc>
      </w:tr>
      <w:tr w:rsidR="00E647D0" w:rsidRPr="003C080B" w:rsidTr="00A564B8">
        <w:trPr>
          <w:cantSplit/>
        </w:trPr>
        <w:tc>
          <w:tcPr>
            <w:tcW w:w="8703" w:type="dxa"/>
            <w:gridSpan w:val="4"/>
            <w:tcBorders>
              <w:top w:val="single" w:sz="4" w:space="0" w:color="auto"/>
              <w:left w:val="single" w:sz="4" w:space="0" w:color="auto"/>
              <w:bottom w:val="single" w:sz="4" w:space="0" w:color="auto"/>
              <w:right w:val="single" w:sz="4" w:space="0" w:color="auto"/>
            </w:tcBorders>
            <w:vAlign w:val="center"/>
          </w:tcPr>
          <w:p w:rsidR="00E647D0" w:rsidRPr="003C080B" w:rsidRDefault="00E647D0" w:rsidP="00A564B8">
            <w:pPr>
              <w:pStyle w:val="BodyTextIndent"/>
              <w:tabs>
                <w:tab w:val="clear" w:pos="851"/>
              </w:tabs>
              <w:spacing w:after="0" w:line="240" w:lineRule="auto"/>
              <w:ind w:left="0"/>
              <w:rPr>
                <w:rFonts w:cs="Arial"/>
                <w:i/>
              </w:rPr>
            </w:pPr>
            <w:r w:rsidRPr="003C080B">
              <w:rPr>
                <w:rFonts w:cs="Arial"/>
                <w:i/>
              </w:rPr>
              <w:t>This course</w:t>
            </w:r>
            <w:r>
              <w:rPr>
                <w:rFonts w:cs="Arial"/>
                <w:i/>
              </w:rPr>
              <w:t xml:space="preserve"> partially</w:t>
            </w:r>
            <w:r w:rsidRPr="003C080B">
              <w:rPr>
                <w:rFonts w:cs="Arial"/>
                <w:i/>
              </w:rPr>
              <w:t xml:space="preserve"> </w:t>
            </w:r>
            <w:r>
              <w:rPr>
                <w:rFonts w:cs="Arial"/>
                <w:i/>
              </w:rPr>
              <w:t>replaces IT206001</w:t>
            </w:r>
          </w:p>
          <w:p w:rsidR="00E647D0" w:rsidRPr="003C080B" w:rsidRDefault="00E647D0" w:rsidP="00A564B8">
            <w:pPr>
              <w:pStyle w:val="BodyTextIndent"/>
              <w:tabs>
                <w:tab w:val="clear" w:pos="851"/>
              </w:tabs>
              <w:spacing w:after="0" w:line="240" w:lineRule="auto"/>
              <w:ind w:left="0"/>
              <w:rPr>
                <w:rFonts w:cs="Arial"/>
                <w:i/>
              </w:rPr>
            </w:pPr>
            <w:r w:rsidRPr="003C080B">
              <w:rPr>
                <w:rFonts w:cs="Arial"/>
                <w:i/>
              </w:rPr>
              <w:t xml:space="preserve">Name of other Programme: </w:t>
            </w:r>
            <w:r>
              <w:rPr>
                <w:rFonts w:cs="Arial"/>
                <w:i/>
              </w:rPr>
              <w:t>Bachelor of Information Technology (version 2)</w:t>
            </w:r>
          </w:p>
        </w:tc>
      </w:tr>
    </w:tbl>
    <w:p w:rsidR="00E647D0" w:rsidRPr="003C080B" w:rsidRDefault="00E647D0" w:rsidP="00E647D0">
      <w:pPr>
        <w:pStyle w:val="BodyTextIndent"/>
        <w:spacing w:before="240"/>
        <w:ind w:left="0"/>
        <w:rPr>
          <w:rFonts w:cs="Arial"/>
          <w:b/>
          <w:i/>
          <w:sz w:val="22"/>
          <w:szCs w:val="22"/>
        </w:rPr>
      </w:pPr>
      <w:r w:rsidRPr="003C080B">
        <w:rPr>
          <w:rFonts w:cs="Arial"/>
          <w:b/>
          <w:i/>
          <w:sz w:val="22"/>
          <w:szCs w:val="22"/>
        </w:rPr>
        <w:t>Aims</w:t>
      </w:r>
    </w:p>
    <w:p w:rsidR="00E647D0" w:rsidRPr="003C080B" w:rsidRDefault="00E647D0" w:rsidP="00E647D0">
      <w:pPr>
        <w:pStyle w:val="BodyTextIndent"/>
        <w:ind w:left="0"/>
        <w:rPr>
          <w:rFonts w:cs="Arial"/>
        </w:rPr>
      </w:pPr>
      <w:r w:rsidRPr="00E76FDE">
        <w:rPr>
          <w:rFonts w:cs="Arial"/>
        </w:rPr>
        <w:t xml:space="preserve">To give an understanding of the fundamentals of database management systems with emphasis on </w:t>
      </w:r>
      <w:r>
        <w:rPr>
          <w:rFonts w:cs="Arial"/>
        </w:rPr>
        <w:t>r</w:t>
      </w:r>
      <w:r w:rsidRPr="00E76FDE">
        <w:rPr>
          <w:rFonts w:cs="Arial"/>
        </w:rPr>
        <w:t>elational systems.</w:t>
      </w:r>
    </w:p>
    <w:p w:rsidR="00E647D0" w:rsidRPr="003C080B" w:rsidRDefault="00E647D0" w:rsidP="00E647D0">
      <w:pPr>
        <w:pStyle w:val="BodyTextIndent"/>
        <w:spacing w:before="240"/>
        <w:ind w:left="0"/>
        <w:rPr>
          <w:rFonts w:cs="Arial"/>
          <w:b/>
          <w:i/>
          <w:sz w:val="22"/>
          <w:szCs w:val="22"/>
        </w:rPr>
      </w:pPr>
      <w:r w:rsidRPr="003C080B">
        <w:rPr>
          <w:rFonts w:cs="Arial"/>
          <w:b/>
          <w:i/>
          <w:sz w:val="22"/>
          <w:szCs w:val="22"/>
        </w:rPr>
        <w:t>Learning Outcomes</w:t>
      </w:r>
    </w:p>
    <w:p w:rsidR="00E647D0" w:rsidRPr="003C080B" w:rsidRDefault="00E647D0" w:rsidP="00E647D0">
      <w:pPr>
        <w:pStyle w:val="BodyTextIndent"/>
        <w:ind w:left="0"/>
        <w:rPr>
          <w:rFonts w:cs="Arial"/>
        </w:rPr>
      </w:pPr>
      <w:r w:rsidRPr="003C080B">
        <w:rPr>
          <w:rFonts w:cs="Arial"/>
        </w:rPr>
        <w:t>At the successful completion of this course, students will be able to:</w:t>
      </w:r>
    </w:p>
    <w:p w:rsidR="00E647D0" w:rsidRDefault="00E647D0" w:rsidP="00E647D0">
      <w:pPr>
        <w:pStyle w:val="BodyTextIndent"/>
        <w:numPr>
          <w:ilvl w:val="0"/>
          <w:numId w:val="2"/>
        </w:numPr>
        <w:tabs>
          <w:tab w:val="clear" w:pos="851"/>
        </w:tabs>
        <w:ind w:left="567" w:hanging="567"/>
        <w:rPr>
          <w:rFonts w:cs="Arial"/>
        </w:rPr>
      </w:pPr>
      <w:commentRangeStart w:id="1"/>
      <w:del w:id="2" w:author="Maggie Wells" w:date="2016-08-22T09:46:00Z">
        <w:r w:rsidDel="00DB2C8C">
          <w:rPr>
            <w:rFonts w:cs="Arial"/>
          </w:rPr>
          <w:delText xml:space="preserve">Demonstrate and </w:delText>
        </w:r>
      </w:del>
      <w:del w:id="3" w:author="Maggie Wells" w:date="2016-08-22T09:47:00Z">
        <w:r w:rsidDel="00DB2C8C">
          <w:rPr>
            <w:rFonts w:cs="Arial"/>
          </w:rPr>
          <w:delText>apply</w:delText>
        </w:r>
      </w:del>
      <w:ins w:id="4" w:author="Maggie Wells" w:date="2016-08-22T09:47:00Z">
        <w:r w:rsidR="00DB2C8C">
          <w:rPr>
            <w:rFonts w:cs="Arial"/>
          </w:rPr>
          <w:t>Apply</w:t>
        </w:r>
      </w:ins>
      <w:r>
        <w:rPr>
          <w:rFonts w:cs="Arial"/>
        </w:rPr>
        <w:t xml:space="preserve"> the formal theory underlying relational database management </w:t>
      </w:r>
      <w:commentRangeStart w:id="5"/>
      <w:r>
        <w:rPr>
          <w:rFonts w:cs="Arial"/>
        </w:rPr>
        <w:t>systems</w:t>
      </w:r>
      <w:commentRangeEnd w:id="5"/>
      <w:r w:rsidR="00C404DD">
        <w:rPr>
          <w:rStyle w:val="CommentReference"/>
        </w:rPr>
        <w:commentReference w:id="5"/>
      </w:r>
      <w:r>
        <w:rPr>
          <w:rFonts w:cs="Arial"/>
        </w:rPr>
        <w:t>.</w:t>
      </w:r>
      <w:commentRangeEnd w:id="1"/>
      <w:r w:rsidR="00DB2C8C">
        <w:rPr>
          <w:rStyle w:val="CommentReference"/>
        </w:rPr>
        <w:commentReference w:id="1"/>
      </w:r>
    </w:p>
    <w:p w:rsidR="00E647D0" w:rsidRDefault="00E647D0" w:rsidP="00E647D0">
      <w:pPr>
        <w:pStyle w:val="BodyTextIndent"/>
        <w:numPr>
          <w:ilvl w:val="0"/>
          <w:numId w:val="2"/>
        </w:numPr>
        <w:tabs>
          <w:tab w:val="clear" w:pos="851"/>
        </w:tabs>
        <w:ind w:left="567" w:hanging="567"/>
        <w:rPr>
          <w:rFonts w:cs="Arial"/>
        </w:rPr>
      </w:pPr>
      <w:r>
        <w:rPr>
          <w:rFonts w:cs="Arial"/>
        </w:rPr>
        <w:t>Construct an appropriate data and database (ERD) model for a specified problem and build the corresponding database</w:t>
      </w:r>
      <w:r w:rsidR="0069440F">
        <w:rPr>
          <w:rFonts w:cs="Arial"/>
        </w:rPr>
        <w:t>.</w:t>
      </w:r>
    </w:p>
    <w:p w:rsidR="00E647D0" w:rsidRDefault="00E647D0" w:rsidP="00E647D0">
      <w:pPr>
        <w:pStyle w:val="BodyTextIndent"/>
        <w:numPr>
          <w:ilvl w:val="0"/>
          <w:numId w:val="2"/>
        </w:numPr>
        <w:tabs>
          <w:tab w:val="clear" w:pos="851"/>
        </w:tabs>
        <w:ind w:left="567" w:hanging="567"/>
        <w:rPr>
          <w:rFonts w:cs="Arial"/>
        </w:rPr>
      </w:pPr>
      <w:r>
        <w:rPr>
          <w:rFonts w:cs="Arial"/>
        </w:rPr>
        <w:t>Construct and apply syntactically correct database queries using an appropriate query language</w:t>
      </w:r>
      <w:r w:rsidR="0069440F">
        <w:rPr>
          <w:rFonts w:cs="Arial"/>
        </w:rPr>
        <w:t>.</w:t>
      </w:r>
    </w:p>
    <w:p w:rsidR="00E647D0" w:rsidRPr="003C080B" w:rsidRDefault="0069440F" w:rsidP="00E647D0">
      <w:pPr>
        <w:pStyle w:val="BodyTextIndent"/>
        <w:numPr>
          <w:ilvl w:val="0"/>
          <w:numId w:val="2"/>
        </w:numPr>
        <w:tabs>
          <w:tab w:val="clear" w:pos="851"/>
        </w:tabs>
        <w:ind w:left="567" w:hanging="567"/>
        <w:rPr>
          <w:rFonts w:cs="Arial"/>
        </w:rPr>
      </w:pPr>
      <w:del w:id="6" w:author="Maggie Wells" w:date="2016-08-22T14:11:00Z">
        <w:r w:rsidDel="00173DD3">
          <w:rPr>
            <w:rFonts w:cs="Arial"/>
          </w:rPr>
          <w:delText>Identify</w:delText>
        </w:r>
        <w:r w:rsidR="00E647D0" w:rsidDel="00173DD3">
          <w:rPr>
            <w:rFonts w:cs="Arial"/>
          </w:rPr>
          <w:delText xml:space="preserve"> the need for security controls, and implement basic data checking and validation</w:delText>
        </w:r>
        <w:r w:rsidDel="00173DD3">
          <w:rPr>
            <w:rFonts w:cs="Arial"/>
          </w:rPr>
          <w:delText>.</w:delText>
        </w:r>
      </w:del>
      <w:ins w:id="7" w:author="Maggie Wells" w:date="2016-08-22T14:11:00Z">
        <w:r w:rsidR="00173DD3">
          <w:rPr>
            <w:rFonts w:cs="Arial"/>
          </w:rPr>
          <w:t>Implement basic data checking and validation for security controls?</w:t>
        </w:r>
      </w:ins>
    </w:p>
    <w:p w:rsidR="00E647D0" w:rsidRPr="003C080B" w:rsidRDefault="00E647D0" w:rsidP="00E647D0">
      <w:pPr>
        <w:pStyle w:val="BodyTextIndent"/>
        <w:spacing w:before="240"/>
        <w:ind w:left="0"/>
        <w:rPr>
          <w:rFonts w:cs="Arial"/>
          <w:b/>
          <w:i/>
          <w:sz w:val="22"/>
          <w:szCs w:val="22"/>
        </w:rPr>
      </w:pPr>
      <w:r>
        <w:rPr>
          <w:rFonts w:cs="Arial"/>
          <w:b/>
          <w:i/>
          <w:sz w:val="22"/>
          <w:szCs w:val="22"/>
        </w:rPr>
        <w:t xml:space="preserve">Indicative </w:t>
      </w:r>
      <w:r w:rsidRPr="003C080B">
        <w:rPr>
          <w:rFonts w:cs="Arial"/>
          <w:b/>
          <w:i/>
          <w:sz w:val="22"/>
          <w:szCs w:val="22"/>
        </w:rPr>
        <w:t>Content</w:t>
      </w:r>
      <w:bookmarkStart w:id="8" w:name="_GoBack"/>
      <w:bookmarkEnd w:id="8"/>
    </w:p>
    <w:p w:rsidR="00E647D0" w:rsidRPr="001662D4" w:rsidRDefault="00E647D0" w:rsidP="00E647D0">
      <w:pPr>
        <w:numPr>
          <w:ilvl w:val="0"/>
          <w:numId w:val="3"/>
        </w:numPr>
        <w:tabs>
          <w:tab w:val="clear" w:pos="360"/>
          <w:tab w:val="num" w:pos="426"/>
        </w:tabs>
        <w:spacing w:after="60"/>
        <w:ind w:left="426" w:hanging="426"/>
        <w:rPr>
          <w:rFonts w:cs="Arial"/>
        </w:rPr>
      </w:pPr>
      <w:r w:rsidRPr="001662D4">
        <w:rPr>
          <w:rFonts w:cs="Arial"/>
        </w:rPr>
        <w:t>Role of relational databases and relational database management systems</w:t>
      </w:r>
    </w:p>
    <w:p w:rsidR="00E647D0" w:rsidRDefault="00E647D0" w:rsidP="00E647D0">
      <w:pPr>
        <w:numPr>
          <w:ilvl w:val="0"/>
          <w:numId w:val="3"/>
        </w:numPr>
        <w:tabs>
          <w:tab w:val="clear" w:pos="360"/>
          <w:tab w:val="num" w:pos="426"/>
        </w:tabs>
        <w:spacing w:after="60"/>
        <w:ind w:left="426" w:hanging="426"/>
        <w:rPr>
          <w:rFonts w:cs="Arial"/>
        </w:rPr>
      </w:pPr>
      <w:r w:rsidRPr="001662D4">
        <w:rPr>
          <w:rFonts w:cs="Arial"/>
        </w:rPr>
        <w:t>Formal database theory – relational algebra, functional</w:t>
      </w:r>
      <w:r w:rsidR="0069440F">
        <w:rPr>
          <w:rFonts w:cs="Arial"/>
        </w:rPr>
        <w:t xml:space="preserve"> dependencies and normalisation</w:t>
      </w:r>
    </w:p>
    <w:p w:rsidR="00E647D0" w:rsidRDefault="00E647D0" w:rsidP="00E647D0">
      <w:pPr>
        <w:numPr>
          <w:ilvl w:val="0"/>
          <w:numId w:val="3"/>
        </w:numPr>
        <w:tabs>
          <w:tab w:val="clear" w:pos="360"/>
          <w:tab w:val="num" w:pos="426"/>
        </w:tabs>
        <w:spacing w:after="60"/>
        <w:ind w:left="426" w:hanging="426"/>
        <w:rPr>
          <w:rFonts w:cs="Arial"/>
        </w:rPr>
      </w:pPr>
      <w:r>
        <w:rPr>
          <w:rFonts w:cs="Arial"/>
        </w:rPr>
        <w:t>Architecture of relational database management systems</w:t>
      </w:r>
    </w:p>
    <w:p w:rsidR="00E647D0" w:rsidRDefault="00E647D0" w:rsidP="00E647D0">
      <w:pPr>
        <w:numPr>
          <w:ilvl w:val="0"/>
          <w:numId w:val="3"/>
        </w:numPr>
        <w:tabs>
          <w:tab w:val="clear" w:pos="360"/>
          <w:tab w:val="num" w:pos="426"/>
        </w:tabs>
        <w:spacing w:after="60"/>
        <w:ind w:left="426" w:hanging="426"/>
        <w:rPr>
          <w:rFonts w:cs="Arial"/>
        </w:rPr>
      </w:pPr>
      <w:r>
        <w:rPr>
          <w:rFonts w:cs="Arial"/>
        </w:rPr>
        <w:t>Query construction and optimisation</w:t>
      </w:r>
    </w:p>
    <w:p w:rsidR="00E647D0" w:rsidRDefault="00E647D0" w:rsidP="00E647D0">
      <w:pPr>
        <w:numPr>
          <w:ilvl w:val="0"/>
          <w:numId w:val="3"/>
        </w:numPr>
        <w:tabs>
          <w:tab w:val="clear" w:pos="360"/>
          <w:tab w:val="num" w:pos="426"/>
        </w:tabs>
        <w:spacing w:after="60"/>
        <w:ind w:left="426" w:hanging="426"/>
        <w:rPr>
          <w:rFonts w:cs="Arial"/>
        </w:rPr>
      </w:pPr>
      <w:r>
        <w:rPr>
          <w:rFonts w:cs="Arial"/>
        </w:rPr>
        <w:t>Data modelling</w:t>
      </w:r>
    </w:p>
    <w:p w:rsidR="00E647D0" w:rsidRDefault="00E647D0" w:rsidP="00E647D0">
      <w:pPr>
        <w:numPr>
          <w:ilvl w:val="0"/>
          <w:numId w:val="3"/>
        </w:numPr>
        <w:tabs>
          <w:tab w:val="clear" w:pos="360"/>
          <w:tab w:val="num" w:pos="426"/>
        </w:tabs>
        <w:spacing w:after="60"/>
        <w:ind w:left="426" w:hanging="426"/>
        <w:rPr>
          <w:rFonts w:cs="Arial"/>
        </w:rPr>
      </w:pPr>
      <w:r>
        <w:rPr>
          <w:rFonts w:cs="Arial"/>
        </w:rPr>
        <w:t>Design and implementation of relational databases</w:t>
      </w:r>
    </w:p>
    <w:p w:rsidR="00E647D0" w:rsidRPr="003B4DBA" w:rsidRDefault="00E647D0" w:rsidP="00E647D0">
      <w:pPr>
        <w:numPr>
          <w:ilvl w:val="0"/>
          <w:numId w:val="3"/>
        </w:numPr>
        <w:tabs>
          <w:tab w:val="clear" w:pos="360"/>
          <w:tab w:val="num" w:pos="426"/>
        </w:tabs>
        <w:spacing w:after="60"/>
        <w:ind w:left="426" w:hanging="426"/>
        <w:rPr>
          <w:rFonts w:cs="Arial"/>
        </w:rPr>
      </w:pPr>
      <w:r>
        <w:rPr>
          <w:rFonts w:cs="Arial"/>
        </w:rPr>
        <w:t xml:space="preserve">Principles of database administration and </w:t>
      </w:r>
      <w:r w:rsidRPr="003B4DBA">
        <w:rPr>
          <w:rFonts w:cs="Arial"/>
        </w:rPr>
        <w:t>database security</w:t>
      </w:r>
    </w:p>
    <w:p w:rsidR="00E647D0" w:rsidRPr="003C080B" w:rsidRDefault="00E647D0" w:rsidP="00E647D0">
      <w:pPr>
        <w:pStyle w:val="BodyTextIndent"/>
        <w:spacing w:before="240"/>
        <w:ind w:left="0"/>
        <w:rPr>
          <w:rFonts w:cs="Arial"/>
          <w:b/>
          <w:i/>
          <w:sz w:val="22"/>
          <w:szCs w:val="22"/>
        </w:rPr>
      </w:pPr>
      <w:r w:rsidRPr="003C080B">
        <w:rPr>
          <w:rFonts w:cs="Arial"/>
          <w:b/>
          <w:i/>
          <w:sz w:val="22"/>
          <w:szCs w:val="22"/>
        </w:rPr>
        <w:t>Assessment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Look w:val="01E0"/>
      </w:tblPr>
      <w:tblGrid>
        <w:gridCol w:w="4917"/>
        <w:gridCol w:w="1260"/>
        <w:gridCol w:w="2152"/>
      </w:tblGrid>
      <w:tr w:rsidR="00E647D0" w:rsidRPr="00306ACB" w:rsidTr="00A564B8">
        <w:tc>
          <w:tcPr>
            <w:tcW w:w="4917" w:type="dxa"/>
            <w:shd w:val="clear" w:color="auto" w:fill="auto"/>
          </w:tcPr>
          <w:p w:rsidR="00E647D0" w:rsidRPr="00306ACB" w:rsidRDefault="00E647D0" w:rsidP="00A564B8">
            <w:pPr>
              <w:pStyle w:val="BodyTextIndent"/>
              <w:spacing w:after="0" w:line="240" w:lineRule="auto"/>
              <w:ind w:left="0"/>
              <w:rPr>
                <w:rFonts w:cs="Arial"/>
                <w:b/>
              </w:rPr>
            </w:pPr>
            <w:r w:rsidRPr="00306ACB">
              <w:rPr>
                <w:rFonts w:cs="Arial"/>
                <w:b/>
              </w:rPr>
              <w:t>Assessment Activity</w:t>
            </w:r>
          </w:p>
        </w:tc>
        <w:tc>
          <w:tcPr>
            <w:tcW w:w="1260" w:type="dxa"/>
            <w:shd w:val="clear" w:color="auto" w:fill="auto"/>
          </w:tcPr>
          <w:p w:rsidR="00E647D0" w:rsidRPr="00306ACB" w:rsidRDefault="00E647D0" w:rsidP="00A564B8">
            <w:pPr>
              <w:pStyle w:val="BodyTextIndent"/>
              <w:spacing w:after="0" w:line="240" w:lineRule="auto"/>
              <w:ind w:left="0"/>
              <w:jc w:val="center"/>
              <w:rPr>
                <w:rFonts w:cs="Arial"/>
                <w:b/>
              </w:rPr>
            </w:pPr>
            <w:r w:rsidRPr="00306ACB">
              <w:rPr>
                <w:rFonts w:cs="Arial"/>
                <w:b/>
              </w:rPr>
              <w:t>Weighting</w:t>
            </w:r>
          </w:p>
        </w:tc>
        <w:tc>
          <w:tcPr>
            <w:tcW w:w="2152" w:type="dxa"/>
            <w:shd w:val="clear" w:color="auto" w:fill="auto"/>
          </w:tcPr>
          <w:p w:rsidR="00E647D0" w:rsidRPr="00306ACB" w:rsidRDefault="00E647D0" w:rsidP="00A564B8">
            <w:pPr>
              <w:pStyle w:val="BodyTextIndent"/>
              <w:spacing w:after="0" w:line="240" w:lineRule="auto"/>
              <w:ind w:left="0"/>
              <w:rPr>
                <w:rFonts w:cs="Arial"/>
                <w:b/>
              </w:rPr>
            </w:pPr>
            <w:r w:rsidRPr="00306ACB">
              <w:rPr>
                <w:rFonts w:cs="Arial"/>
                <w:b/>
              </w:rPr>
              <w:t>Learning Outcomes</w:t>
            </w:r>
          </w:p>
        </w:tc>
      </w:tr>
      <w:tr w:rsidR="00E647D0" w:rsidRPr="00306ACB" w:rsidTr="00A564B8">
        <w:tc>
          <w:tcPr>
            <w:tcW w:w="4917" w:type="dxa"/>
            <w:shd w:val="clear" w:color="auto" w:fill="auto"/>
          </w:tcPr>
          <w:p w:rsidR="00E647D0" w:rsidRPr="00306ACB" w:rsidRDefault="00E647D0" w:rsidP="00A564B8">
            <w:pPr>
              <w:pStyle w:val="BodyTextIndent"/>
              <w:spacing w:after="0" w:line="240" w:lineRule="auto"/>
              <w:ind w:left="0"/>
              <w:rPr>
                <w:rFonts w:cs="Arial"/>
              </w:rPr>
            </w:pPr>
            <w:r>
              <w:rPr>
                <w:rFonts w:cs="Arial"/>
              </w:rPr>
              <w:t>SQL Worksheet</w:t>
            </w:r>
          </w:p>
        </w:tc>
        <w:tc>
          <w:tcPr>
            <w:tcW w:w="1260" w:type="dxa"/>
            <w:shd w:val="clear" w:color="auto" w:fill="auto"/>
          </w:tcPr>
          <w:p w:rsidR="00E647D0" w:rsidRPr="00306ACB" w:rsidRDefault="00E647D0" w:rsidP="00A564B8">
            <w:pPr>
              <w:pStyle w:val="BodyTextIndent"/>
              <w:spacing w:after="0" w:line="240" w:lineRule="auto"/>
              <w:ind w:left="0"/>
              <w:jc w:val="center"/>
              <w:rPr>
                <w:rFonts w:cs="Arial"/>
              </w:rPr>
            </w:pPr>
            <w:r>
              <w:rPr>
                <w:rFonts w:cs="Arial"/>
              </w:rPr>
              <w:t>10%</w:t>
            </w:r>
          </w:p>
        </w:tc>
        <w:tc>
          <w:tcPr>
            <w:tcW w:w="2152" w:type="dxa"/>
            <w:shd w:val="clear" w:color="auto" w:fill="auto"/>
          </w:tcPr>
          <w:p w:rsidR="00E647D0" w:rsidRPr="00306ACB" w:rsidRDefault="00E647D0" w:rsidP="00A564B8">
            <w:pPr>
              <w:pStyle w:val="BodyTextIndent"/>
              <w:spacing w:after="0" w:line="240" w:lineRule="auto"/>
              <w:ind w:left="0"/>
              <w:rPr>
                <w:rFonts w:cs="Arial"/>
              </w:rPr>
            </w:pPr>
            <w:r>
              <w:rPr>
                <w:rFonts w:cs="Arial"/>
              </w:rPr>
              <w:t>3</w:t>
            </w:r>
          </w:p>
        </w:tc>
      </w:tr>
      <w:tr w:rsidR="00E647D0" w:rsidRPr="00306ACB" w:rsidTr="00A564B8">
        <w:tc>
          <w:tcPr>
            <w:tcW w:w="4917" w:type="dxa"/>
            <w:shd w:val="clear" w:color="auto" w:fill="auto"/>
          </w:tcPr>
          <w:p w:rsidR="00E647D0" w:rsidRPr="00306ACB" w:rsidRDefault="00E647D0" w:rsidP="00A564B8">
            <w:pPr>
              <w:pStyle w:val="BodyTextIndent"/>
              <w:spacing w:after="0" w:line="240" w:lineRule="auto"/>
              <w:ind w:left="0"/>
              <w:rPr>
                <w:rFonts w:cs="Arial"/>
              </w:rPr>
            </w:pPr>
            <w:r>
              <w:rPr>
                <w:rFonts w:cs="Arial"/>
              </w:rPr>
              <w:t>XML Worksheet</w:t>
            </w:r>
          </w:p>
        </w:tc>
        <w:tc>
          <w:tcPr>
            <w:tcW w:w="1260" w:type="dxa"/>
            <w:shd w:val="clear" w:color="auto" w:fill="auto"/>
          </w:tcPr>
          <w:p w:rsidR="00E647D0" w:rsidRPr="00306ACB" w:rsidRDefault="00E647D0" w:rsidP="00A564B8">
            <w:pPr>
              <w:pStyle w:val="BodyTextIndent"/>
              <w:spacing w:after="0" w:line="240" w:lineRule="auto"/>
              <w:ind w:left="0"/>
              <w:jc w:val="center"/>
              <w:rPr>
                <w:rFonts w:cs="Arial"/>
              </w:rPr>
            </w:pPr>
            <w:r>
              <w:rPr>
                <w:rFonts w:cs="Arial"/>
              </w:rPr>
              <w:t>10%</w:t>
            </w:r>
          </w:p>
        </w:tc>
        <w:tc>
          <w:tcPr>
            <w:tcW w:w="2152" w:type="dxa"/>
            <w:shd w:val="clear" w:color="auto" w:fill="auto"/>
          </w:tcPr>
          <w:p w:rsidR="00E647D0" w:rsidRPr="00306ACB" w:rsidRDefault="00E647D0" w:rsidP="00A564B8">
            <w:pPr>
              <w:pStyle w:val="BodyTextIndent"/>
              <w:spacing w:after="0" w:line="240" w:lineRule="auto"/>
              <w:ind w:left="0"/>
              <w:rPr>
                <w:rFonts w:cs="Arial"/>
              </w:rPr>
            </w:pPr>
            <w:r>
              <w:rPr>
                <w:rFonts w:cs="Arial"/>
              </w:rPr>
              <w:t>3</w:t>
            </w:r>
          </w:p>
        </w:tc>
      </w:tr>
      <w:tr w:rsidR="00E647D0" w:rsidRPr="00306ACB" w:rsidTr="00A564B8">
        <w:tc>
          <w:tcPr>
            <w:tcW w:w="4917" w:type="dxa"/>
            <w:shd w:val="clear" w:color="auto" w:fill="auto"/>
          </w:tcPr>
          <w:p w:rsidR="00E647D0" w:rsidRPr="00306ACB" w:rsidRDefault="00E647D0" w:rsidP="00A564B8">
            <w:pPr>
              <w:pStyle w:val="BodyTextIndent"/>
              <w:spacing w:after="0" w:line="240" w:lineRule="auto"/>
              <w:ind w:left="0"/>
              <w:rPr>
                <w:rFonts w:cs="Arial"/>
              </w:rPr>
            </w:pPr>
            <w:r>
              <w:rPr>
                <w:rFonts w:cs="Arial"/>
              </w:rPr>
              <w:t>Data model</w:t>
            </w:r>
          </w:p>
        </w:tc>
        <w:tc>
          <w:tcPr>
            <w:tcW w:w="1260" w:type="dxa"/>
            <w:shd w:val="clear" w:color="auto" w:fill="auto"/>
          </w:tcPr>
          <w:p w:rsidR="00E647D0" w:rsidRPr="00306ACB" w:rsidRDefault="00E647D0" w:rsidP="00A564B8">
            <w:pPr>
              <w:pStyle w:val="BodyTextIndent"/>
              <w:spacing w:after="0" w:line="240" w:lineRule="auto"/>
              <w:ind w:left="0"/>
              <w:jc w:val="center"/>
              <w:rPr>
                <w:rFonts w:cs="Arial"/>
              </w:rPr>
            </w:pPr>
            <w:r>
              <w:rPr>
                <w:rFonts w:cs="Arial"/>
              </w:rPr>
              <w:t>20%</w:t>
            </w:r>
          </w:p>
        </w:tc>
        <w:tc>
          <w:tcPr>
            <w:tcW w:w="2152" w:type="dxa"/>
            <w:shd w:val="clear" w:color="auto" w:fill="auto"/>
          </w:tcPr>
          <w:p w:rsidR="00E647D0" w:rsidRPr="00306ACB" w:rsidRDefault="00E647D0" w:rsidP="00A564B8">
            <w:pPr>
              <w:pStyle w:val="BodyTextIndent"/>
              <w:spacing w:after="0" w:line="240" w:lineRule="auto"/>
              <w:ind w:left="0"/>
              <w:rPr>
                <w:rFonts w:cs="Arial"/>
              </w:rPr>
            </w:pPr>
            <w:r>
              <w:rPr>
                <w:rFonts w:cs="Arial"/>
              </w:rPr>
              <w:t>2</w:t>
            </w:r>
          </w:p>
        </w:tc>
      </w:tr>
      <w:tr w:rsidR="00E647D0" w:rsidRPr="00306ACB" w:rsidTr="00A564B8">
        <w:tc>
          <w:tcPr>
            <w:tcW w:w="4917" w:type="dxa"/>
            <w:shd w:val="clear" w:color="auto" w:fill="auto"/>
          </w:tcPr>
          <w:p w:rsidR="00E647D0" w:rsidRPr="00306ACB" w:rsidRDefault="00E647D0" w:rsidP="00A564B8">
            <w:pPr>
              <w:pStyle w:val="BodyTextIndent"/>
              <w:spacing w:after="0" w:line="240" w:lineRule="auto"/>
              <w:ind w:left="0"/>
              <w:rPr>
                <w:rFonts w:cs="Arial"/>
              </w:rPr>
            </w:pPr>
            <w:r>
              <w:rPr>
                <w:rFonts w:cs="Arial"/>
              </w:rPr>
              <w:t>Build database</w:t>
            </w:r>
          </w:p>
        </w:tc>
        <w:tc>
          <w:tcPr>
            <w:tcW w:w="1260" w:type="dxa"/>
            <w:shd w:val="clear" w:color="auto" w:fill="auto"/>
          </w:tcPr>
          <w:p w:rsidR="00E647D0" w:rsidRPr="00306ACB" w:rsidRDefault="00E647D0" w:rsidP="00A564B8">
            <w:pPr>
              <w:pStyle w:val="BodyTextIndent"/>
              <w:spacing w:after="0" w:line="240" w:lineRule="auto"/>
              <w:ind w:left="0"/>
              <w:jc w:val="center"/>
              <w:rPr>
                <w:rFonts w:cs="Arial"/>
              </w:rPr>
            </w:pPr>
            <w:r>
              <w:rPr>
                <w:rFonts w:cs="Arial"/>
              </w:rPr>
              <w:t>20%</w:t>
            </w:r>
          </w:p>
        </w:tc>
        <w:tc>
          <w:tcPr>
            <w:tcW w:w="2152" w:type="dxa"/>
            <w:shd w:val="clear" w:color="auto" w:fill="auto"/>
          </w:tcPr>
          <w:p w:rsidR="00E647D0" w:rsidRPr="00306ACB" w:rsidRDefault="00E647D0" w:rsidP="00A564B8">
            <w:pPr>
              <w:pStyle w:val="BodyTextIndent"/>
              <w:spacing w:after="0" w:line="240" w:lineRule="auto"/>
              <w:ind w:left="0"/>
              <w:rPr>
                <w:rFonts w:cs="Arial"/>
              </w:rPr>
            </w:pPr>
            <w:r>
              <w:rPr>
                <w:rFonts w:cs="Arial"/>
              </w:rPr>
              <w:t>1,3,4</w:t>
            </w:r>
          </w:p>
        </w:tc>
      </w:tr>
      <w:tr w:rsidR="00E647D0" w:rsidRPr="00306ACB" w:rsidTr="00A564B8">
        <w:tc>
          <w:tcPr>
            <w:tcW w:w="4917" w:type="dxa"/>
            <w:shd w:val="clear" w:color="auto" w:fill="auto"/>
          </w:tcPr>
          <w:p w:rsidR="00E647D0" w:rsidRPr="00306ACB" w:rsidRDefault="00E647D0" w:rsidP="00A564B8">
            <w:pPr>
              <w:pStyle w:val="BodyTextIndent"/>
              <w:spacing w:after="0" w:line="240" w:lineRule="auto"/>
              <w:ind w:left="0"/>
              <w:rPr>
                <w:rFonts w:cs="Arial"/>
              </w:rPr>
            </w:pPr>
            <w:r>
              <w:rPr>
                <w:rFonts w:cs="Arial"/>
              </w:rPr>
              <w:t>Examination</w:t>
            </w:r>
          </w:p>
        </w:tc>
        <w:tc>
          <w:tcPr>
            <w:tcW w:w="1260" w:type="dxa"/>
            <w:shd w:val="clear" w:color="auto" w:fill="auto"/>
          </w:tcPr>
          <w:p w:rsidR="00E647D0" w:rsidRPr="00306ACB" w:rsidRDefault="00E647D0" w:rsidP="00A564B8">
            <w:pPr>
              <w:pStyle w:val="BodyTextIndent"/>
              <w:spacing w:after="0" w:line="240" w:lineRule="auto"/>
              <w:ind w:left="0"/>
              <w:jc w:val="center"/>
              <w:rPr>
                <w:rFonts w:cs="Arial"/>
              </w:rPr>
            </w:pPr>
            <w:r>
              <w:rPr>
                <w:rFonts w:cs="Arial"/>
              </w:rPr>
              <w:t>40%</w:t>
            </w:r>
          </w:p>
        </w:tc>
        <w:tc>
          <w:tcPr>
            <w:tcW w:w="2152" w:type="dxa"/>
            <w:shd w:val="clear" w:color="auto" w:fill="auto"/>
          </w:tcPr>
          <w:p w:rsidR="00E647D0" w:rsidRPr="00306ACB" w:rsidRDefault="00E647D0" w:rsidP="00A564B8">
            <w:pPr>
              <w:pStyle w:val="BodyTextIndent"/>
              <w:spacing w:after="0" w:line="240" w:lineRule="auto"/>
              <w:ind w:left="0"/>
              <w:rPr>
                <w:rFonts w:cs="Arial"/>
              </w:rPr>
            </w:pPr>
            <w:r>
              <w:rPr>
                <w:rFonts w:cs="Arial"/>
              </w:rPr>
              <w:t>1,3,4</w:t>
            </w:r>
          </w:p>
        </w:tc>
      </w:tr>
    </w:tbl>
    <w:p w:rsidR="00E647D0" w:rsidRDefault="00E647D0" w:rsidP="00E647D0">
      <w:pPr>
        <w:pStyle w:val="BodyTextIndent"/>
        <w:spacing w:before="240"/>
        <w:ind w:left="0"/>
        <w:rPr>
          <w:b/>
          <w:sz w:val="22"/>
          <w:szCs w:val="22"/>
        </w:rPr>
      </w:pPr>
      <w:r w:rsidRPr="003C080B">
        <w:rPr>
          <w:rFonts w:cs="Arial"/>
          <w:b/>
          <w:i/>
          <w:sz w:val="22"/>
          <w:szCs w:val="22"/>
        </w:rPr>
        <w:t>Resources</w:t>
      </w:r>
      <w:r>
        <w:rPr>
          <w:rFonts w:cs="Arial"/>
          <w:b/>
          <w:i/>
          <w:sz w:val="22"/>
          <w:szCs w:val="22"/>
        </w:rPr>
        <w:t xml:space="preserve"> </w:t>
      </w:r>
      <w:r w:rsidRPr="00C01AD7">
        <w:rPr>
          <w:b/>
          <w:sz w:val="22"/>
          <w:szCs w:val="22"/>
        </w:rPr>
        <w:t>Required:</w:t>
      </w:r>
      <w:r>
        <w:rPr>
          <w:b/>
          <w:sz w:val="22"/>
          <w:szCs w:val="22"/>
        </w:rPr>
        <w:t xml:space="preserve"> </w:t>
      </w:r>
    </w:p>
    <w:p w:rsidR="00E647D0" w:rsidRPr="00AA0F94" w:rsidRDefault="00E647D0" w:rsidP="00E647D0">
      <w:pPr>
        <w:sectPr w:rsidR="00E647D0" w:rsidRPr="00AA0F94" w:rsidSect="00E047AE">
          <w:footnotePr>
            <w:pos w:val="beneathText"/>
          </w:footnotePr>
          <w:pgSz w:w="11907" w:h="16840" w:code="9"/>
          <w:pgMar w:top="1440" w:right="1247" w:bottom="1440" w:left="1701" w:header="720" w:footer="720" w:gutter="0"/>
          <w:cols w:space="720"/>
          <w:docGrid w:linePitch="360"/>
        </w:sectPr>
      </w:pPr>
      <w:r>
        <w:t>Churcher, Clare (2007) Beginning database design: From novice to professional. Apress.</w:t>
      </w:r>
    </w:p>
    <w:p w:rsidR="001C208E" w:rsidRDefault="001C208E"/>
    <w:sectPr w:rsidR="001C208E" w:rsidSect="00FA0EBC">
      <w:pgSz w:w="11906" w:h="16838"/>
      <w:pgMar w:top="1440" w:right="1440" w:bottom="1440" w:left="1440"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5" w:author="Patricia Haden" w:date="2016-09-07T10:51:00Z" w:initials="PH">
    <w:p w:rsidR="00C404DD" w:rsidRDefault="00C404DD">
      <w:pPr>
        <w:pStyle w:val="CommentText"/>
      </w:pPr>
      <w:r>
        <w:rPr>
          <w:rStyle w:val="CommentReference"/>
        </w:rPr>
        <w:annotationRef/>
      </w:r>
      <w:r>
        <w:t xml:space="preserve">To the </w:t>
      </w:r>
      <w:r w:rsidR="005E35F3">
        <w:t xml:space="preserve">design, </w:t>
      </w:r>
      <w:r>
        <w:t>development, deployment and use of relational database management systems.</w:t>
      </w:r>
    </w:p>
  </w:comment>
  <w:comment w:id="1" w:author="Maggie Wells" w:date="2016-08-22T09:47:00Z" w:initials="MW">
    <w:p w:rsidR="00DB2C8C" w:rsidRDefault="00DB2C8C">
      <w:pPr>
        <w:pStyle w:val="CommentText"/>
      </w:pPr>
      <w:r>
        <w:rPr>
          <w:rStyle w:val="CommentReference"/>
        </w:rPr>
        <w:annotationRef/>
      </w:r>
      <w:r>
        <w:t>Apply to what?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64C0109" w15:done="0"/>
</w15:commentsEx>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4"/>
    <w:multiLevelType w:val="multilevel"/>
    <w:tmpl w:val="8334FEF4"/>
    <w:lvl w:ilvl="0">
      <w:start w:val="1"/>
      <w:numFmt w:val="decimal"/>
      <w:pStyle w:val="Heading1"/>
      <w:lvlText w:val="%1."/>
      <w:lvlJc w:val="left"/>
      <w:pPr>
        <w:tabs>
          <w:tab w:val="num" w:pos="851"/>
        </w:tabs>
        <w:ind w:left="851" w:hanging="851"/>
      </w:pPr>
      <w:rPr>
        <w:rFonts w:hint="default"/>
      </w:rPr>
    </w:lvl>
    <w:lvl w:ilvl="1">
      <w:start w:val="1"/>
      <w:numFmt w:val="decimal"/>
      <w:pStyle w:val="Heading2"/>
      <w:lvlText w:val="%1.%2."/>
      <w:lvlJc w:val="left"/>
      <w:pPr>
        <w:tabs>
          <w:tab w:val="num" w:pos="851"/>
        </w:tabs>
        <w:ind w:left="851" w:hanging="851"/>
      </w:pPr>
      <w:rPr>
        <w:rFonts w:hint="default"/>
      </w:rPr>
    </w:lvl>
    <w:lvl w:ilvl="2">
      <w:start w:val="1"/>
      <w:numFmt w:val="decimal"/>
      <w:pStyle w:val="Heading3"/>
      <w:lvlText w:val="%1.%2.%3."/>
      <w:lvlJc w:val="left"/>
      <w:pPr>
        <w:tabs>
          <w:tab w:val="num" w:pos="851"/>
        </w:tabs>
        <w:ind w:left="851" w:hanging="851"/>
      </w:pPr>
      <w:rPr>
        <w:rFonts w:ascii="Times New Roman" w:hAnsi="Times New Roman" w:cs="Times New Roman" w:hint="default"/>
        <w:b w:val="0"/>
        <w:bCs/>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specVanish w:val="0"/>
      </w:rPr>
    </w:lvl>
    <w:lvl w:ilvl="3">
      <w:start w:val="1"/>
      <w:numFmt w:val="none"/>
      <w:lvlText w:val=""/>
      <w:lvlJc w:val="left"/>
      <w:pPr>
        <w:tabs>
          <w:tab w:val="num" w:pos="0"/>
        </w:tabs>
        <w:ind w:left="0" w:firstLine="0"/>
      </w:pPr>
      <w:rPr>
        <w:rFonts w:hint="default"/>
      </w:rPr>
    </w:lvl>
    <w:lvl w:ilvl="4">
      <w:start w:val="1"/>
      <w:numFmt w:val="none"/>
      <w:lvlText w:val=""/>
      <w:lvlJc w:val="left"/>
      <w:pPr>
        <w:tabs>
          <w:tab w:val="num" w:pos="0"/>
        </w:tabs>
        <w:ind w:left="0" w:firstLine="0"/>
      </w:pPr>
      <w:rPr>
        <w:rFonts w:hint="default"/>
      </w:rPr>
    </w:lvl>
    <w:lvl w:ilvl="5">
      <w:start w:val="1"/>
      <w:numFmt w:val="none"/>
      <w:lvlText w:val=""/>
      <w:lvlJc w:val="left"/>
      <w:pPr>
        <w:tabs>
          <w:tab w:val="num" w:pos="0"/>
        </w:tabs>
        <w:ind w:left="0" w:firstLine="0"/>
      </w:pPr>
      <w:rPr>
        <w:rFonts w:hint="default"/>
      </w:rPr>
    </w:lvl>
    <w:lvl w:ilvl="6">
      <w:start w:val="1"/>
      <w:numFmt w:val="none"/>
      <w:lvlText w:val=""/>
      <w:lvlJc w:val="left"/>
      <w:pPr>
        <w:tabs>
          <w:tab w:val="num" w:pos="0"/>
        </w:tabs>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abstractNum w:abstractNumId="1">
    <w:nsid w:val="1C55130E"/>
    <w:multiLevelType w:val="hybridMultilevel"/>
    <w:tmpl w:val="674A1E1E"/>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nsid w:val="7A1B3BCC"/>
    <w:multiLevelType w:val="hybridMultilevel"/>
    <w:tmpl w:val="885A69F2"/>
    <w:lvl w:ilvl="0" w:tplc="FFFFFFFF">
      <w:start w:val="1"/>
      <w:numFmt w:val="bullet"/>
      <w:lvlText w:val=""/>
      <w:lvlJc w:val="left"/>
      <w:pPr>
        <w:tabs>
          <w:tab w:val="num" w:pos="360"/>
        </w:tabs>
        <w:ind w:left="360" w:hanging="360"/>
      </w:pPr>
      <w:rPr>
        <w:rFonts w:ascii="Symbol" w:hAnsi="Symbol" w:hint="default"/>
      </w:rPr>
    </w:lvl>
    <w:lvl w:ilvl="1" w:tplc="FFFFFFFF">
      <w:start w:val="1"/>
      <w:numFmt w:val="bullet"/>
      <w:lvlText w:val=""/>
      <w:lvlJc w:val="left"/>
      <w:pPr>
        <w:tabs>
          <w:tab w:val="num" w:pos="1440"/>
        </w:tabs>
        <w:ind w:left="1440" w:hanging="720"/>
      </w:pPr>
      <w:rPr>
        <w:rFonts w:ascii="Symbol" w:hAnsi="Symbol" w:hint="default"/>
      </w:rPr>
    </w:lvl>
    <w:lvl w:ilvl="2" w:tplc="FFFFFFFF" w:tentative="1">
      <w:start w:val="1"/>
      <w:numFmt w:val="lowerRoman"/>
      <w:lvlText w:val="%3."/>
      <w:lvlJc w:val="right"/>
      <w:pPr>
        <w:tabs>
          <w:tab w:val="num" w:pos="1800"/>
        </w:tabs>
        <w:ind w:left="1800" w:hanging="180"/>
      </w:pPr>
    </w:lvl>
    <w:lvl w:ilvl="3" w:tplc="FFFFFFFF" w:tentative="1">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num w:numId="1">
    <w:abstractNumId w:val="0"/>
  </w:num>
  <w:num w:numId="2">
    <w:abstractNumId w:val="1"/>
  </w:num>
  <w:num w:numId="3">
    <w:abstractNumId w:val="2"/>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aggie Wells">
    <w15:presenceInfo w15:providerId="AD" w15:userId="S-1-5-21-2157508438-983018921-489459724-54512"/>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trackRevisions/>
  <w:defaultTabStop w:val="720"/>
  <w:characterSpacingControl w:val="doNotCompress"/>
  <w:footnotePr>
    <w:pos w:val="beneathText"/>
  </w:footnotePr>
  <w:compat/>
  <w:rsids>
    <w:rsidRoot w:val="00E647D0"/>
    <w:rsid w:val="00173DD3"/>
    <w:rsid w:val="001C208E"/>
    <w:rsid w:val="005E35F3"/>
    <w:rsid w:val="0069440F"/>
    <w:rsid w:val="00C404DD"/>
    <w:rsid w:val="00DB2C8C"/>
    <w:rsid w:val="00E647D0"/>
    <w:rsid w:val="00FA0EBC"/>
  </w:rsids>
  <m:mathPr>
    <m:mathFont m:val="Cambria Math"/>
    <m:brkBin m:val="before"/>
    <m:brkBinSub m:val="--"/>
    <m:smallFrac m:val="off"/>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M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47D0"/>
    <w:pPr>
      <w:suppressAutoHyphens/>
      <w:spacing w:after="0" w:line="264" w:lineRule="auto"/>
    </w:pPr>
    <w:rPr>
      <w:rFonts w:ascii="Arial" w:eastAsia="Times New Roman" w:hAnsi="Arial" w:cs="Times New Roman"/>
      <w:sz w:val="20"/>
      <w:szCs w:val="20"/>
      <w:lang w:val="en-AU" w:eastAsia="ar-SA"/>
    </w:rPr>
  </w:style>
  <w:style w:type="paragraph" w:styleId="Heading1">
    <w:name w:val="heading 1"/>
    <w:basedOn w:val="Normal"/>
    <w:next w:val="BodyTextIndent"/>
    <w:link w:val="Heading1Char"/>
    <w:qFormat/>
    <w:rsid w:val="00E647D0"/>
    <w:pPr>
      <w:keepNext/>
      <w:numPr>
        <w:numId w:val="1"/>
      </w:numPr>
      <w:spacing w:after="240"/>
      <w:outlineLvl w:val="0"/>
    </w:pPr>
    <w:rPr>
      <w:b/>
      <w:kern w:val="1"/>
      <w:sz w:val="28"/>
    </w:rPr>
  </w:style>
  <w:style w:type="paragraph" w:styleId="Heading2">
    <w:name w:val="heading 2"/>
    <w:basedOn w:val="Normal"/>
    <w:next w:val="BodyTextIndent"/>
    <w:link w:val="Heading2Char"/>
    <w:autoRedefine/>
    <w:qFormat/>
    <w:rsid w:val="00E647D0"/>
    <w:pPr>
      <w:keepNext/>
      <w:numPr>
        <w:ilvl w:val="1"/>
        <w:numId w:val="1"/>
      </w:numPr>
      <w:spacing w:before="240" w:after="120"/>
      <w:outlineLvl w:val="1"/>
    </w:pPr>
    <w:rPr>
      <w:b/>
      <w:i/>
      <w:kern w:val="1"/>
      <w:sz w:val="22"/>
      <w:szCs w:val="24"/>
    </w:rPr>
  </w:style>
  <w:style w:type="paragraph" w:styleId="Heading3">
    <w:name w:val="heading 3"/>
    <w:basedOn w:val="Normal"/>
    <w:next w:val="BodyTextIndent"/>
    <w:link w:val="Heading3Char"/>
    <w:qFormat/>
    <w:rsid w:val="00E647D0"/>
    <w:pPr>
      <w:keepNext/>
      <w:numPr>
        <w:ilvl w:val="2"/>
        <w:numId w:val="1"/>
      </w:numPr>
      <w:spacing w:before="240" w:after="60"/>
      <w:outlineLvl w:val="2"/>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647D0"/>
    <w:rPr>
      <w:rFonts w:ascii="Arial" w:eastAsia="Times New Roman" w:hAnsi="Arial" w:cs="Times New Roman"/>
      <w:b/>
      <w:kern w:val="1"/>
      <w:sz w:val="28"/>
      <w:szCs w:val="20"/>
      <w:lang w:val="en-AU" w:eastAsia="ar-SA"/>
    </w:rPr>
  </w:style>
  <w:style w:type="character" w:customStyle="1" w:styleId="Heading2Char">
    <w:name w:val="Heading 2 Char"/>
    <w:basedOn w:val="DefaultParagraphFont"/>
    <w:link w:val="Heading2"/>
    <w:rsid w:val="00E647D0"/>
    <w:rPr>
      <w:rFonts w:ascii="Arial" w:eastAsia="Times New Roman" w:hAnsi="Arial" w:cs="Times New Roman"/>
      <w:b/>
      <w:i/>
      <w:kern w:val="1"/>
      <w:szCs w:val="24"/>
      <w:lang w:val="en-AU" w:eastAsia="ar-SA"/>
    </w:rPr>
  </w:style>
  <w:style w:type="character" w:customStyle="1" w:styleId="Heading3Char">
    <w:name w:val="Heading 3 Char"/>
    <w:basedOn w:val="DefaultParagraphFont"/>
    <w:link w:val="Heading3"/>
    <w:rsid w:val="00E647D0"/>
    <w:rPr>
      <w:rFonts w:ascii="Arial" w:eastAsia="Times New Roman" w:hAnsi="Arial" w:cs="Times New Roman"/>
      <w:b/>
      <w:szCs w:val="20"/>
      <w:lang w:val="en-AU" w:eastAsia="ar-SA"/>
    </w:rPr>
  </w:style>
  <w:style w:type="paragraph" w:styleId="BodyTextIndent">
    <w:name w:val="Body Text Indent"/>
    <w:aliases w:val="Body Text Indent Char1,Body Text Indent Char Char,Body Text Indent Char1 Char Char,Body Text Indent Char Char Char Char,Body Text Indent Char1 Char Char Char Char,Body Text Indent Char Char Char Char Char Char,Body Text Inden"/>
    <w:basedOn w:val="Normal"/>
    <w:link w:val="BodyTextIndentChar"/>
    <w:rsid w:val="00E647D0"/>
    <w:pPr>
      <w:tabs>
        <w:tab w:val="left" w:pos="851"/>
      </w:tabs>
      <w:spacing w:after="120"/>
      <w:ind w:left="851"/>
    </w:pPr>
  </w:style>
  <w:style w:type="character" w:customStyle="1" w:styleId="BodyTextIndentChar">
    <w:name w:val="Body Text Indent Char"/>
    <w:aliases w:val="Body Text Indent Char1 Char,Body Text Indent Char Char Char,Body Text Indent Char1 Char Char Char,Body Text Indent Char Char Char Char Char,Body Text Indent Char1 Char Char Char Char Char,Body Text Inden Char"/>
    <w:basedOn w:val="DefaultParagraphFont"/>
    <w:link w:val="BodyTextIndent"/>
    <w:rsid w:val="00E647D0"/>
    <w:rPr>
      <w:rFonts w:ascii="Arial" w:eastAsia="Times New Roman" w:hAnsi="Arial" w:cs="Times New Roman"/>
      <w:sz w:val="20"/>
      <w:szCs w:val="20"/>
      <w:lang w:val="en-AU" w:eastAsia="ar-SA"/>
    </w:rPr>
  </w:style>
  <w:style w:type="character" w:styleId="CommentReference">
    <w:name w:val="annotation reference"/>
    <w:basedOn w:val="DefaultParagraphFont"/>
    <w:uiPriority w:val="99"/>
    <w:semiHidden/>
    <w:unhideWhenUsed/>
    <w:rsid w:val="00DB2C8C"/>
    <w:rPr>
      <w:sz w:val="16"/>
      <w:szCs w:val="16"/>
    </w:rPr>
  </w:style>
  <w:style w:type="paragraph" w:styleId="CommentText">
    <w:name w:val="annotation text"/>
    <w:basedOn w:val="Normal"/>
    <w:link w:val="CommentTextChar"/>
    <w:uiPriority w:val="99"/>
    <w:semiHidden/>
    <w:unhideWhenUsed/>
    <w:rsid w:val="00DB2C8C"/>
    <w:pPr>
      <w:spacing w:line="240" w:lineRule="auto"/>
    </w:pPr>
  </w:style>
  <w:style w:type="character" w:customStyle="1" w:styleId="CommentTextChar">
    <w:name w:val="Comment Text Char"/>
    <w:basedOn w:val="DefaultParagraphFont"/>
    <w:link w:val="CommentText"/>
    <w:uiPriority w:val="99"/>
    <w:semiHidden/>
    <w:rsid w:val="00DB2C8C"/>
    <w:rPr>
      <w:rFonts w:ascii="Arial" w:eastAsia="Times New Roman" w:hAnsi="Arial" w:cs="Times New Roman"/>
      <w:sz w:val="20"/>
      <w:szCs w:val="20"/>
      <w:lang w:val="en-AU" w:eastAsia="ar-SA"/>
    </w:rPr>
  </w:style>
  <w:style w:type="paragraph" w:styleId="CommentSubject">
    <w:name w:val="annotation subject"/>
    <w:basedOn w:val="CommentText"/>
    <w:next w:val="CommentText"/>
    <w:link w:val="CommentSubjectChar"/>
    <w:uiPriority w:val="99"/>
    <w:semiHidden/>
    <w:unhideWhenUsed/>
    <w:rsid w:val="00DB2C8C"/>
    <w:rPr>
      <w:b/>
      <w:bCs/>
    </w:rPr>
  </w:style>
  <w:style w:type="character" w:customStyle="1" w:styleId="CommentSubjectChar">
    <w:name w:val="Comment Subject Char"/>
    <w:basedOn w:val="CommentTextChar"/>
    <w:link w:val="CommentSubject"/>
    <w:uiPriority w:val="99"/>
    <w:semiHidden/>
    <w:rsid w:val="00DB2C8C"/>
    <w:rPr>
      <w:rFonts w:ascii="Arial" w:eastAsia="Times New Roman" w:hAnsi="Arial" w:cs="Times New Roman"/>
      <w:b/>
      <w:bCs/>
      <w:sz w:val="20"/>
      <w:szCs w:val="20"/>
      <w:lang w:val="en-AU" w:eastAsia="ar-SA"/>
    </w:rPr>
  </w:style>
  <w:style w:type="paragraph" w:styleId="BalloonText">
    <w:name w:val="Balloon Text"/>
    <w:basedOn w:val="Normal"/>
    <w:link w:val="BalloonTextChar"/>
    <w:uiPriority w:val="99"/>
    <w:semiHidden/>
    <w:unhideWhenUsed/>
    <w:rsid w:val="00DB2C8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B2C8C"/>
    <w:rPr>
      <w:rFonts w:ascii="Segoe UI" w:eastAsia="Times New Roman" w:hAnsi="Segoe UI" w:cs="Segoe UI"/>
      <w:sz w:val="18"/>
      <w:szCs w:val="18"/>
      <w:lang w:val="en-AU" w:eastAsia="ar-SA"/>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webSettings" Target="webSettings.xml"/><Relationship Id="rId10" Type="http://schemas.microsoft.com/office/2011/relationships/commentsExtended" Target="commentsExtended.xml"/><Relationship Id="rId4" Type="http://schemas.openxmlformats.org/officeDocument/2006/relationships/settings" Target="settings.xml"/><Relationship Id="rId9" Type="http://schemas.microsoft.com/office/2011/relationships/people" Target="peop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A6C7C35-3694-4862-8B13-48227BF629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249</Words>
  <Characters>1422</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CF</dc:creator>
  <cp:lastModifiedBy>Patricia Haden</cp:lastModifiedBy>
  <cp:revision>5</cp:revision>
  <dcterms:created xsi:type="dcterms:W3CDTF">2016-05-01T23:14:00Z</dcterms:created>
  <dcterms:modified xsi:type="dcterms:W3CDTF">2016-09-06T22:51:00Z</dcterms:modified>
</cp:coreProperties>
</file>