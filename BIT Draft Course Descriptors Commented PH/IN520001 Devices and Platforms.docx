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62C" w:rsidRPr="00521F12" w:rsidRDefault="009A262C" w:rsidP="009A262C">
      <w:pPr>
        <w:pStyle w:val="Heading2"/>
      </w:pPr>
      <w:r>
        <w:t>Devices and Platforms</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A262C" w:rsidRPr="003C080B" w:rsidTr="00F528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AE436C">
              <w:rPr>
                <w:rFonts w:cs="Arial"/>
              </w:rPr>
              <w:t>IN520001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60</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nil</w:t>
            </w:r>
          </w:p>
        </w:tc>
      </w:tr>
      <w:tr w:rsidR="009A262C" w:rsidRPr="003C080B" w:rsidTr="00F528C7">
        <w:trPr>
          <w:cantSplit/>
        </w:trPr>
        <w:tc>
          <w:tcPr>
            <w:tcW w:w="1548"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90</w:t>
            </w:r>
          </w:p>
        </w:tc>
      </w:tr>
      <w:tr w:rsidR="009A262C" w:rsidRPr="003C080B" w:rsidTr="00F528C7">
        <w:trPr>
          <w:cantSplit/>
        </w:trPr>
        <w:tc>
          <w:tcPr>
            <w:tcW w:w="1548"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Pr>
                <w:rFonts w:cs="Arial"/>
              </w:rPr>
              <w:t>150</w:t>
            </w:r>
          </w:p>
        </w:tc>
      </w:tr>
      <w:tr w:rsidR="009A262C" w:rsidRPr="003C080B" w:rsidTr="00F528C7">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A262C" w:rsidRPr="003C080B" w:rsidRDefault="009A262C" w:rsidP="00F528C7">
            <w:pPr>
              <w:pStyle w:val="BodyTextIndent"/>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A262C" w:rsidRPr="003C080B" w:rsidRDefault="009A262C" w:rsidP="009A262C">
      <w:pPr>
        <w:pStyle w:val="BodyTextIndent"/>
        <w:spacing w:before="240"/>
        <w:ind w:left="0"/>
        <w:rPr>
          <w:rFonts w:cs="Arial"/>
          <w:b/>
          <w:i/>
          <w:sz w:val="22"/>
          <w:szCs w:val="22"/>
        </w:rPr>
      </w:pPr>
      <w:r w:rsidRPr="003C080B">
        <w:rPr>
          <w:rFonts w:cs="Arial"/>
          <w:b/>
          <w:i/>
          <w:sz w:val="22"/>
          <w:szCs w:val="22"/>
        </w:rPr>
        <w:t>Aims</w:t>
      </w:r>
    </w:p>
    <w:p w:rsidR="009A262C" w:rsidRPr="003C080B" w:rsidRDefault="00790733" w:rsidP="009A262C">
      <w:pPr>
        <w:pStyle w:val="BodyTextIndent"/>
        <w:ind w:left="0"/>
        <w:rPr>
          <w:rFonts w:cs="Arial"/>
        </w:rPr>
      </w:pPr>
      <w:r>
        <w:rPr>
          <w:rFonts w:cs="Arial"/>
        </w:rPr>
        <w:t xml:space="preserve">This course introduces </w:t>
      </w:r>
      <w:r w:rsidR="009A262C" w:rsidRPr="00DA57FD">
        <w:rPr>
          <w:rFonts w:cs="Arial"/>
        </w:rPr>
        <w:t>student</w:t>
      </w:r>
      <w:r>
        <w:rPr>
          <w:rFonts w:cs="Arial"/>
        </w:rPr>
        <w:t xml:space="preserve">s to the range of devices, platforms, and concepts </w:t>
      </w:r>
      <w:del w:id="0" w:author="Maggie Wells" w:date="2016-08-22T09:32:00Z">
        <w:r w:rsidDel="00E77688">
          <w:rPr>
            <w:rFonts w:cs="Arial"/>
          </w:rPr>
          <w:delText xml:space="preserve">necessary to provide a foundation for further learning. </w:delText>
        </w:r>
      </w:del>
      <w:ins w:id="1" w:author="Maggie Wells" w:date="2016-08-22T09:32:00Z">
        <w:r w:rsidR="00E77688">
          <w:rPr>
            <w:rFonts w:cs="Arial"/>
          </w:rPr>
          <w:t xml:space="preserve">Utilised in the IT industry. </w:t>
        </w:r>
      </w:ins>
      <w:bookmarkStart w:id="2" w:name="_GoBack"/>
      <w:bookmarkEnd w:id="2"/>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Learning Outcomes</w:t>
      </w:r>
    </w:p>
    <w:p w:rsidR="009A262C" w:rsidRPr="003C080B" w:rsidRDefault="009A262C" w:rsidP="009A262C">
      <w:pPr>
        <w:pStyle w:val="BodyTextIndent"/>
        <w:ind w:left="0"/>
        <w:rPr>
          <w:rFonts w:cs="Arial"/>
        </w:rPr>
      </w:pPr>
      <w:r w:rsidRPr="003C080B">
        <w:rPr>
          <w:rFonts w:cs="Arial"/>
        </w:rPr>
        <w:t>At the successful completion of this course, students will be able to:</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 xml:space="preserve">Use systems tools to configure, maintain, and secure systems. </w:t>
      </w:r>
    </w:p>
    <w:p w:rsidR="00932D38" w:rsidRDefault="00932D38" w:rsidP="00932D38">
      <w:pPr>
        <w:pStyle w:val="BodyTextIndent"/>
        <w:numPr>
          <w:ilvl w:val="0"/>
          <w:numId w:val="2"/>
        </w:numPr>
        <w:tabs>
          <w:tab w:val="clear" w:pos="720"/>
          <w:tab w:val="clear" w:pos="851"/>
          <w:tab w:val="left" w:pos="567"/>
        </w:tabs>
        <w:ind w:left="567" w:hanging="567"/>
        <w:rPr>
          <w:rFonts w:cs="Arial"/>
        </w:rPr>
      </w:pPr>
      <w:r>
        <w:rPr>
          <w:rFonts w:cs="Arial"/>
        </w:rPr>
        <w:t xml:space="preserve">Perform standard troubleshooting procedures on typical faults (both hardware and OS). </w:t>
      </w:r>
    </w:p>
    <w:p w:rsidR="009A262C" w:rsidRDefault="009A262C" w:rsidP="009A262C">
      <w:pPr>
        <w:pStyle w:val="BodyTextIndent"/>
        <w:numPr>
          <w:ilvl w:val="0"/>
          <w:numId w:val="2"/>
        </w:numPr>
        <w:tabs>
          <w:tab w:val="clear" w:pos="720"/>
          <w:tab w:val="clear" w:pos="851"/>
          <w:tab w:val="left" w:pos="567"/>
        </w:tabs>
        <w:ind w:left="567" w:hanging="567"/>
        <w:rPr>
          <w:rFonts w:cs="Arial"/>
        </w:rPr>
      </w:pPr>
      <w:r w:rsidRPr="00DA57FD">
        <w:rPr>
          <w:rFonts w:cs="Arial"/>
        </w:rPr>
        <w:t>Identify, explain</w:t>
      </w:r>
      <w:r w:rsidR="00790733">
        <w:rPr>
          <w:rFonts w:cs="Arial"/>
        </w:rPr>
        <w:t>,</w:t>
      </w:r>
      <w:r w:rsidRPr="00DA57FD">
        <w:rPr>
          <w:rFonts w:cs="Arial"/>
        </w:rPr>
        <w:t xml:space="preserve"> and install the main components of a computer</w:t>
      </w:r>
      <w:r w:rsidR="00932D38">
        <w:rPr>
          <w:rFonts w:cs="Arial"/>
        </w:rPr>
        <w:t>.</w:t>
      </w:r>
      <w:r w:rsidRPr="003C080B">
        <w:rPr>
          <w:rFonts w:cs="Arial"/>
        </w:rPr>
        <w:t xml:space="preserve"> </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Connect and configure a range of devices.</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Explain basic operating system functionality.</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 xml:space="preserve">Explain basic function of </w:t>
      </w:r>
      <w:r w:rsidR="00790733">
        <w:rPr>
          <w:rFonts w:cs="Arial"/>
        </w:rPr>
        <w:t>microprocessors</w:t>
      </w:r>
      <w:r>
        <w:rPr>
          <w:rFonts w:cs="Arial"/>
        </w:rPr>
        <w:t>.</w:t>
      </w:r>
    </w:p>
    <w:p w:rsidR="00932D38" w:rsidRDefault="00932D38" w:rsidP="009A262C">
      <w:pPr>
        <w:pStyle w:val="BodyTextIndent"/>
        <w:numPr>
          <w:ilvl w:val="0"/>
          <w:numId w:val="2"/>
        </w:numPr>
        <w:tabs>
          <w:tab w:val="clear" w:pos="720"/>
          <w:tab w:val="clear" w:pos="851"/>
          <w:tab w:val="left" w:pos="567"/>
        </w:tabs>
        <w:ind w:left="567" w:hanging="567"/>
        <w:rPr>
          <w:rFonts w:cs="Arial"/>
        </w:rPr>
      </w:pPr>
      <w:r>
        <w:rPr>
          <w:rFonts w:cs="Arial"/>
        </w:rPr>
        <w:t xml:space="preserve">Use embedded development platforms to solve simple problems. </w:t>
      </w:r>
    </w:p>
    <w:p w:rsidR="009A262C" w:rsidRPr="00790733" w:rsidRDefault="009A262C" w:rsidP="009A262C">
      <w:pPr>
        <w:pStyle w:val="BodyTextIndent"/>
        <w:numPr>
          <w:ilvl w:val="0"/>
          <w:numId w:val="2"/>
        </w:numPr>
        <w:tabs>
          <w:tab w:val="clear" w:pos="720"/>
          <w:tab w:val="clear" w:pos="851"/>
          <w:tab w:val="left" w:pos="567"/>
        </w:tabs>
        <w:ind w:left="567" w:hanging="567"/>
        <w:rPr>
          <w:rFonts w:cs="Arial"/>
        </w:rPr>
      </w:pPr>
      <w:r w:rsidRPr="00790733">
        <w:rPr>
          <w:rFonts w:cs="Arial"/>
        </w:rPr>
        <w:t>Identify sustainability issues involved in purchasing</w:t>
      </w:r>
      <w:r w:rsidR="00790733" w:rsidRPr="00790733">
        <w:rPr>
          <w:rFonts w:cs="Arial"/>
        </w:rPr>
        <w:t>, using,</w:t>
      </w:r>
      <w:r w:rsidRPr="00790733">
        <w:rPr>
          <w:rFonts w:cs="Arial"/>
        </w:rPr>
        <w:t xml:space="preserve"> and disposing of </w:t>
      </w:r>
      <w:r w:rsidR="00790733">
        <w:rPr>
          <w:rFonts w:cs="Arial"/>
        </w:rPr>
        <w:t>devices</w:t>
      </w:r>
      <w:r w:rsidRPr="00790733">
        <w:rPr>
          <w:rFonts w:cs="Arial"/>
        </w:rPr>
        <w:t>.</w:t>
      </w:r>
    </w:p>
    <w:p w:rsidR="009A262C" w:rsidRPr="003C080B" w:rsidRDefault="009A262C" w:rsidP="009A262C">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A262C" w:rsidRPr="006426C8" w:rsidRDefault="009A262C" w:rsidP="009A262C">
      <w:pPr>
        <w:numPr>
          <w:ilvl w:val="0"/>
          <w:numId w:val="3"/>
        </w:numPr>
        <w:tabs>
          <w:tab w:val="clear" w:pos="360"/>
          <w:tab w:val="num" w:pos="426"/>
        </w:tabs>
        <w:spacing w:after="60"/>
        <w:ind w:left="426" w:hanging="426"/>
        <w:rPr>
          <w:rFonts w:cs="Arial"/>
        </w:rPr>
      </w:pPr>
      <w:r>
        <w:rPr>
          <w:rFonts w:cs="Arial"/>
        </w:rPr>
        <w:t>Installing, configuring and selecting PC h</w:t>
      </w:r>
      <w:r w:rsidRPr="006426C8">
        <w:rPr>
          <w:rFonts w:cs="Arial"/>
        </w:rPr>
        <w:t>ardware components</w:t>
      </w:r>
    </w:p>
    <w:p w:rsidR="009A262C" w:rsidRDefault="005D7E91" w:rsidP="009A262C">
      <w:pPr>
        <w:numPr>
          <w:ilvl w:val="0"/>
          <w:numId w:val="3"/>
        </w:numPr>
        <w:tabs>
          <w:tab w:val="clear" w:pos="360"/>
          <w:tab w:val="num" w:pos="426"/>
        </w:tabs>
        <w:spacing w:after="60"/>
        <w:ind w:left="426" w:hanging="426"/>
        <w:rPr>
          <w:rFonts w:cs="Arial"/>
        </w:rPr>
      </w:pPr>
      <w:r>
        <w:rPr>
          <w:rFonts w:cs="Arial"/>
        </w:rPr>
        <w:t>Operating systems</w:t>
      </w:r>
      <w:r w:rsidR="009A262C">
        <w:rPr>
          <w:rFonts w:cs="Arial"/>
        </w:rPr>
        <w:t xml:space="preserve"> installation and maintenance</w:t>
      </w:r>
      <w:r>
        <w:rPr>
          <w:rFonts w:cs="Arial"/>
        </w:rPr>
        <w:t xml:space="preserve"> (systems tools)</w:t>
      </w:r>
    </w:p>
    <w:p w:rsidR="005D7E91" w:rsidRDefault="005D7E91" w:rsidP="009A262C">
      <w:pPr>
        <w:numPr>
          <w:ilvl w:val="0"/>
          <w:numId w:val="3"/>
        </w:numPr>
        <w:tabs>
          <w:tab w:val="clear" w:pos="360"/>
          <w:tab w:val="num" w:pos="426"/>
        </w:tabs>
        <w:spacing w:after="60"/>
        <w:ind w:left="426" w:hanging="426"/>
        <w:rPr>
          <w:rFonts w:cs="Arial"/>
        </w:rPr>
      </w:pPr>
      <w:r>
        <w:rPr>
          <w:rFonts w:cs="Arial"/>
        </w:rPr>
        <w:t>Bootloaders</w:t>
      </w:r>
    </w:p>
    <w:p w:rsidR="005D7E91" w:rsidRDefault="005D7E91" w:rsidP="009A262C">
      <w:pPr>
        <w:numPr>
          <w:ilvl w:val="0"/>
          <w:numId w:val="3"/>
        </w:numPr>
        <w:tabs>
          <w:tab w:val="clear" w:pos="360"/>
          <w:tab w:val="num" w:pos="426"/>
        </w:tabs>
        <w:spacing w:after="60"/>
        <w:ind w:left="426" w:hanging="426"/>
        <w:rPr>
          <w:rFonts w:cs="Arial"/>
        </w:rPr>
      </w:pPr>
      <w:r>
        <w:rPr>
          <w:rFonts w:cs="Arial"/>
        </w:rPr>
        <w:t>Overview of operating systems (mobile, desktop, server, etc.)</w:t>
      </w:r>
    </w:p>
    <w:p w:rsidR="005D7E91" w:rsidRDefault="005D7E91" w:rsidP="009A262C">
      <w:pPr>
        <w:numPr>
          <w:ilvl w:val="0"/>
          <w:numId w:val="3"/>
        </w:numPr>
        <w:tabs>
          <w:tab w:val="clear" w:pos="360"/>
          <w:tab w:val="num" w:pos="426"/>
        </w:tabs>
        <w:spacing w:after="60"/>
        <w:ind w:left="426" w:hanging="426"/>
        <w:rPr>
          <w:rFonts w:cs="Arial"/>
        </w:rPr>
      </w:pPr>
      <w:r>
        <w:rPr>
          <w:rFonts w:cs="Arial"/>
        </w:rPr>
        <w:t>Use a VM &amp; develop basic understanding of virtualisation</w:t>
      </w:r>
    </w:p>
    <w:p w:rsidR="005D7E91" w:rsidRDefault="005D7E91" w:rsidP="009A262C">
      <w:pPr>
        <w:numPr>
          <w:ilvl w:val="0"/>
          <w:numId w:val="3"/>
        </w:numPr>
        <w:tabs>
          <w:tab w:val="clear" w:pos="360"/>
          <w:tab w:val="num" w:pos="426"/>
        </w:tabs>
        <w:spacing w:after="60"/>
        <w:ind w:left="426" w:hanging="426"/>
        <w:rPr>
          <w:rFonts w:cs="Arial"/>
        </w:rPr>
      </w:pPr>
      <w:r>
        <w:rPr>
          <w:rFonts w:cs="Arial"/>
        </w:rPr>
        <w:t>Formats (media formats; open vs. binary)</w:t>
      </w:r>
    </w:p>
    <w:p w:rsidR="005D7E91" w:rsidRDefault="005D7E91" w:rsidP="009A262C">
      <w:pPr>
        <w:numPr>
          <w:ilvl w:val="0"/>
          <w:numId w:val="3"/>
        </w:numPr>
        <w:tabs>
          <w:tab w:val="clear" w:pos="360"/>
          <w:tab w:val="num" w:pos="426"/>
        </w:tabs>
        <w:spacing w:after="60"/>
        <w:ind w:left="426" w:hanging="426"/>
        <w:rPr>
          <w:rFonts w:cs="Arial"/>
        </w:rPr>
      </w:pPr>
      <w:r>
        <w:rPr>
          <w:rFonts w:cs="Arial"/>
        </w:rPr>
        <w:t>Basic use of transmission protocols (e.g. FTP, SSH)</w:t>
      </w:r>
    </w:p>
    <w:p w:rsidR="005D7E91" w:rsidRDefault="005D7E91" w:rsidP="009A262C">
      <w:pPr>
        <w:numPr>
          <w:ilvl w:val="0"/>
          <w:numId w:val="3"/>
        </w:numPr>
        <w:tabs>
          <w:tab w:val="clear" w:pos="360"/>
          <w:tab w:val="num" w:pos="426"/>
        </w:tabs>
        <w:spacing w:after="60"/>
        <w:ind w:left="426" w:hanging="426"/>
        <w:rPr>
          <w:rFonts w:cs="Arial"/>
        </w:rPr>
      </w:pPr>
      <w:r>
        <w:rPr>
          <w:rFonts w:cs="Arial"/>
        </w:rPr>
        <w:t>File systems</w:t>
      </w:r>
    </w:p>
    <w:p w:rsidR="005D7E91" w:rsidRDefault="005D7E91" w:rsidP="009A262C">
      <w:pPr>
        <w:numPr>
          <w:ilvl w:val="0"/>
          <w:numId w:val="3"/>
        </w:numPr>
        <w:tabs>
          <w:tab w:val="clear" w:pos="360"/>
          <w:tab w:val="num" w:pos="426"/>
        </w:tabs>
        <w:spacing w:after="60"/>
        <w:ind w:left="426" w:hanging="426"/>
        <w:rPr>
          <w:rFonts w:cs="Arial"/>
        </w:rPr>
      </w:pPr>
      <w:r>
        <w:rPr>
          <w:rFonts w:cs="Arial"/>
        </w:rPr>
        <w:t>Backup and RAID systems</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Troubleshooting hardware and software</w:t>
      </w:r>
    </w:p>
    <w:p w:rsidR="005D7E91" w:rsidRPr="005D7E91" w:rsidRDefault="005D7E91" w:rsidP="005D7E91">
      <w:pPr>
        <w:numPr>
          <w:ilvl w:val="0"/>
          <w:numId w:val="3"/>
        </w:numPr>
        <w:tabs>
          <w:tab w:val="clear" w:pos="360"/>
          <w:tab w:val="num" w:pos="426"/>
        </w:tabs>
        <w:spacing w:after="60"/>
        <w:ind w:left="426" w:hanging="426"/>
        <w:rPr>
          <w:rFonts w:cs="Arial"/>
        </w:rPr>
      </w:pPr>
      <w:r>
        <w:rPr>
          <w:rFonts w:cs="Arial"/>
        </w:rPr>
        <w:t>Connecting and configuring devices (Bluetooth, wifi, printers, Chromecast, AppleTV, etc.)/Mounting drives</w:t>
      </w:r>
    </w:p>
    <w:p w:rsidR="005D7E91" w:rsidRDefault="005D7E91" w:rsidP="009A262C">
      <w:pPr>
        <w:numPr>
          <w:ilvl w:val="0"/>
          <w:numId w:val="3"/>
        </w:numPr>
        <w:tabs>
          <w:tab w:val="clear" w:pos="360"/>
          <w:tab w:val="num" w:pos="426"/>
        </w:tabs>
        <w:spacing w:after="60"/>
        <w:ind w:left="426" w:hanging="426"/>
        <w:rPr>
          <w:rFonts w:cs="Arial"/>
        </w:rPr>
      </w:pPr>
      <w:r>
        <w:rPr>
          <w:rFonts w:cs="Arial"/>
        </w:rPr>
        <w:t>Command line proficiency</w:t>
      </w:r>
    </w:p>
    <w:p w:rsidR="005D7E91" w:rsidRDefault="005D7E91" w:rsidP="009A262C">
      <w:pPr>
        <w:numPr>
          <w:ilvl w:val="0"/>
          <w:numId w:val="3"/>
        </w:numPr>
        <w:tabs>
          <w:tab w:val="clear" w:pos="360"/>
          <w:tab w:val="num" w:pos="426"/>
        </w:tabs>
        <w:spacing w:after="60"/>
        <w:ind w:left="426" w:hanging="426"/>
        <w:rPr>
          <w:rFonts w:cs="Arial"/>
        </w:rPr>
      </w:pPr>
      <w:r>
        <w:rPr>
          <w:rFonts w:cs="Arial"/>
        </w:rPr>
        <w:t>Basic network configuration</w:t>
      </w:r>
    </w:p>
    <w:p w:rsidR="005D7E91" w:rsidRDefault="005D7E91" w:rsidP="009A262C">
      <w:pPr>
        <w:numPr>
          <w:ilvl w:val="0"/>
          <w:numId w:val="3"/>
        </w:numPr>
        <w:tabs>
          <w:tab w:val="clear" w:pos="360"/>
          <w:tab w:val="num" w:pos="426"/>
        </w:tabs>
        <w:spacing w:after="60"/>
        <w:ind w:left="426" w:hanging="426"/>
        <w:rPr>
          <w:rFonts w:cs="Arial"/>
        </w:rPr>
      </w:pPr>
      <w:r>
        <w:rPr>
          <w:rFonts w:cs="Arial"/>
        </w:rPr>
        <w:t>‘Embedded’ (Raspberry Pi, Arduino, Development platforms)</w:t>
      </w:r>
    </w:p>
    <w:p w:rsidR="005D7E91" w:rsidRPr="003C080B" w:rsidRDefault="005D7E91" w:rsidP="009A262C">
      <w:pPr>
        <w:numPr>
          <w:ilvl w:val="0"/>
          <w:numId w:val="3"/>
        </w:numPr>
        <w:tabs>
          <w:tab w:val="clear" w:pos="360"/>
          <w:tab w:val="num" w:pos="426"/>
        </w:tabs>
        <w:spacing w:after="60"/>
        <w:ind w:left="426" w:hanging="426"/>
        <w:rPr>
          <w:rFonts w:cs="Arial"/>
        </w:rPr>
      </w:pPr>
      <w:r>
        <w:rPr>
          <w:rFonts w:cs="Arial"/>
        </w:rPr>
        <w:t>Environmental impact of IT</w:t>
      </w:r>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b/>
              </w:rPr>
            </w:pPr>
            <w:r w:rsidRPr="005C37D9">
              <w:rPr>
                <w:rFonts w:cs="Arial"/>
                <w:b/>
              </w:rPr>
              <w:lastRenderedPageBreak/>
              <w:t>Assessment Activity</w:t>
            </w:r>
          </w:p>
        </w:tc>
        <w:tc>
          <w:tcPr>
            <w:tcW w:w="1260" w:type="dxa"/>
            <w:shd w:val="clear" w:color="auto" w:fill="auto"/>
          </w:tcPr>
          <w:p w:rsidR="009A262C" w:rsidRPr="005C37D9" w:rsidRDefault="009A262C" w:rsidP="00F528C7">
            <w:pPr>
              <w:pStyle w:val="BodyTextIndent"/>
              <w:spacing w:after="0"/>
              <w:ind w:left="0"/>
              <w:jc w:val="center"/>
              <w:rPr>
                <w:rFonts w:cs="Arial"/>
                <w:b/>
              </w:rPr>
            </w:pPr>
            <w:r w:rsidRPr="005C37D9">
              <w:rPr>
                <w:rFonts w:cs="Arial"/>
                <w:b/>
              </w:rPr>
              <w:t>Weighting</w:t>
            </w:r>
          </w:p>
        </w:tc>
        <w:tc>
          <w:tcPr>
            <w:tcW w:w="2152" w:type="dxa"/>
            <w:shd w:val="clear" w:color="auto" w:fill="auto"/>
          </w:tcPr>
          <w:p w:rsidR="009A262C" w:rsidRPr="005C37D9" w:rsidRDefault="009A262C" w:rsidP="00F528C7">
            <w:pPr>
              <w:pStyle w:val="BodyTextIndent"/>
              <w:spacing w:after="0"/>
              <w:ind w:left="0"/>
              <w:rPr>
                <w:rFonts w:cs="Arial"/>
                <w:b/>
              </w:rPr>
            </w:pPr>
            <w:r w:rsidRPr="005C37D9">
              <w:rPr>
                <w:rFonts w:cs="Arial"/>
                <w:b/>
              </w:rPr>
              <w:t>Learning Outcomes</w:t>
            </w:r>
          </w:p>
        </w:tc>
      </w:tr>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rPr>
            </w:pPr>
            <w:r>
              <w:rPr>
                <w:rFonts w:cs="Arial"/>
              </w:rPr>
              <w:t>Quizzes</w:t>
            </w:r>
          </w:p>
        </w:tc>
        <w:tc>
          <w:tcPr>
            <w:tcW w:w="1260" w:type="dxa"/>
            <w:shd w:val="clear" w:color="auto" w:fill="auto"/>
          </w:tcPr>
          <w:p w:rsidR="009A262C" w:rsidRPr="005C37D9" w:rsidRDefault="009A262C" w:rsidP="00F528C7">
            <w:pPr>
              <w:pStyle w:val="BodyTextIndent"/>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1,4,5</w:t>
            </w:r>
          </w:p>
        </w:tc>
      </w:tr>
      <w:tr w:rsidR="009A262C" w:rsidRPr="005C37D9" w:rsidTr="00F528C7">
        <w:tc>
          <w:tcPr>
            <w:tcW w:w="4917" w:type="dxa"/>
            <w:shd w:val="clear" w:color="auto" w:fill="auto"/>
          </w:tcPr>
          <w:p w:rsidR="009A262C" w:rsidRPr="005C37D9" w:rsidRDefault="009A262C" w:rsidP="00F528C7">
            <w:pPr>
              <w:pStyle w:val="BodyTextIndent"/>
              <w:spacing w:after="0"/>
              <w:ind w:left="0"/>
              <w:rPr>
                <w:rFonts w:cs="Arial"/>
              </w:rPr>
            </w:pPr>
            <w:r>
              <w:rPr>
                <w:rFonts w:cs="Arial"/>
              </w:rPr>
              <w:t>Lab work</w:t>
            </w:r>
          </w:p>
        </w:tc>
        <w:tc>
          <w:tcPr>
            <w:tcW w:w="1260" w:type="dxa"/>
            <w:shd w:val="clear" w:color="auto" w:fill="auto"/>
          </w:tcPr>
          <w:p w:rsidR="009A262C" w:rsidRPr="005C37D9" w:rsidRDefault="009A262C" w:rsidP="00F528C7">
            <w:pPr>
              <w:pStyle w:val="BodyTextIndent"/>
              <w:spacing w:after="0"/>
              <w:ind w:left="0"/>
              <w:jc w:val="center"/>
              <w:rPr>
                <w:rFonts w:cs="Arial"/>
              </w:rPr>
            </w:pPr>
            <w:r>
              <w:rPr>
                <w:rFonts w:cs="Arial"/>
              </w:rPr>
              <w:t>15%</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1,2,3</w:t>
            </w:r>
          </w:p>
        </w:tc>
      </w:tr>
      <w:tr w:rsidR="009A262C" w:rsidRPr="005C37D9" w:rsidTr="00F528C7">
        <w:tc>
          <w:tcPr>
            <w:tcW w:w="4917" w:type="dxa"/>
            <w:shd w:val="clear" w:color="auto" w:fill="auto"/>
          </w:tcPr>
          <w:p w:rsidR="009A262C" w:rsidRDefault="009A262C" w:rsidP="00F528C7">
            <w:pPr>
              <w:pStyle w:val="BodyTextIndent"/>
              <w:spacing w:after="0"/>
              <w:ind w:left="0"/>
              <w:rPr>
                <w:rFonts w:cs="Arial"/>
              </w:rPr>
            </w:pPr>
            <w:r>
              <w:rPr>
                <w:rFonts w:cs="Arial"/>
              </w:rPr>
              <w:t>Theory Exam</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35%</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1,2,3,4,5</w:t>
            </w:r>
          </w:p>
        </w:tc>
      </w:tr>
      <w:tr w:rsidR="009A262C" w:rsidRPr="005C37D9" w:rsidTr="00F528C7">
        <w:tc>
          <w:tcPr>
            <w:tcW w:w="4917" w:type="dxa"/>
            <w:shd w:val="clear" w:color="auto" w:fill="auto"/>
          </w:tcPr>
          <w:p w:rsidR="009A262C" w:rsidRDefault="009A262C" w:rsidP="00F528C7">
            <w:pPr>
              <w:pStyle w:val="BodyTextIndent"/>
              <w:spacing w:after="0"/>
              <w:ind w:left="0"/>
              <w:rPr>
                <w:rFonts w:cs="Arial"/>
              </w:rPr>
            </w:pPr>
            <w:r>
              <w:rPr>
                <w:rFonts w:cs="Arial"/>
              </w:rPr>
              <w:t>Practical Exam</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20%</w:t>
            </w:r>
          </w:p>
        </w:tc>
        <w:tc>
          <w:tcPr>
            <w:tcW w:w="2152" w:type="dxa"/>
            <w:shd w:val="clear" w:color="auto" w:fill="auto"/>
          </w:tcPr>
          <w:p w:rsidR="009A262C" w:rsidRPr="005C37D9" w:rsidRDefault="009A262C" w:rsidP="00F528C7">
            <w:pPr>
              <w:pStyle w:val="BodyTextIndent"/>
              <w:spacing w:after="0"/>
              <w:ind w:left="0"/>
              <w:rPr>
                <w:rFonts w:cs="Arial"/>
              </w:rPr>
            </w:pPr>
            <w:r>
              <w:rPr>
                <w:rFonts w:cs="Arial"/>
              </w:rPr>
              <w:t>1,4,5</w:t>
            </w:r>
          </w:p>
        </w:tc>
      </w:tr>
      <w:tr w:rsidR="009A262C" w:rsidRPr="005C37D9" w:rsidTr="00F528C7">
        <w:tc>
          <w:tcPr>
            <w:tcW w:w="4917" w:type="dxa"/>
            <w:shd w:val="clear" w:color="auto" w:fill="auto"/>
          </w:tcPr>
          <w:p w:rsidR="009A262C" w:rsidDel="00D77E11" w:rsidRDefault="009A262C" w:rsidP="00F528C7">
            <w:pPr>
              <w:pStyle w:val="BodyTextIndent"/>
              <w:spacing w:after="0"/>
              <w:ind w:left="0"/>
              <w:rPr>
                <w:rFonts w:cs="Arial"/>
              </w:rPr>
            </w:pPr>
            <w:r>
              <w:rPr>
                <w:rFonts w:cs="Arial"/>
              </w:rPr>
              <w:t>Assignment</w:t>
            </w:r>
          </w:p>
        </w:tc>
        <w:tc>
          <w:tcPr>
            <w:tcW w:w="1260" w:type="dxa"/>
            <w:shd w:val="clear" w:color="auto" w:fill="auto"/>
          </w:tcPr>
          <w:p w:rsidR="009A262C" w:rsidRDefault="009A262C" w:rsidP="00F528C7">
            <w:pPr>
              <w:pStyle w:val="BodyTextIndent"/>
              <w:spacing w:after="0"/>
              <w:ind w:left="0"/>
              <w:jc w:val="center"/>
              <w:rPr>
                <w:rFonts w:cs="Arial"/>
              </w:rPr>
            </w:pPr>
            <w:r>
              <w:rPr>
                <w:rFonts w:cs="Arial"/>
              </w:rPr>
              <w:t>10%</w:t>
            </w:r>
          </w:p>
        </w:tc>
        <w:tc>
          <w:tcPr>
            <w:tcW w:w="2152" w:type="dxa"/>
            <w:shd w:val="clear" w:color="auto" w:fill="auto"/>
          </w:tcPr>
          <w:p w:rsidR="009A262C" w:rsidRDefault="009A262C" w:rsidP="00F528C7">
            <w:pPr>
              <w:pStyle w:val="BodyTextIndent"/>
              <w:spacing w:after="0"/>
              <w:ind w:left="0"/>
              <w:rPr>
                <w:rFonts w:cs="Arial"/>
              </w:rPr>
            </w:pPr>
            <w:r>
              <w:rPr>
                <w:rFonts w:cs="Arial"/>
              </w:rPr>
              <w:t>2,3,4</w:t>
            </w:r>
          </w:p>
        </w:tc>
      </w:tr>
    </w:tbl>
    <w:p w:rsidR="009A262C" w:rsidRPr="00F40356" w:rsidRDefault="009A262C" w:rsidP="009A262C">
      <w:pPr>
        <w:pStyle w:val="BodyTextIndent"/>
        <w:spacing w:before="120"/>
        <w:ind w:left="0"/>
        <w:rPr>
          <w:rFonts w:cs="Arial"/>
        </w:rPr>
      </w:pPr>
      <w:r>
        <w:rPr>
          <w:rFonts w:cs="Arial"/>
        </w:rPr>
        <w:t>A single final result to be entered in SMS at completion.</w:t>
      </w:r>
    </w:p>
    <w:p w:rsidR="009A262C" w:rsidRPr="003C080B" w:rsidRDefault="009A262C" w:rsidP="009A262C">
      <w:pPr>
        <w:pStyle w:val="BodyTextIndent"/>
        <w:spacing w:before="240"/>
        <w:ind w:left="0"/>
        <w:rPr>
          <w:rFonts w:cs="Arial"/>
          <w:b/>
          <w:i/>
          <w:sz w:val="22"/>
          <w:szCs w:val="22"/>
        </w:rPr>
      </w:pPr>
      <w:r w:rsidRPr="003C080B">
        <w:rPr>
          <w:rFonts w:cs="Arial"/>
          <w:b/>
          <w:i/>
          <w:sz w:val="22"/>
          <w:szCs w:val="22"/>
        </w:rPr>
        <w:t>Resources</w:t>
      </w:r>
    </w:p>
    <w:p w:rsidR="009A262C" w:rsidRDefault="009A262C" w:rsidP="009A262C">
      <w:pPr>
        <w:pStyle w:val="BodyTextIndent"/>
        <w:spacing w:after="0"/>
        <w:ind w:left="0"/>
        <w:rPr>
          <w:rFonts w:cs="Arial"/>
        </w:rPr>
      </w:pPr>
      <w:r>
        <w:rPr>
          <w:rFonts w:cs="Arial"/>
        </w:rPr>
        <w:t>Online/Lab Book</w:t>
      </w:r>
    </w:p>
    <w:p w:rsidR="00A30713" w:rsidRDefault="00A30713"/>
    <w:sectPr w:rsidR="00A3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2C"/>
    <w:rsid w:val="005D7E91"/>
    <w:rsid w:val="00790733"/>
    <w:rsid w:val="00932D38"/>
    <w:rsid w:val="009A262C"/>
    <w:rsid w:val="00A30713"/>
    <w:rsid w:val="00E776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348E5-4B33-46A0-B182-614C8293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62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9A262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9A262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9A262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62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9A262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9A262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A262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9A262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292</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Maggie Wells</cp:lastModifiedBy>
  <cp:revision>3</cp:revision>
  <dcterms:created xsi:type="dcterms:W3CDTF">2016-04-10T23:02:00Z</dcterms:created>
  <dcterms:modified xsi:type="dcterms:W3CDTF">2016-08-21T21:34:00Z</dcterms:modified>
</cp:coreProperties>
</file>