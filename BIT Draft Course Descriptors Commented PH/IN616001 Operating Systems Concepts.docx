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B7" w:rsidRDefault="00DB47A3" w:rsidP="00D80CB7">
      <w:pPr>
        <w:pStyle w:val="Heading2"/>
      </w:pPr>
      <w:bookmarkStart w:id="0" w:name="_Toc419967163"/>
      <w:r>
        <w:t>Operating System</w:t>
      </w:r>
      <w:r w:rsidR="00D80CB7">
        <w:t xml:space="preserve"> Concepts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D80CB7" w:rsidRPr="003C080B" w:rsidTr="00272D0E">
        <w:trPr>
          <w:cantSplit/>
        </w:trPr>
        <w:tc>
          <w:tcPr>
            <w:tcW w:w="1548" w:type="dxa"/>
            <w:tcBorders>
              <w:top w:val="single" w:sz="1" w:space="0" w:color="000000"/>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IN616001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60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90</w:t>
            </w:r>
          </w:p>
        </w:tc>
      </w:tr>
      <w:tr w:rsidR="00D80CB7" w:rsidRPr="003C080B" w:rsidTr="00272D0E">
        <w:trPr>
          <w:cantSplit/>
        </w:trPr>
        <w:tc>
          <w:tcPr>
            <w:tcW w:w="1548" w:type="dxa"/>
            <w:tcBorders>
              <w:left w:val="single" w:sz="1" w:space="0" w:color="000000"/>
              <w:bottom w:val="single" w:sz="4" w:space="0" w:color="auto"/>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D80CB7" w:rsidRPr="003C080B" w:rsidRDefault="00D80CB7" w:rsidP="00272D0E">
            <w:pPr>
              <w:pStyle w:val="BodyTextIndent"/>
              <w:tabs>
                <w:tab w:val="clear" w:pos="851"/>
              </w:tabs>
              <w:spacing w:after="0"/>
              <w:ind w:left="0"/>
              <w:rPr>
                <w:rFonts w:cs="Arial"/>
                <w:i/>
              </w:rPr>
            </w:pPr>
            <w:r>
              <w:rPr>
                <w:rFonts w:cs="Arial"/>
              </w:rPr>
              <w:t>IN510001, IN515001 &amp; IN520001</w:t>
            </w:r>
          </w:p>
        </w:tc>
        <w:tc>
          <w:tcPr>
            <w:tcW w:w="3780" w:type="dxa"/>
            <w:tcBorders>
              <w:left w:val="single" w:sz="1" w:space="0" w:color="000000"/>
              <w:bottom w:val="single" w:sz="4" w:space="0" w:color="auto"/>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D80CB7" w:rsidRPr="003C080B" w:rsidRDefault="00D80CB7" w:rsidP="00272D0E">
            <w:pPr>
              <w:pStyle w:val="BodyTextIndent"/>
              <w:tabs>
                <w:tab w:val="clear" w:pos="851"/>
              </w:tabs>
              <w:spacing w:after="0"/>
              <w:ind w:left="0"/>
              <w:rPr>
                <w:rFonts w:cs="Arial"/>
                <w:i/>
              </w:rPr>
            </w:pPr>
            <w:r>
              <w:rPr>
                <w:rFonts w:cs="Arial"/>
              </w:rPr>
              <w:t>150</w:t>
            </w:r>
          </w:p>
        </w:tc>
      </w:tr>
      <w:tr w:rsidR="00D80CB7"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80CB7" w:rsidRPr="003C080B" w:rsidRDefault="00D80CB7" w:rsidP="00272D0E">
            <w:pPr>
              <w:pStyle w:val="BodyTextIndent"/>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80CB7" w:rsidRPr="003C080B" w:rsidRDefault="00D80CB7" w:rsidP="00D80CB7">
      <w:pPr>
        <w:pStyle w:val="BodyTextIndent"/>
        <w:spacing w:before="240"/>
        <w:ind w:left="0"/>
        <w:rPr>
          <w:rFonts w:cs="Arial"/>
          <w:b/>
          <w:i/>
          <w:sz w:val="22"/>
          <w:szCs w:val="22"/>
        </w:rPr>
      </w:pPr>
      <w:r w:rsidRPr="003C080B">
        <w:rPr>
          <w:rFonts w:cs="Arial"/>
          <w:b/>
          <w:i/>
          <w:sz w:val="22"/>
          <w:szCs w:val="22"/>
        </w:rPr>
        <w:t>Aims</w:t>
      </w:r>
    </w:p>
    <w:p w:rsidR="00D80CB7" w:rsidRPr="00E143E3" w:rsidRDefault="00905D43" w:rsidP="00D80CB7">
      <w:pPr>
        <w:tabs>
          <w:tab w:val="left" w:pos="851"/>
        </w:tabs>
        <w:spacing w:after="120"/>
        <w:rPr>
          <w:rFonts w:cs="Arial"/>
        </w:rPr>
      </w:pPr>
      <w:ins w:id="1" w:author="Maggie Wells" w:date="2016-08-24T09:52:00Z">
        <w:r>
          <w:rPr>
            <w:rFonts w:cs="Arial"/>
          </w:rPr>
          <w:t xml:space="preserve">The aim of this course is to enable students </w:t>
        </w:r>
      </w:ins>
      <w:del w:id="2" w:author="Maggie Wells" w:date="2016-08-24T09:52:00Z">
        <w:r w:rsidR="00D80CB7" w:rsidDel="00905D43">
          <w:rPr>
            <w:rFonts w:cs="Arial"/>
          </w:rPr>
          <w:delText xml:space="preserve">To introduce students to the role of operating systems in computer systems. To increase students’ ability </w:delText>
        </w:r>
      </w:del>
      <w:r w:rsidR="00D80CB7">
        <w:rPr>
          <w:rFonts w:cs="Arial"/>
        </w:rPr>
        <w:t xml:space="preserve">to select, configure, and manage operating systems. </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Learning Outcomes</w:t>
      </w:r>
    </w:p>
    <w:p w:rsidR="00D80CB7" w:rsidRPr="00E143E3" w:rsidRDefault="00D80CB7" w:rsidP="00D80CB7">
      <w:pPr>
        <w:tabs>
          <w:tab w:val="left" w:pos="851"/>
        </w:tabs>
        <w:spacing w:after="120"/>
        <w:rPr>
          <w:rFonts w:cs="Arial"/>
        </w:rPr>
      </w:pPr>
      <w:r w:rsidRPr="00E143E3">
        <w:rPr>
          <w:rFonts w:cs="Arial"/>
        </w:rPr>
        <w:t>At the successful completion of this course, students will be able to:</w:t>
      </w:r>
    </w:p>
    <w:p w:rsidR="00D80CB7" w:rsidRPr="00E143E3" w:rsidRDefault="00D80CB7" w:rsidP="00D80CB7">
      <w:pPr>
        <w:numPr>
          <w:ilvl w:val="0"/>
          <w:numId w:val="2"/>
        </w:numPr>
        <w:tabs>
          <w:tab w:val="clear" w:pos="360"/>
          <w:tab w:val="num" w:pos="567"/>
        </w:tabs>
        <w:spacing w:after="120"/>
        <w:ind w:left="567" w:hanging="567"/>
        <w:rPr>
          <w:rFonts w:cs="Arial"/>
        </w:rPr>
      </w:pPr>
      <w:commentRangeStart w:id="3"/>
      <w:commentRangeStart w:id="4"/>
      <w:r w:rsidRPr="00E143E3">
        <w:rPr>
          <w:rFonts w:cs="Arial"/>
        </w:rPr>
        <w:t xml:space="preserve">Identify </w:t>
      </w:r>
      <w:r>
        <w:rPr>
          <w:rFonts w:cs="Arial"/>
        </w:rPr>
        <w:t xml:space="preserve">and relate </w:t>
      </w:r>
      <w:r w:rsidRPr="00E143E3">
        <w:rPr>
          <w:rFonts w:cs="Arial"/>
        </w:rPr>
        <w:t>key components of operating systems</w:t>
      </w:r>
      <w:commentRangeEnd w:id="3"/>
      <w:r w:rsidR="00905D43">
        <w:rPr>
          <w:rStyle w:val="CommentReference"/>
        </w:rPr>
        <w:commentReference w:id="3"/>
      </w:r>
      <w:commentRangeEnd w:id="4"/>
      <w:r w:rsidR="00A85E03">
        <w:rPr>
          <w:rStyle w:val="CommentReference"/>
        </w:rPr>
        <w:commentReference w:id="4"/>
      </w:r>
    </w:p>
    <w:p w:rsidR="00D80CB7" w:rsidRPr="00E143E3" w:rsidRDefault="00D80CB7" w:rsidP="00D80CB7">
      <w:pPr>
        <w:numPr>
          <w:ilvl w:val="0"/>
          <w:numId w:val="2"/>
        </w:numPr>
        <w:tabs>
          <w:tab w:val="clear" w:pos="360"/>
          <w:tab w:val="num" w:pos="567"/>
        </w:tabs>
        <w:spacing w:after="120"/>
        <w:ind w:left="567" w:hanging="567"/>
        <w:rPr>
          <w:rFonts w:cs="Arial"/>
        </w:rPr>
      </w:pPr>
      <w:del w:id="5" w:author="Maggie Wells" w:date="2016-08-24T09:54:00Z">
        <w:r w:rsidDel="00905D43">
          <w:rPr>
            <w:rFonts w:cs="Arial"/>
          </w:rPr>
          <w:delText xml:space="preserve">Explain and </w:delText>
        </w:r>
      </w:del>
      <w:r>
        <w:rPr>
          <w:rFonts w:cs="Arial"/>
        </w:rPr>
        <w:t>analyse</w:t>
      </w:r>
      <w:r w:rsidRPr="00E143E3">
        <w:rPr>
          <w:rFonts w:cs="Arial"/>
        </w:rPr>
        <w:t xml:space="preserve"> process</w:t>
      </w:r>
      <w:r>
        <w:rPr>
          <w:rFonts w:cs="Arial"/>
        </w:rPr>
        <w:t xml:space="preserve"> and memory</w:t>
      </w:r>
      <w:r w:rsidRPr="00E143E3">
        <w:rPr>
          <w:rFonts w:cs="Arial"/>
        </w:rPr>
        <w:t xml:space="preserve"> </w:t>
      </w:r>
      <w:r w:rsidR="004503F3">
        <w:rPr>
          <w:rFonts w:cs="Arial"/>
        </w:rPr>
        <w:t xml:space="preserve">and storage </w:t>
      </w:r>
      <w:r w:rsidRPr="00E143E3">
        <w:rPr>
          <w:rFonts w:cs="Arial"/>
        </w:rPr>
        <w:t>management concepts and issues</w:t>
      </w:r>
    </w:p>
    <w:p w:rsidR="00D80CB7" w:rsidRPr="00E143E3" w:rsidRDefault="007D25CF" w:rsidP="00D80CB7">
      <w:pPr>
        <w:numPr>
          <w:ilvl w:val="0"/>
          <w:numId w:val="2"/>
        </w:numPr>
        <w:tabs>
          <w:tab w:val="clear" w:pos="360"/>
          <w:tab w:val="num" w:pos="567"/>
        </w:tabs>
        <w:spacing w:after="120"/>
        <w:ind w:left="567" w:hanging="567"/>
        <w:rPr>
          <w:rFonts w:cs="Arial"/>
        </w:rPr>
      </w:pPr>
      <w:r>
        <w:rPr>
          <w:rFonts w:cs="Arial"/>
        </w:rPr>
        <w:t>Reflect on contemporary technological developments related to operating systems</w:t>
      </w:r>
    </w:p>
    <w:p w:rsidR="00D80CB7" w:rsidRDefault="00D80CB7" w:rsidP="00D80CB7">
      <w:pPr>
        <w:numPr>
          <w:ilvl w:val="0"/>
          <w:numId w:val="2"/>
        </w:numPr>
        <w:tabs>
          <w:tab w:val="clear" w:pos="360"/>
          <w:tab w:val="num" w:pos="567"/>
        </w:tabs>
        <w:spacing w:after="120"/>
        <w:ind w:left="567" w:hanging="567"/>
        <w:rPr>
          <w:rFonts w:cs="Arial"/>
        </w:rPr>
      </w:pPr>
      <w:r>
        <w:rPr>
          <w:rFonts w:cs="Arial"/>
        </w:rPr>
        <w:t>Configure and manage operating systems and selected services</w:t>
      </w:r>
      <w:r w:rsidR="004503F3">
        <w:rPr>
          <w:rFonts w:cs="Arial"/>
        </w:rPr>
        <w:t xml:space="preserve"> including the use of appropriate scripting languages</w:t>
      </w:r>
    </w:p>
    <w:p w:rsidR="00D80CB7" w:rsidRPr="005E4D32" w:rsidRDefault="00D80CB7" w:rsidP="00D80CB7">
      <w:pPr>
        <w:numPr>
          <w:ilvl w:val="0"/>
          <w:numId w:val="2"/>
        </w:numPr>
        <w:tabs>
          <w:tab w:val="clear" w:pos="360"/>
          <w:tab w:val="num" w:pos="567"/>
        </w:tabs>
        <w:spacing w:after="120"/>
        <w:ind w:left="567" w:hanging="567"/>
        <w:rPr>
          <w:rFonts w:cs="Arial"/>
        </w:rPr>
      </w:pPr>
      <w:commentRangeStart w:id="6"/>
      <w:commentRangeStart w:id="7"/>
      <w:r w:rsidRPr="009D58A1">
        <w:rPr>
          <w:rFonts w:cs="Arial"/>
        </w:rPr>
        <w:t xml:space="preserve">Identify, select and apply criteria for the </w:t>
      </w:r>
      <w:r>
        <w:rPr>
          <w:rFonts w:cs="Arial"/>
        </w:rPr>
        <w:t>evaluation</w:t>
      </w:r>
      <w:r w:rsidRPr="009D58A1">
        <w:rPr>
          <w:rFonts w:cs="Arial"/>
        </w:rPr>
        <w:t xml:space="preserve"> of operating systems</w:t>
      </w:r>
      <w:commentRangeEnd w:id="6"/>
      <w:r w:rsidR="00905D43">
        <w:rPr>
          <w:rStyle w:val="CommentReference"/>
        </w:rPr>
        <w:commentReference w:id="6"/>
      </w:r>
      <w:commentRangeEnd w:id="7"/>
      <w:r w:rsidR="00BF7152">
        <w:rPr>
          <w:rStyle w:val="CommentReference"/>
        </w:rPr>
        <w:commentReference w:id="7"/>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Indicative Content</w:t>
      </w:r>
      <w:bookmarkStart w:id="8" w:name="_GoBack"/>
      <w:bookmarkEnd w:id="8"/>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Evolution of key operating system services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Essential</w:t>
      </w:r>
      <w:r w:rsidRPr="00E143E3">
        <w:rPr>
          <w:rFonts w:cs="Arial"/>
        </w:rPr>
        <w:t xml:space="preserve"> aspects of process management</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w:t>
      </w:r>
      <w:r w:rsidRPr="00E143E3">
        <w:rPr>
          <w:rFonts w:cs="Arial"/>
        </w:rPr>
        <w:t xml:space="preserve"> operating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 xml:space="preserve">Interacting with the OS </w:t>
      </w:r>
      <w:r>
        <w:rPr>
          <w:rFonts w:cs="Arial"/>
        </w:rPr>
        <w:t>via shells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 scripting languages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S</w:t>
      </w:r>
      <w:r w:rsidRPr="00E143E3">
        <w:rPr>
          <w:rFonts w:cs="Arial"/>
        </w:rPr>
        <w:t>ystem-call interface structure</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Process initialisation issues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Process synchronization issues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Memory Hierarchy</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w:t>
      </w:r>
      <w:r w:rsidRPr="00E143E3">
        <w:rPr>
          <w:rFonts w:cs="Arial"/>
        </w:rPr>
        <w:t>emory paging and segmentation</w:t>
      </w:r>
    </w:p>
    <w:p w:rsidR="00D80CB7" w:rsidRPr="000972CA" w:rsidRDefault="00D80CB7" w:rsidP="00D80CB7">
      <w:pPr>
        <w:numPr>
          <w:ilvl w:val="0"/>
          <w:numId w:val="3"/>
        </w:numPr>
        <w:tabs>
          <w:tab w:val="clear" w:pos="360"/>
          <w:tab w:val="num" w:pos="426"/>
        </w:tabs>
        <w:spacing w:after="60"/>
        <w:ind w:left="426" w:hanging="426"/>
        <w:rPr>
          <w:rFonts w:cs="Arial"/>
        </w:rPr>
      </w:pPr>
      <w:r>
        <w:rPr>
          <w:rFonts w:cs="Arial"/>
        </w:rPr>
        <w:t>F</w:t>
      </w:r>
      <w:r w:rsidRPr="00E143E3">
        <w:rPr>
          <w:rFonts w:cs="Arial"/>
        </w:rPr>
        <w:t>ile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Protection and security issues and solutions</w:t>
      </w:r>
    </w:p>
    <w:p w:rsidR="004503F3" w:rsidRPr="00E143E3" w:rsidRDefault="004503F3" w:rsidP="00D80CB7">
      <w:pPr>
        <w:numPr>
          <w:ilvl w:val="0"/>
          <w:numId w:val="3"/>
        </w:numPr>
        <w:tabs>
          <w:tab w:val="clear" w:pos="360"/>
          <w:tab w:val="num" w:pos="426"/>
        </w:tabs>
        <w:spacing w:after="60"/>
        <w:ind w:left="426" w:hanging="426"/>
        <w:rPr>
          <w:rFonts w:cs="Arial"/>
        </w:rPr>
      </w:pPr>
      <w:r>
        <w:rPr>
          <w:rFonts w:cs="Arial"/>
        </w:rPr>
        <w:t>Booting &amp; Bootloaders</w:t>
      </w:r>
    </w:p>
    <w:p w:rsidR="00D80CB7" w:rsidRPr="003C080B" w:rsidRDefault="00D80CB7" w:rsidP="00D80CB7">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D80CB7" w:rsidRPr="004A0EDD" w:rsidTr="00272D0E">
        <w:trPr>
          <w:tblHeader/>
        </w:trPr>
        <w:tc>
          <w:tcPr>
            <w:tcW w:w="4917" w:type="dxa"/>
            <w:shd w:val="clear" w:color="auto" w:fill="auto"/>
          </w:tcPr>
          <w:p w:rsidR="00D80CB7" w:rsidRPr="004A0EDD" w:rsidRDefault="00D80CB7" w:rsidP="00272D0E">
            <w:pPr>
              <w:pStyle w:val="BodyTextIndent"/>
              <w:spacing w:after="0"/>
              <w:ind w:left="0"/>
              <w:rPr>
                <w:rFonts w:cs="Arial"/>
                <w:b/>
              </w:rPr>
            </w:pPr>
            <w:r w:rsidRPr="004A0EDD">
              <w:rPr>
                <w:rFonts w:cs="Arial"/>
                <w:b/>
              </w:rPr>
              <w:t>Assessment Activity</w:t>
            </w:r>
          </w:p>
        </w:tc>
        <w:tc>
          <w:tcPr>
            <w:tcW w:w="1260" w:type="dxa"/>
            <w:shd w:val="clear" w:color="auto" w:fill="auto"/>
          </w:tcPr>
          <w:p w:rsidR="00D80CB7" w:rsidRPr="004A0EDD" w:rsidRDefault="00D80CB7" w:rsidP="00272D0E">
            <w:pPr>
              <w:pStyle w:val="BodyTextIndent"/>
              <w:spacing w:after="0"/>
              <w:ind w:left="0"/>
              <w:jc w:val="center"/>
              <w:rPr>
                <w:rFonts w:cs="Arial"/>
                <w:b/>
              </w:rPr>
            </w:pPr>
            <w:r w:rsidRPr="004A0EDD">
              <w:rPr>
                <w:rFonts w:cs="Arial"/>
                <w:b/>
              </w:rPr>
              <w:t>Weighting</w:t>
            </w:r>
          </w:p>
        </w:tc>
        <w:tc>
          <w:tcPr>
            <w:tcW w:w="2152" w:type="dxa"/>
            <w:shd w:val="clear" w:color="auto" w:fill="auto"/>
          </w:tcPr>
          <w:p w:rsidR="00D80CB7" w:rsidRPr="004A0EDD" w:rsidRDefault="00D80CB7" w:rsidP="00272D0E">
            <w:pPr>
              <w:pStyle w:val="BodyTextIndent"/>
              <w:spacing w:after="0"/>
              <w:ind w:left="0"/>
              <w:rPr>
                <w:rFonts w:cs="Arial"/>
                <w:b/>
              </w:rPr>
            </w:pPr>
            <w:r w:rsidRPr="004A0EDD">
              <w:rPr>
                <w:rFonts w:cs="Arial"/>
                <w:b/>
              </w:rPr>
              <w:t>Learning Outcomes</w:t>
            </w:r>
          </w:p>
        </w:tc>
      </w:tr>
      <w:tr w:rsidR="00D80CB7" w:rsidRPr="004A0EDD" w:rsidTr="00272D0E">
        <w:tc>
          <w:tcPr>
            <w:tcW w:w="4917" w:type="dxa"/>
            <w:shd w:val="clear" w:color="auto" w:fill="auto"/>
          </w:tcPr>
          <w:p w:rsidR="00D80CB7" w:rsidRDefault="00D80CB7" w:rsidP="00272D0E">
            <w:pPr>
              <w:pStyle w:val="BodyTextIndent"/>
              <w:spacing w:after="0"/>
              <w:ind w:left="0"/>
              <w:rPr>
                <w:rFonts w:cs="Arial"/>
              </w:rPr>
            </w:pPr>
            <w:r>
              <w:rPr>
                <w:rFonts w:cs="Arial"/>
              </w:rPr>
              <w:t>Configuration &amp; Documentation Activities</w:t>
            </w:r>
          </w:p>
        </w:tc>
        <w:tc>
          <w:tcPr>
            <w:tcW w:w="1260" w:type="dxa"/>
            <w:shd w:val="clear" w:color="auto" w:fill="auto"/>
          </w:tcPr>
          <w:p w:rsidR="00D80CB7" w:rsidRDefault="00D80CB7" w:rsidP="00272D0E">
            <w:pPr>
              <w:pStyle w:val="BodyTextIndent"/>
              <w:spacing w:after="0"/>
              <w:ind w:left="0"/>
              <w:jc w:val="center"/>
              <w:rPr>
                <w:rFonts w:cs="Arial"/>
              </w:rPr>
            </w:pPr>
            <w:r>
              <w:rPr>
                <w:rFonts w:cs="Arial"/>
              </w:rPr>
              <w:t>20%</w:t>
            </w:r>
          </w:p>
        </w:tc>
        <w:tc>
          <w:tcPr>
            <w:tcW w:w="2152" w:type="dxa"/>
            <w:shd w:val="clear" w:color="auto" w:fill="auto"/>
          </w:tcPr>
          <w:p w:rsidR="00D80CB7" w:rsidRDefault="00DB47A3" w:rsidP="00272D0E">
            <w:pPr>
              <w:pStyle w:val="BodyTextIndent"/>
              <w:spacing w:after="0"/>
              <w:ind w:left="0"/>
              <w:rPr>
                <w:rFonts w:cs="Arial"/>
              </w:rPr>
            </w:pPr>
            <w:r>
              <w:rPr>
                <w:rFonts w:cs="Arial"/>
              </w:rPr>
              <w:t>4</w:t>
            </w:r>
          </w:p>
        </w:tc>
      </w:tr>
      <w:tr w:rsidR="00D80CB7" w:rsidRPr="004A0EDD" w:rsidTr="00272D0E">
        <w:tc>
          <w:tcPr>
            <w:tcW w:w="4917" w:type="dxa"/>
            <w:shd w:val="clear" w:color="auto" w:fill="auto"/>
          </w:tcPr>
          <w:p w:rsidR="00D80CB7" w:rsidRDefault="00D80CB7" w:rsidP="00272D0E">
            <w:pPr>
              <w:pStyle w:val="BodyTextIndent"/>
              <w:spacing w:after="0"/>
              <w:ind w:left="0"/>
              <w:rPr>
                <w:rFonts w:cs="Arial"/>
              </w:rPr>
            </w:pPr>
            <w:r>
              <w:rPr>
                <w:rFonts w:cs="Arial"/>
              </w:rPr>
              <w:t xml:space="preserve">Programming Activity </w:t>
            </w:r>
          </w:p>
        </w:tc>
        <w:tc>
          <w:tcPr>
            <w:tcW w:w="1260" w:type="dxa"/>
            <w:shd w:val="clear" w:color="auto" w:fill="auto"/>
          </w:tcPr>
          <w:p w:rsidR="00D80CB7" w:rsidRDefault="00D80CB7" w:rsidP="00272D0E">
            <w:pPr>
              <w:pStyle w:val="BodyTextIndent"/>
              <w:spacing w:after="0"/>
              <w:ind w:left="0"/>
              <w:jc w:val="center"/>
              <w:rPr>
                <w:rFonts w:cs="Arial"/>
              </w:rPr>
            </w:pPr>
            <w:r>
              <w:rPr>
                <w:rFonts w:cs="Arial"/>
              </w:rPr>
              <w:t>20%</w:t>
            </w:r>
          </w:p>
        </w:tc>
        <w:tc>
          <w:tcPr>
            <w:tcW w:w="2152" w:type="dxa"/>
            <w:shd w:val="clear" w:color="auto" w:fill="auto"/>
          </w:tcPr>
          <w:p w:rsidR="00D80CB7" w:rsidRDefault="00DB47A3" w:rsidP="00272D0E">
            <w:pPr>
              <w:pStyle w:val="BodyTextIndent"/>
              <w:spacing w:after="0"/>
              <w:ind w:left="0"/>
              <w:rPr>
                <w:rFonts w:cs="Arial"/>
              </w:rPr>
            </w:pPr>
            <w:r>
              <w:rPr>
                <w:rFonts w:cs="Arial"/>
              </w:rPr>
              <w:t>4</w:t>
            </w:r>
          </w:p>
        </w:tc>
      </w:tr>
      <w:tr w:rsidR="00D80CB7" w:rsidRPr="004A0EDD" w:rsidTr="00272D0E">
        <w:tc>
          <w:tcPr>
            <w:tcW w:w="4917" w:type="dxa"/>
            <w:shd w:val="clear" w:color="auto" w:fill="auto"/>
          </w:tcPr>
          <w:p w:rsidR="00D80CB7" w:rsidRDefault="00D80CB7" w:rsidP="00272D0E">
            <w:pPr>
              <w:pStyle w:val="BodyTextIndent"/>
              <w:spacing w:after="0"/>
              <w:ind w:left="0"/>
              <w:rPr>
                <w:rFonts w:cs="Arial"/>
              </w:rPr>
            </w:pPr>
            <w:r>
              <w:rPr>
                <w:rFonts w:cs="Arial"/>
              </w:rPr>
              <w:lastRenderedPageBreak/>
              <w:t>OS Research &amp; Evaluation Portfolio</w:t>
            </w:r>
          </w:p>
        </w:tc>
        <w:tc>
          <w:tcPr>
            <w:tcW w:w="1260" w:type="dxa"/>
            <w:shd w:val="clear" w:color="auto" w:fill="auto"/>
          </w:tcPr>
          <w:p w:rsidR="00D80CB7" w:rsidRDefault="00D80CB7" w:rsidP="00272D0E">
            <w:pPr>
              <w:pStyle w:val="BodyTextIndent"/>
              <w:spacing w:after="0"/>
              <w:ind w:left="0"/>
              <w:jc w:val="center"/>
              <w:rPr>
                <w:rFonts w:cs="Arial"/>
              </w:rPr>
            </w:pPr>
            <w:r>
              <w:rPr>
                <w:rFonts w:cs="Arial"/>
              </w:rPr>
              <w:t>20%</w:t>
            </w:r>
          </w:p>
        </w:tc>
        <w:tc>
          <w:tcPr>
            <w:tcW w:w="2152" w:type="dxa"/>
            <w:shd w:val="clear" w:color="auto" w:fill="auto"/>
          </w:tcPr>
          <w:p w:rsidR="00D80CB7" w:rsidRDefault="00D80CB7" w:rsidP="00DB47A3">
            <w:pPr>
              <w:pStyle w:val="BodyTextIndent"/>
              <w:spacing w:after="0"/>
              <w:ind w:left="0"/>
              <w:rPr>
                <w:rFonts w:cs="Arial"/>
              </w:rPr>
            </w:pPr>
            <w:r>
              <w:rPr>
                <w:rFonts w:cs="Arial"/>
              </w:rPr>
              <w:t>1,</w:t>
            </w:r>
            <w:r w:rsidR="00DB47A3">
              <w:rPr>
                <w:rFonts w:cs="Arial"/>
              </w:rPr>
              <w:t>3,5</w:t>
            </w:r>
          </w:p>
        </w:tc>
      </w:tr>
      <w:tr w:rsidR="00D80CB7" w:rsidRPr="004A0EDD" w:rsidTr="00272D0E">
        <w:tc>
          <w:tcPr>
            <w:tcW w:w="4917" w:type="dxa"/>
            <w:shd w:val="clear" w:color="auto" w:fill="auto"/>
          </w:tcPr>
          <w:p w:rsidR="00D80CB7" w:rsidRDefault="002C29AC" w:rsidP="00272D0E">
            <w:pPr>
              <w:pStyle w:val="BodyTextIndent"/>
              <w:spacing w:after="0"/>
              <w:ind w:left="0"/>
              <w:rPr>
                <w:rFonts w:cs="Arial"/>
              </w:rPr>
            </w:pPr>
            <w:r>
              <w:rPr>
                <w:rFonts w:cs="Arial"/>
              </w:rPr>
              <w:t>Exam</w:t>
            </w:r>
          </w:p>
        </w:tc>
        <w:tc>
          <w:tcPr>
            <w:tcW w:w="1260" w:type="dxa"/>
            <w:shd w:val="clear" w:color="auto" w:fill="auto"/>
          </w:tcPr>
          <w:p w:rsidR="00D80CB7" w:rsidRDefault="00D80CB7" w:rsidP="00272D0E">
            <w:pPr>
              <w:pStyle w:val="BodyTextIndent"/>
              <w:spacing w:after="0"/>
              <w:ind w:left="0"/>
              <w:jc w:val="center"/>
              <w:rPr>
                <w:rFonts w:cs="Arial"/>
              </w:rPr>
            </w:pPr>
            <w:r>
              <w:rPr>
                <w:rFonts w:cs="Arial"/>
              </w:rPr>
              <w:t>40%</w:t>
            </w:r>
          </w:p>
        </w:tc>
        <w:tc>
          <w:tcPr>
            <w:tcW w:w="2152" w:type="dxa"/>
            <w:shd w:val="clear" w:color="auto" w:fill="auto"/>
          </w:tcPr>
          <w:p w:rsidR="00D80CB7" w:rsidRDefault="00D80CB7" w:rsidP="00272D0E">
            <w:pPr>
              <w:pStyle w:val="BodyTextIndent"/>
              <w:spacing w:after="0"/>
              <w:ind w:left="0"/>
              <w:rPr>
                <w:rFonts w:cs="Arial"/>
              </w:rPr>
            </w:pPr>
            <w:r>
              <w:rPr>
                <w:rFonts w:cs="Arial"/>
              </w:rPr>
              <w:t>All</w:t>
            </w:r>
          </w:p>
        </w:tc>
      </w:tr>
    </w:tbl>
    <w:p w:rsidR="00D80CB7" w:rsidRPr="003C080B" w:rsidRDefault="00D80CB7" w:rsidP="00D80CB7">
      <w:pPr>
        <w:pStyle w:val="BodyTextIndent"/>
        <w:keepNext/>
        <w:keepLines/>
        <w:spacing w:before="240"/>
        <w:ind w:left="0"/>
        <w:rPr>
          <w:rFonts w:cs="Arial"/>
          <w:b/>
          <w:i/>
          <w:sz w:val="22"/>
          <w:szCs w:val="22"/>
        </w:rPr>
      </w:pPr>
      <w:r w:rsidRPr="003C080B">
        <w:rPr>
          <w:rFonts w:cs="Arial"/>
          <w:b/>
          <w:i/>
          <w:sz w:val="22"/>
          <w:szCs w:val="22"/>
        </w:rPr>
        <w:t>Resources</w:t>
      </w:r>
    </w:p>
    <w:p w:rsidR="00D80CB7" w:rsidRPr="003C080B" w:rsidRDefault="00D80CB7" w:rsidP="00D80CB7">
      <w:pPr>
        <w:pStyle w:val="BodyTextIndent"/>
        <w:keepNext/>
        <w:keepLines/>
        <w:spacing w:before="60" w:after="60"/>
        <w:ind w:left="0"/>
        <w:rPr>
          <w:rFonts w:cs="Arial"/>
          <w:b/>
          <w:sz w:val="22"/>
          <w:szCs w:val="22"/>
        </w:rPr>
      </w:pPr>
      <w:r w:rsidRPr="003C080B">
        <w:rPr>
          <w:rFonts w:cs="Arial"/>
          <w:b/>
          <w:sz w:val="22"/>
          <w:szCs w:val="22"/>
        </w:rPr>
        <w:t>Required:</w:t>
      </w:r>
    </w:p>
    <w:p w:rsidR="00D80CB7" w:rsidRPr="006C24BB" w:rsidRDefault="00D80CB7" w:rsidP="00D80CB7">
      <w:r>
        <w:t>None</w:t>
      </w:r>
    </w:p>
    <w:p w:rsidR="00D80CB7" w:rsidRPr="003C080B" w:rsidRDefault="00D80CB7" w:rsidP="00D80CB7">
      <w:pPr>
        <w:pStyle w:val="BodyTextIndent"/>
        <w:spacing w:before="60" w:after="60"/>
        <w:ind w:left="0"/>
        <w:rPr>
          <w:rFonts w:cs="Arial"/>
          <w:b/>
          <w:sz w:val="22"/>
          <w:szCs w:val="22"/>
        </w:rPr>
      </w:pPr>
      <w:r w:rsidRPr="003C080B">
        <w:rPr>
          <w:rFonts w:cs="Arial"/>
          <w:b/>
          <w:sz w:val="22"/>
          <w:szCs w:val="22"/>
        </w:rPr>
        <w:t>Recommended:</w:t>
      </w:r>
    </w:p>
    <w:p w:rsidR="00D80CB7" w:rsidRDefault="00D80CB7" w:rsidP="00D80CB7">
      <w:pPr>
        <w:pStyle w:val="BodyTextIndent"/>
        <w:ind w:left="0"/>
        <w:rPr>
          <w:rFonts w:cs="Arial"/>
        </w:rPr>
      </w:pPr>
      <w:r>
        <w:rPr>
          <w:rFonts w:cs="Arial"/>
        </w:rPr>
        <w:t>Text books and readings are administered as appropriate and updated to reflect ongoing conceptual and technological developments.</w:t>
      </w:r>
    </w:p>
    <w:p w:rsidR="00D80CB7" w:rsidRDefault="00D80CB7" w:rsidP="00D80CB7">
      <w:pPr>
        <w:pStyle w:val="BodyTextIndent"/>
        <w:ind w:left="0"/>
        <w:rPr>
          <w:rFonts w:cs="Arial"/>
        </w:rPr>
      </w:pPr>
      <w:r>
        <w:rPr>
          <w:rFonts w:cs="Arial"/>
        </w:rPr>
        <w:t xml:space="preserve">Example resources used in the past: </w:t>
      </w:r>
    </w:p>
    <w:p w:rsidR="00D80CB7" w:rsidRPr="002D356A" w:rsidRDefault="00D80CB7" w:rsidP="00D80CB7">
      <w:pPr>
        <w:pStyle w:val="BodyTextIndent"/>
        <w:ind w:left="0"/>
        <w:rPr>
          <w:rFonts w:cs="Arial"/>
        </w:rPr>
      </w:pPr>
      <w:r w:rsidRPr="002D356A">
        <w:rPr>
          <w:rFonts w:cs="Arial"/>
        </w:rPr>
        <w:t>Silberschatz, A.</w:t>
      </w:r>
      <w:r>
        <w:rPr>
          <w:rFonts w:cs="Arial"/>
        </w:rPr>
        <w:t>,</w:t>
      </w:r>
      <w:r w:rsidRPr="002D356A">
        <w:rPr>
          <w:rFonts w:cs="Arial"/>
        </w:rPr>
        <w:t xml:space="preserve"> Gagne, G. &amp; Galvin, P. (</w:t>
      </w:r>
      <w:r>
        <w:rPr>
          <w:rFonts w:cs="Arial"/>
        </w:rPr>
        <w:t>2012</w:t>
      </w:r>
      <w:r w:rsidRPr="002D356A">
        <w:rPr>
          <w:rFonts w:cs="Arial"/>
        </w:rPr>
        <w:t xml:space="preserve">) </w:t>
      </w:r>
      <w:r w:rsidRPr="002D356A">
        <w:rPr>
          <w:rFonts w:cs="Arial"/>
          <w:i/>
        </w:rPr>
        <w:t>Operating System Concepts</w:t>
      </w:r>
      <w:r>
        <w:rPr>
          <w:rFonts w:cs="Arial"/>
          <w:i/>
        </w:rPr>
        <w:t xml:space="preserve"> Essentials (9</w:t>
      </w:r>
      <w:r w:rsidRPr="005E49A9">
        <w:rPr>
          <w:rFonts w:cs="Arial"/>
          <w:i/>
          <w:vertAlign w:val="superscript"/>
        </w:rPr>
        <w:t>th</w:t>
      </w:r>
      <w:r>
        <w:rPr>
          <w:rFonts w:cs="Arial"/>
          <w:i/>
        </w:rPr>
        <w:t xml:space="preserve"> ed.)</w:t>
      </w:r>
      <w:r>
        <w:rPr>
          <w:rFonts w:cs="Arial"/>
        </w:rPr>
        <w:t xml:space="preserve">. </w:t>
      </w:r>
      <w:r w:rsidRPr="002D356A">
        <w:rPr>
          <w:rFonts w:cs="Arial"/>
        </w:rPr>
        <w:t xml:space="preserve">John Wiley &amp; Sons. Inc. </w:t>
      </w:r>
    </w:p>
    <w:p w:rsidR="00D80CB7" w:rsidRDefault="00D80CB7" w:rsidP="00D80CB7">
      <w:pPr>
        <w:pStyle w:val="BodyTextIndent"/>
        <w:ind w:left="0"/>
        <w:rPr>
          <w:rFonts w:cs="Arial"/>
        </w:rPr>
      </w:pPr>
      <w:r>
        <w:rPr>
          <w:rFonts w:cs="Arial"/>
        </w:rPr>
        <w:t xml:space="preserve">Tanenbaum, A. (2007) </w:t>
      </w:r>
      <w:r w:rsidRPr="002D356A">
        <w:rPr>
          <w:rFonts w:cs="Arial"/>
          <w:i/>
        </w:rPr>
        <w:t>Modern Operating Systems</w:t>
      </w:r>
      <w:r w:rsidRPr="002D356A">
        <w:rPr>
          <w:rFonts w:cs="Arial"/>
        </w:rPr>
        <w:t xml:space="preserve">. </w:t>
      </w:r>
      <w:r w:rsidRPr="001B6AA2">
        <w:rPr>
          <w:rFonts w:cs="Arial"/>
        </w:rPr>
        <w:t>(3</w:t>
      </w:r>
      <w:r w:rsidRPr="002D356A">
        <w:rPr>
          <w:rFonts w:cs="Arial"/>
        </w:rPr>
        <w:t>rd</w:t>
      </w:r>
      <w:r w:rsidRPr="001B6AA2">
        <w:rPr>
          <w:rFonts w:cs="Arial"/>
        </w:rPr>
        <w:t xml:space="preserve"> ed.).</w:t>
      </w:r>
      <w:r>
        <w:rPr>
          <w:rFonts w:cs="Arial"/>
        </w:rPr>
        <w:t xml:space="preserve"> Prentice Hall.</w:t>
      </w:r>
    </w:p>
    <w:p w:rsidR="00EF5A21" w:rsidRDefault="00D80CB7" w:rsidP="00D80CB7">
      <w:r>
        <w:rPr>
          <w:rFonts w:cs="Arial"/>
        </w:rPr>
        <w:t xml:space="preserve">Arpaci-Dusseau &amp; Arpaci-Dusseau (2015) </w:t>
      </w:r>
      <w:r w:rsidRPr="005E49A9">
        <w:rPr>
          <w:rFonts w:cs="Arial"/>
          <w:i/>
        </w:rPr>
        <w:t>Operating Systems:</w:t>
      </w:r>
      <w:r>
        <w:rPr>
          <w:rFonts w:cs="Arial"/>
        </w:rPr>
        <w:t xml:space="preserve"> </w:t>
      </w:r>
      <w:r w:rsidRPr="005E49A9">
        <w:rPr>
          <w:rFonts w:cs="Arial"/>
          <w:i/>
        </w:rPr>
        <w:t>Three Easy Pieces</w:t>
      </w:r>
      <w:r>
        <w:rPr>
          <w:rFonts w:cs="Arial"/>
        </w:rPr>
        <w:t xml:space="preserve">. </w:t>
      </w:r>
      <w:r>
        <w:rPr>
          <w:rFonts w:cs="Arial"/>
          <w:color w:val="333333"/>
          <w:shd w:val="clear" w:color="auto" w:fill="FFFFFF"/>
        </w:rPr>
        <w:t>Arpaci-Dusseau Books</w:t>
      </w:r>
    </w:p>
    <w:sectPr w:rsidR="00EF5A21" w:rsidSect="00D3389E">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ggie Wells" w:date="2016-08-24T09:53:00Z" w:initials="MW">
    <w:p w:rsidR="00905D43" w:rsidRDefault="00905D43">
      <w:pPr>
        <w:pStyle w:val="CommentText"/>
      </w:pPr>
      <w:r>
        <w:rPr>
          <w:rStyle w:val="CommentReference"/>
        </w:rPr>
        <w:annotationRef/>
      </w:r>
      <w:r>
        <w:t>This could be subsumed by LO4</w:t>
      </w:r>
    </w:p>
  </w:comment>
  <w:comment w:id="4" w:author="Patricia Haden" w:date="2016-09-07T11:03:00Z" w:initials="PH">
    <w:p w:rsidR="00A85E03" w:rsidRDefault="00A85E03">
      <w:pPr>
        <w:pStyle w:val="CommentText"/>
      </w:pPr>
      <w:r>
        <w:rPr>
          <w:rStyle w:val="CommentReference"/>
        </w:rPr>
        <w:annotationRef/>
      </w:r>
      <w:r>
        <w:t>Not really. Again, theory and practice.</w:t>
      </w:r>
    </w:p>
  </w:comment>
  <w:comment w:id="6" w:author="Maggie Wells" w:date="2016-08-24T09:54:00Z" w:initials="MW">
    <w:p w:rsidR="00905D43" w:rsidRDefault="00905D43">
      <w:pPr>
        <w:pStyle w:val="CommentText"/>
      </w:pPr>
      <w:r>
        <w:rPr>
          <w:rStyle w:val="CommentReference"/>
        </w:rPr>
        <w:annotationRef/>
      </w:r>
      <w:r>
        <w:t>Could be a part of LO4</w:t>
      </w:r>
    </w:p>
  </w:comment>
  <w:comment w:id="7" w:author="Patricia Haden" w:date="2016-09-07T11:03:00Z" w:initials="PH">
    <w:p w:rsidR="00BF7152" w:rsidRDefault="00BF7152">
      <w:pPr>
        <w:pStyle w:val="CommentText"/>
      </w:pPr>
      <w:r>
        <w:rPr>
          <w:rStyle w:val="CommentReference"/>
        </w:rPr>
        <w:annotationRef/>
      </w:r>
      <w:r>
        <w:t>Not really. Selection involves systems analysis. Configuration doesn't.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084682" w15:done="0"/>
  <w15:commentEx w15:paraId="1C85A71F"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D80CB7"/>
    <w:rsid w:val="002C29AC"/>
    <w:rsid w:val="004503F3"/>
    <w:rsid w:val="007D25CF"/>
    <w:rsid w:val="00905D43"/>
    <w:rsid w:val="00A85E03"/>
    <w:rsid w:val="00BF7152"/>
    <w:rsid w:val="00D3389E"/>
    <w:rsid w:val="00D80CB7"/>
    <w:rsid w:val="00DB47A3"/>
    <w:rsid w:val="00EF5A2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905D43"/>
    <w:rPr>
      <w:sz w:val="16"/>
      <w:szCs w:val="16"/>
    </w:rPr>
  </w:style>
  <w:style w:type="paragraph" w:styleId="CommentText">
    <w:name w:val="annotation text"/>
    <w:basedOn w:val="Normal"/>
    <w:link w:val="CommentTextChar"/>
    <w:uiPriority w:val="99"/>
    <w:semiHidden/>
    <w:unhideWhenUsed/>
    <w:rsid w:val="00905D43"/>
    <w:pPr>
      <w:spacing w:line="240" w:lineRule="auto"/>
    </w:pPr>
  </w:style>
  <w:style w:type="character" w:customStyle="1" w:styleId="CommentTextChar">
    <w:name w:val="Comment Text Char"/>
    <w:basedOn w:val="DefaultParagraphFont"/>
    <w:link w:val="CommentText"/>
    <w:uiPriority w:val="99"/>
    <w:semiHidden/>
    <w:rsid w:val="00905D43"/>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905D43"/>
    <w:rPr>
      <w:b/>
      <w:bCs/>
    </w:rPr>
  </w:style>
  <w:style w:type="character" w:customStyle="1" w:styleId="CommentSubjectChar">
    <w:name w:val="Comment Subject Char"/>
    <w:basedOn w:val="CommentTextChar"/>
    <w:link w:val="CommentSubject"/>
    <w:uiPriority w:val="99"/>
    <w:semiHidden/>
    <w:rsid w:val="00905D43"/>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905D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D43"/>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313</Words>
  <Characters>1787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9</cp:revision>
  <dcterms:created xsi:type="dcterms:W3CDTF">2016-04-04T05:37:00Z</dcterms:created>
  <dcterms:modified xsi:type="dcterms:W3CDTF">2016-09-06T23:03:00Z</dcterms:modified>
</cp:coreProperties>
</file>