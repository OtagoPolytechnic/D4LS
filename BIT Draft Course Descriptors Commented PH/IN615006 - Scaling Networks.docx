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DE7" w:rsidRPr="00961482" w:rsidRDefault="00965DE7" w:rsidP="00965DE7">
      <w:pPr>
        <w:keepNext/>
        <w:numPr>
          <w:ilvl w:val="1"/>
          <w:numId w:val="1"/>
        </w:numPr>
        <w:spacing w:before="120" w:after="120" w:line="240" w:lineRule="auto"/>
        <w:outlineLvl w:val="1"/>
        <w:rPr>
          <w:b/>
          <w:kern w:val="1"/>
          <w:sz w:val="28"/>
          <w:szCs w:val="24"/>
        </w:rPr>
      </w:pPr>
      <w:bookmarkStart w:id="0" w:name="_Toc433018362"/>
      <w:r w:rsidRPr="00961482">
        <w:rPr>
          <w:b/>
          <w:kern w:val="1"/>
          <w:sz w:val="28"/>
          <w:szCs w:val="24"/>
        </w:rPr>
        <w:t>Scaling Networks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965DE7" w:rsidRPr="000737DA"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highlight w:val="yellow"/>
              </w:rPr>
            </w:pPr>
            <w:r w:rsidRPr="00965DE7">
              <w:rPr>
                <w:rFonts w:cs="Arial"/>
              </w:rPr>
              <w:t>IN615006</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60</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Level</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6</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nil</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Credits</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15</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Self</w:t>
            </w:r>
            <w:r>
              <w:rPr>
                <w:rFonts w:cs="Arial"/>
                <w:i/>
              </w:rPr>
              <w:t>-</w:t>
            </w:r>
            <w:r w:rsidRPr="000737DA">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90</w:t>
            </w:r>
          </w:p>
        </w:tc>
      </w:tr>
      <w:tr w:rsidR="00965DE7" w:rsidRPr="000737DA" w:rsidTr="00276662">
        <w:trPr>
          <w:cantSplit/>
        </w:trPr>
        <w:tc>
          <w:tcPr>
            <w:tcW w:w="1548"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Prerequisites</w:t>
            </w:r>
          </w:p>
        </w:tc>
        <w:tc>
          <w:tcPr>
            <w:tcW w:w="144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IN615005</w:t>
            </w:r>
          </w:p>
        </w:tc>
        <w:tc>
          <w:tcPr>
            <w:tcW w:w="378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65DE7" w:rsidRPr="000737DA" w:rsidRDefault="00965DE7" w:rsidP="00276662">
            <w:pPr>
              <w:rPr>
                <w:rFonts w:cs="Arial"/>
                <w:i/>
              </w:rPr>
            </w:pPr>
            <w:r w:rsidRPr="000737DA">
              <w:rPr>
                <w:rFonts w:cs="Arial"/>
              </w:rPr>
              <w:t>150</w:t>
            </w:r>
          </w:p>
        </w:tc>
      </w:tr>
      <w:tr w:rsidR="00965DE7" w:rsidRPr="000737DA"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65DE7" w:rsidRPr="000737DA" w:rsidRDefault="00965DE7" w:rsidP="00276662">
            <w:pPr>
              <w:rPr>
                <w:rFonts w:cs="Arial"/>
                <w:i/>
              </w:rPr>
            </w:pPr>
            <w:r w:rsidRPr="000737DA">
              <w:rPr>
                <w:rFonts w:cs="Arial"/>
                <w:i/>
              </w:rPr>
              <w:t>This course approved in another Programme: No</w:t>
            </w:r>
          </w:p>
        </w:tc>
      </w:tr>
    </w:tbl>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Aims</w:t>
      </w:r>
    </w:p>
    <w:p w:rsidR="00965DE7" w:rsidRPr="000737DA" w:rsidRDefault="004D3823" w:rsidP="00965DE7">
      <w:pPr>
        <w:tabs>
          <w:tab w:val="left" w:pos="851"/>
        </w:tabs>
        <w:spacing w:after="120"/>
        <w:rPr>
          <w:rFonts w:cs="Arial"/>
        </w:rPr>
      </w:pPr>
      <w:ins w:id="1" w:author="Maggie Wells" w:date="2016-08-24T09:41:00Z">
        <w:r>
          <w:rPr>
            <w:rFonts w:cs="Arial"/>
          </w:rPr>
          <w:t xml:space="preserve">The aim of this course is to enable students to </w:t>
        </w:r>
      </w:ins>
      <w:del w:id="2" w:author="Maggie Wells" w:date="2016-08-24T09:41:00Z">
        <w:r w:rsidR="00965DE7" w:rsidRPr="000737DA" w:rsidDel="004D3823">
          <w:rPr>
            <w:rFonts w:cs="Arial"/>
          </w:rPr>
          <w:delText xml:space="preserve">This course </w:delText>
        </w:r>
      </w:del>
      <w:commentRangeStart w:id="3"/>
      <w:commentRangeStart w:id="4"/>
      <w:r w:rsidR="00965DE7" w:rsidRPr="000737DA">
        <w:rPr>
          <w:rFonts w:cs="Arial"/>
        </w:rPr>
        <w:t>describe</w:t>
      </w:r>
      <w:del w:id="5" w:author="Maggie Wells" w:date="2016-08-24T09:41:00Z">
        <w:r w:rsidR="00965DE7" w:rsidRPr="000737DA" w:rsidDel="004D3823">
          <w:rPr>
            <w:rFonts w:cs="Arial"/>
          </w:rPr>
          <w:delText>s</w:delText>
        </w:r>
      </w:del>
      <w:commentRangeEnd w:id="3"/>
      <w:r>
        <w:rPr>
          <w:rStyle w:val="CommentReference"/>
        </w:rPr>
        <w:commentReference w:id="3"/>
      </w:r>
      <w:commentRangeEnd w:id="4"/>
      <w:r w:rsidR="00915B85">
        <w:rPr>
          <w:rStyle w:val="CommentReference"/>
        </w:rPr>
        <w:commentReference w:id="4"/>
      </w:r>
      <w:r w:rsidR="00965DE7" w:rsidRPr="000737DA">
        <w:rPr>
          <w:rFonts w:cs="Arial"/>
        </w:rPr>
        <w:t xml:space="preserve"> the architecture, components, and operations of </w:t>
      </w:r>
      <w:r w:rsidR="002D7AAE">
        <w:rPr>
          <w:rFonts w:cs="Arial"/>
        </w:rPr>
        <w:t>routers and switches in large</w:t>
      </w:r>
      <w:r w:rsidR="00965DE7" w:rsidRPr="000737DA">
        <w:rPr>
          <w:rFonts w:cs="Arial"/>
        </w:rPr>
        <w:t xml:space="preserve"> complex network</w:t>
      </w:r>
      <w:r w:rsidR="002D7AAE">
        <w:rPr>
          <w:rFonts w:cs="Arial"/>
        </w:rPr>
        <w:t>s</w:t>
      </w:r>
      <w:r w:rsidR="00965DE7" w:rsidRPr="000737DA">
        <w:rPr>
          <w:rFonts w:cs="Arial"/>
        </w:rPr>
        <w:t>.</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Learning Outcomes</w:t>
      </w:r>
    </w:p>
    <w:p w:rsidR="00965DE7" w:rsidRPr="000737DA" w:rsidRDefault="00965DE7" w:rsidP="00965DE7">
      <w:pPr>
        <w:tabs>
          <w:tab w:val="left" w:pos="851"/>
        </w:tabs>
        <w:spacing w:after="120"/>
        <w:rPr>
          <w:rFonts w:cs="Arial"/>
        </w:rPr>
      </w:pPr>
      <w:r w:rsidRPr="000737DA">
        <w:rPr>
          <w:rFonts w:cs="Arial"/>
        </w:rPr>
        <w:t>At the successful completion of this course, students will be able to:</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DHCP and DNS operations for IPv4 and IPv6</w:t>
      </w:r>
    </w:p>
    <w:p w:rsidR="00965DE7" w:rsidRPr="000737DA" w:rsidRDefault="00B50877" w:rsidP="00965DE7">
      <w:pPr>
        <w:numPr>
          <w:ilvl w:val="6"/>
          <w:numId w:val="3"/>
        </w:numPr>
        <w:tabs>
          <w:tab w:val="left" w:pos="567"/>
        </w:tabs>
        <w:spacing w:after="120"/>
        <w:ind w:left="567" w:hanging="567"/>
        <w:rPr>
          <w:rFonts w:cs="Arial"/>
        </w:rPr>
      </w:pPr>
      <w:r>
        <w:rPr>
          <w:rFonts w:cs="Arial"/>
        </w:rPr>
        <w:t xml:space="preserve">Describe and configure </w:t>
      </w:r>
      <w:r w:rsidR="00965DE7" w:rsidRPr="000737DA">
        <w:rPr>
          <w:rFonts w:cs="Arial"/>
        </w:rPr>
        <w:t>Spanning Tree Protocol (STP)</w:t>
      </w:r>
    </w:p>
    <w:p w:rsidR="00965DE7" w:rsidRPr="000737DA" w:rsidRDefault="00B50877" w:rsidP="00965DE7">
      <w:pPr>
        <w:numPr>
          <w:ilvl w:val="6"/>
          <w:numId w:val="3"/>
        </w:numPr>
        <w:tabs>
          <w:tab w:val="left" w:pos="567"/>
        </w:tabs>
        <w:spacing w:after="120"/>
        <w:ind w:left="567" w:hanging="567"/>
        <w:rPr>
          <w:rFonts w:cs="Arial"/>
        </w:rPr>
      </w:pPr>
      <w:r>
        <w:rPr>
          <w:rFonts w:cs="Arial"/>
        </w:rPr>
        <w:t>D</w:t>
      </w:r>
      <w:r w:rsidR="00965DE7" w:rsidRPr="000737DA">
        <w:rPr>
          <w:rFonts w:cs="Arial"/>
        </w:rPr>
        <w:t>escribe link aggregation and VLAN Trunk Protocol (VTP)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VTP, STP and Rapid Spanning Tree Protocol (RSTP)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routers in a complex routed network for IPv4 and IPv6,</w:t>
      </w:r>
      <w:r>
        <w:rPr>
          <w:rFonts w:cs="Arial"/>
        </w:rPr>
        <w:t xml:space="preserve"> </w:t>
      </w:r>
      <w:r w:rsidRPr="000737DA">
        <w:rPr>
          <w:rFonts w:cs="Arial"/>
        </w:rPr>
        <w:t>including</w:t>
      </w:r>
      <w:r>
        <w:rPr>
          <w:rFonts w:cs="Arial"/>
        </w:rPr>
        <w:t xml:space="preserve"> </w:t>
      </w:r>
      <w:r w:rsidRPr="000737DA">
        <w:rPr>
          <w:rFonts w:cs="Arial"/>
        </w:rPr>
        <w:t>working with Routing Information Protocol (RIP), Open Shortest Path First (OSPF) and</w:t>
      </w:r>
      <w:r>
        <w:rPr>
          <w:rFonts w:cs="Arial"/>
        </w:rPr>
        <w:t xml:space="preserve"> </w:t>
      </w:r>
      <w:r w:rsidRPr="000737DA">
        <w:rPr>
          <w:rFonts w:cs="Arial"/>
        </w:rPr>
        <w:t>Enhanced Interior Gateway Routing Protocol (EIGRP)</w:t>
      </w:r>
    </w:p>
    <w:p w:rsidR="00965DE7" w:rsidRPr="000737DA" w:rsidRDefault="00CA6392" w:rsidP="00965DE7">
      <w:pPr>
        <w:numPr>
          <w:ilvl w:val="6"/>
          <w:numId w:val="3"/>
        </w:numPr>
        <w:tabs>
          <w:tab w:val="left" w:pos="567"/>
        </w:tabs>
        <w:spacing w:after="120"/>
        <w:ind w:left="567" w:hanging="567"/>
        <w:rPr>
          <w:rFonts w:cs="Arial"/>
        </w:rPr>
      </w:pPr>
      <w:r>
        <w:rPr>
          <w:rFonts w:cs="Arial"/>
        </w:rPr>
        <w:t>Manage licensing and configuration</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Indicative Content</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purpose DHCP and DNS for IPv4 and IPv6 and implementing options in DHCP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Spanning Tree and Rapid Spanning Tree</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link Aggregation Protocols and VTP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EIGRP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multilayer OSPFv2 and OSPFv3</w:t>
      </w:r>
    </w:p>
    <w:p w:rsidR="00CA6392" w:rsidRPr="00CA6392" w:rsidRDefault="00965DE7" w:rsidP="00CA6392">
      <w:pPr>
        <w:numPr>
          <w:ilvl w:val="0"/>
          <w:numId w:val="2"/>
        </w:numPr>
        <w:tabs>
          <w:tab w:val="clear" w:pos="360"/>
          <w:tab w:val="num" w:pos="426"/>
        </w:tabs>
        <w:spacing w:after="60"/>
        <w:ind w:left="426" w:hanging="426"/>
        <w:rPr>
          <w:rFonts w:cs="Arial"/>
        </w:rPr>
      </w:pPr>
      <w:r w:rsidRPr="000737DA">
        <w:rPr>
          <w:rFonts w:cs="Arial"/>
        </w:rPr>
        <w:t>Managing IOS System files and IOS licensing</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Assessment</w:t>
      </w:r>
    </w:p>
    <w:p w:rsidR="00965DE7" w:rsidRPr="000737DA" w:rsidRDefault="00965DE7" w:rsidP="00965DE7">
      <w:pPr>
        <w:spacing w:after="120"/>
        <w:rPr>
          <w:rFonts w:cs="Arial"/>
        </w:rPr>
      </w:pPr>
      <w:r w:rsidRPr="000737DA">
        <w:rPr>
          <w:rFonts w:cs="Arial"/>
        </w:rPr>
        <w:t>This course is developed and quality controlled by Cisco</w:t>
      </w:r>
      <w:r>
        <w:rPr>
          <w:rFonts w:cs="Arial"/>
        </w:rPr>
        <w:t xml:space="preserve">.  </w:t>
      </w:r>
      <w:r w:rsidRPr="000737DA">
        <w:rPr>
          <w:rFonts w:cs="Arial"/>
        </w:rPr>
        <w:t>The weighting of the assessments is able to be localised, but the assessments themselves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965DE7" w:rsidRPr="000737DA" w:rsidTr="00276662">
        <w:tc>
          <w:tcPr>
            <w:tcW w:w="4917" w:type="dxa"/>
            <w:shd w:val="clear" w:color="auto" w:fill="auto"/>
          </w:tcPr>
          <w:p w:rsidR="00965DE7" w:rsidRPr="000737DA" w:rsidRDefault="00965DE7" w:rsidP="00276662">
            <w:pPr>
              <w:tabs>
                <w:tab w:val="left" w:pos="851"/>
              </w:tabs>
              <w:rPr>
                <w:rFonts w:cs="Arial"/>
                <w:b/>
              </w:rPr>
            </w:pPr>
            <w:r w:rsidRPr="000737DA">
              <w:rPr>
                <w:rFonts w:cs="Arial"/>
                <w:b/>
              </w:rPr>
              <w:t>Assessment Activity</w:t>
            </w:r>
          </w:p>
        </w:tc>
        <w:tc>
          <w:tcPr>
            <w:tcW w:w="1260" w:type="dxa"/>
            <w:shd w:val="clear" w:color="auto" w:fill="auto"/>
          </w:tcPr>
          <w:p w:rsidR="00965DE7" w:rsidRPr="000737DA" w:rsidRDefault="00965DE7" w:rsidP="00276662">
            <w:pPr>
              <w:tabs>
                <w:tab w:val="left" w:pos="851"/>
              </w:tabs>
              <w:jc w:val="center"/>
              <w:rPr>
                <w:rFonts w:cs="Arial"/>
                <w:b/>
              </w:rPr>
            </w:pPr>
            <w:r w:rsidRPr="000737DA">
              <w:rPr>
                <w:rFonts w:cs="Arial"/>
                <w:b/>
              </w:rPr>
              <w:t>Weighting</w:t>
            </w:r>
          </w:p>
        </w:tc>
        <w:tc>
          <w:tcPr>
            <w:tcW w:w="2152" w:type="dxa"/>
            <w:shd w:val="clear" w:color="auto" w:fill="auto"/>
          </w:tcPr>
          <w:p w:rsidR="00965DE7" w:rsidRPr="000737DA" w:rsidRDefault="00965DE7" w:rsidP="00276662">
            <w:pPr>
              <w:tabs>
                <w:tab w:val="left" w:pos="851"/>
              </w:tabs>
              <w:rPr>
                <w:rFonts w:cs="Arial"/>
                <w:b/>
              </w:rPr>
            </w:pPr>
            <w:r w:rsidRPr="000737DA">
              <w:rPr>
                <w:rFonts w:cs="Arial"/>
                <w:b/>
              </w:rPr>
              <w:t>Learning Outcomes</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Weekly quiz</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Skills Based Assessment</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1,4,5,6</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Theory Exam</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50%</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bl>
    <w:p w:rsidR="00965DE7" w:rsidRPr="00F40356" w:rsidRDefault="00965DE7" w:rsidP="00965DE7">
      <w:pPr>
        <w:pStyle w:val="BodyTextIndent"/>
        <w:spacing w:before="120"/>
        <w:ind w:left="0"/>
        <w:rPr>
          <w:rFonts w:cs="Arial"/>
        </w:rPr>
      </w:pPr>
      <w:r>
        <w:rPr>
          <w:rFonts w:cs="Arial"/>
        </w:rPr>
        <w:t>A single final result to be entered in SMS at completion.</w:t>
      </w:r>
    </w:p>
    <w:p w:rsidR="00965DE7" w:rsidRPr="000737DA" w:rsidRDefault="00965DE7" w:rsidP="00965DE7">
      <w:pPr>
        <w:tabs>
          <w:tab w:val="left" w:pos="851"/>
        </w:tabs>
        <w:spacing w:before="240" w:after="120"/>
        <w:rPr>
          <w:rFonts w:cs="Arial"/>
          <w:b/>
        </w:rPr>
      </w:pPr>
      <w:r w:rsidRPr="000737DA">
        <w:rPr>
          <w:rFonts w:cs="Arial"/>
          <w:b/>
          <w:i/>
          <w:sz w:val="22"/>
          <w:szCs w:val="22"/>
        </w:rPr>
        <w:t>Resources</w:t>
      </w:r>
      <w:r>
        <w:rPr>
          <w:rFonts w:cs="Arial"/>
          <w:b/>
          <w:i/>
          <w:sz w:val="22"/>
          <w:szCs w:val="22"/>
        </w:rPr>
        <w:t xml:space="preserve"> </w:t>
      </w:r>
      <w:r w:rsidRPr="000737DA">
        <w:rPr>
          <w:rFonts w:cs="Arial"/>
          <w:b/>
        </w:rPr>
        <w:t>Required:</w:t>
      </w:r>
    </w:p>
    <w:p w:rsidR="00965DE7" w:rsidRDefault="00965DE7" w:rsidP="00965DE7">
      <w:pPr>
        <w:suppressAutoHyphens w:val="0"/>
        <w:autoSpaceDE w:val="0"/>
        <w:autoSpaceDN w:val="0"/>
        <w:adjustRightInd w:val="0"/>
        <w:spacing w:line="240" w:lineRule="auto"/>
        <w:rPr>
          <w:rFonts w:cs="Arial"/>
        </w:rPr>
      </w:pPr>
      <w:r w:rsidRPr="000737DA">
        <w:rPr>
          <w:rFonts w:cs="Arial"/>
        </w:rPr>
        <w:t>Cisco Network Academy Routing and Switching series</w:t>
      </w:r>
      <w:r>
        <w:rPr>
          <w:rFonts w:cs="Arial"/>
        </w:rPr>
        <w:t xml:space="preserve">.  </w:t>
      </w:r>
      <w:r w:rsidRPr="000737DA">
        <w:rPr>
          <w:rFonts w:cs="Arial"/>
        </w:rPr>
        <w:t>“Scaling Networks”.</w:t>
      </w:r>
    </w:p>
    <w:p w:rsidR="00890A38" w:rsidRPr="00C23FA8" w:rsidRDefault="00890A38" w:rsidP="00965DE7">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ggie Wells" w:date="2016-08-24T09:42:00Z" w:initials="MW">
    <w:p w:rsidR="004D3823" w:rsidRDefault="004D3823">
      <w:pPr>
        <w:pStyle w:val="CommentText"/>
      </w:pPr>
      <w:r>
        <w:rPr>
          <w:rStyle w:val="CommentReference"/>
        </w:rPr>
        <w:annotationRef/>
      </w:r>
      <w:r>
        <w:t>Should the aim be to configure routers in large complex networks? Otherwise the Los don’t match.</w:t>
      </w:r>
      <w:bookmarkStart w:id="6" w:name="_GoBack"/>
      <w:bookmarkEnd w:id="6"/>
    </w:p>
  </w:comment>
  <w:comment w:id="4" w:author="Patricia Haden" w:date="2016-09-07T11:02:00Z" w:initials="PH">
    <w:p w:rsidR="00915B85" w:rsidRDefault="00915B85">
      <w:pPr>
        <w:pStyle w:val="CommentText"/>
      </w:pPr>
      <w:r>
        <w:rPr>
          <w:rStyle w:val="CommentReference"/>
        </w:rPr>
        <w:annotationRef/>
      </w:r>
      <w:r>
        <w:t>No. Theory vs. practice.</w:t>
      </w:r>
      <w:r w:rsidR="00EE66FE">
        <w:t xml:space="preserve"> They need the theory because the current practice will almost certainly be out of date in a year.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520A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4B7" w:rsidRDefault="00B654B7" w:rsidP="00C23FA8">
      <w:pPr>
        <w:spacing w:line="240" w:lineRule="auto"/>
      </w:pPr>
      <w:r>
        <w:separator/>
      </w:r>
    </w:p>
  </w:endnote>
  <w:endnote w:type="continuationSeparator" w:id="0">
    <w:p w:rsidR="00B654B7" w:rsidRDefault="00B654B7"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4B7" w:rsidRDefault="00B654B7" w:rsidP="00C23FA8">
      <w:pPr>
        <w:spacing w:line="240" w:lineRule="auto"/>
      </w:pPr>
      <w:r>
        <w:separator/>
      </w:r>
    </w:p>
  </w:footnote>
  <w:footnote w:type="continuationSeparator" w:id="0">
    <w:p w:rsidR="00B654B7" w:rsidRDefault="00B654B7"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10A48"/>
    <w:multiLevelType w:val="hybridMultilevel"/>
    <w:tmpl w:val="2B12B7E8"/>
    <w:lvl w:ilvl="0" w:tplc="E3E2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C22C7D"/>
    <w:rsid w:val="002D7AAE"/>
    <w:rsid w:val="004D3823"/>
    <w:rsid w:val="00890A38"/>
    <w:rsid w:val="008C7199"/>
    <w:rsid w:val="00915B85"/>
    <w:rsid w:val="00965DE7"/>
    <w:rsid w:val="00994B9B"/>
    <w:rsid w:val="00B50877"/>
    <w:rsid w:val="00B654B7"/>
    <w:rsid w:val="00BD5789"/>
    <w:rsid w:val="00C22C7D"/>
    <w:rsid w:val="00C23FA8"/>
    <w:rsid w:val="00CA6392"/>
    <w:rsid w:val="00D027D0"/>
    <w:rsid w:val="00DE7400"/>
    <w:rsid w:val="00E10043"/>
    <w:rsid w:val="00EE66F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65DE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65DE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65DE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965DE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65DE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65DE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65DE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65DE7"/>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4D3823"/>
    <w:rPr>
      <w:sz w:val="16"/>
      <w:szCs w:val="16"/>
    </w:rPr>
  </w:style>
  <w:style w:type="paragraph" w:styleId="CommentText">
    <w:name w:val="annotation text"/>
    <w:basedOn w:val="Normal"/>
    <w:link w:val="CommentTextChar"/>
    <w:uiPriority w:val="99"/>
    <w:semiHidden/>
    <w:unhideWhenUsed/>
    <w:rsid w:val="004D3823"/>
    <w:pPr>
      <w:spacing w:line="240" w:lineRule="auto"/>
    </w:pPr>
  </w:style>
  <w:style w:type="character" w:customStyle="1" w:styleId="CommentTextChar">
    <w:name w:val="Comment Text Char"/>
    <w:basedOn w:val="DefaultParagraphFont"/>
    <w:link w:val="CommentText"/>
    <w:uiPriority w:val="99"/>
    <w:semiHidden/>
    <w:rsid w:val="004D3823"/>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4D3823"/>
    <w:rPr>
      <w:b/>
      <w:bCs/>
    </w:rPr>
  </w:style>
  <w:style w:type="character" w:customStyle="1" w:styleId="CommentSubjectChar">
    <w:name w:val="Comment Subject Char"/>
    <w:basedOn w:val="CommentTextChar"/>
    <w:link w:val="CommentSubject"/>
    <w:uiPriority w:val="99"/>
    <w:semiHidden/>
    <w:rsid w:val="004D3823"/>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4D38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823"/>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1596</Characters>
  <Application>Microsoft Office Word</Application>
  <DocSecurity>0</DocSecurity>
  <Lines>13</Lines>
  <Paragraphs>3</Paragraphs>
  <ScaleCrop>false</ScaleCrop>
  <Company>Otago Polytechnic</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Patricia Haden</cp:lastModifiedBy>
  <cp:revision>8</cp:revision>
  <dcterms:created xsi:type="dcterms:W3CDTF">2016-04-12T23:51:00Z</dcterms:created>
  <dcterms:modified xsi:type="dcterms:W3CDTF">2016-09-06T23:02:00Z</dcterms:modified>
</cp:coreProperties>
</file>