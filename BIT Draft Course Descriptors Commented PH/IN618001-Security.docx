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E7" w:rsidRDefault="007340F2">
      <w:pPr>
        <w:pStyle w:val="Heading2"/>
      </w:pPr>
      <w:bookmarkStart w:id="0" w:name="security"/>
      <w:r>
        <w:t>Security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1255"/>
        <w:gridCol w:w="4141"/>
        <w:gridCol w:w="615"/>
      </w:tblGrid>
      <w:tr w:rsidR="000660E7">
        <w:tc>
          <w:tcPr>
            <w:tcW w:w="0" w:type="auto"/>
          </w:tcPr>
          <w:bookmarkEnd w:id="0"/>
          <w:p w:rsidR="000660E7" w:rsidRDefault="007340F2">
            <w:pPr>
              <w:pStyle w:val="Compact"/>
            </w:pPr>
            <w:r>
              <w:rPr>
                <w:i/>
              </w:rPr>
              <w:t>SMS Code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IN618001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rPr>
                <w:i/>
              </w:rPr>
              <w:t>Directed Learning Hours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60</w:t>
            </w:r>
          </w:p>
        </w:tc>
      </w:tr>
      <w:tr w:rsidR="000660E7">
        <w:tc>
          <w:tcPr>
            <w:tcW w:w="0" w:type="auto"/>
          </w:tcPr>
          <w:p w:rsidR="000660E7" w:rsidRDefault="007340F2">
            <w:pPr>
              <w:pStyle w:val="Compact"/>
            </w:pPr>
            <w:r>
              <w:rPr>
                <w:i/>
              </w:rPr>
              <w:t>Level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rPr>
                <w:i/>
              </w:rPr>
              <w:t>Workplace or Practical Learning Hours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nil</w:t>
            </w:r>
          </w:p>
        </w:tc>
      </w:tr>
      <w:tr w:rsidR="000660E7">
        <w:tc>
          <w:tcPr>
            <w:tcW w:w="0" w:type="auto"/>
          </w:tcPr>
          <w:p w:rsidR="000660E7" w:rsidRDefault="007340F2">
            <w:pPr>
              <w:pStyle w:val="Compact"/>
            </w:pPr>
            <w:r>
              <w:rPr>
                <w:i/>
              </w:rPr>
              <w:t>Credits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rPr>
                <w:i/>
              </w:rPr>
              <w:t>Self-Directed Learning Hours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90</w:t>
            </w:r>
          </w:p>
        </w:tc>
      </w:tr>
      <w:tr w:rsidR="000660E7">
        <w:tc>
          <w:tcPr>
            <w:tcW w:w="0" w:type="auto"/>
          </w:tcPr>
          <w:p w:rsidR="000660E7" w:rsidRDefault="007340F2">
            <w:pPr>
              <w:pStyle w:val="Compact"/>
            </w:pPr>
            <w:r>
              <w:rPr>
                <w:i/>
              </w:rPr>
              <w:t>Prerequisites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rPr>
                <w:i/>
              </w:rPr>
              <w:t>Total Learning Hours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150</w:t>
            </w:r>
          </w:p>
        </w:tc>
      </w:tr>
    </w:tbl>
    <w:p w:rsidR="000660E7" w:rsidRDefault="007340F2">
      <w:pPr>
        <w:pStyle w:val="Heading2"/>
      </w:pPr>
      <w:bookmarkStart w:id="1" w:name="aims"/>
      <w:r>
        <w:t>Aims</w:t>
      </w:r>
    </w:p>
    <w:bookmarkEnd w:id="1"/>
    <w:p w:rsidR="000660E7" w:rsidRDefault="007340F2">
      <w:r>
        <w:t>To</w:t>
      </w:r>
      <w:ins w:id="2" w:author="Maggie Wells" w:date="2016-08-22T12:42:00Z">
        <w:r>
          <w:t xml:space="preserve"> enable students to</w:t>
        </w:r>
      </w:ins>
      <w:r>
        <w:t xml:space="preserve"> develop a working knowledge of security vulnerabilities that may be present in IT systems and measures </w:t>
      </w:r>
      <w:ins w:id="3" w:author="Maggie Wells" w:date="2016-08-22T12:42:00Z">
        <w:r>
          <w:t xml:space="preserve">necessary </w:t>
        </w:r>
      </w:ins>
      <w:bookmarkStart w:id="4" w:name="_GoBack"/>
      <w:bookmarkEnd w:id="4"/>
      <w:r>
        <w:t>to mitigate them.</w:t>
      </w:r>
    </w:p>
    <w:p w:rsidR="000660E7" w:rsidRDefault="007340F2">
      <w:pPr>
        <w:pStyle w:val="Heading2"/>
      </w:pPr>
      <w:bookmarkStart w:id="5" w:name="learning-outcomes"/>
      <w:r>
        <w:t>Learning Outcomes</w:t>
      </w:r>
    </w:p>
    <w:bookmarkEnd w:id="5"/>
    <w:p w:rsidR="000660E7" w:rsidRDefault="007340F2">
      <w:r>
        <w:t>At the successful completion of the course, students will be able to:</w:t>
      </w:r>
    </w:p>
    <w:p w:rsidR="000660E7" w:rsidRDefault="007340F2">
      <w:pPr>
        <w:pStyle w:val="Compact"/>
        <w:numPr>
          <w:ilvl w:val="0"/>
          <w:numId w:val="2"/>
        </w:numPr>
      </w:pPr>
      <w:r>
        <w:t>Analyse an application to identify its security vulnerabilities</w:t>
      </w:r>
    </w:p>
    <w:p w:rsidR="000660E7" w:rsidRDefault="007340F2">
      <w:pPr>
        <w:pStyle w:val="Compact"/>
        <w:numPr>
          <w:ilvl w:val="0"/>
          <w:numId w:val="2"/>
        </w:numPr>
      </w:pPr>
      <w:r>
        <w:t>Discuss coding patterns that lead to security vulnerabilities</w:t>
      </w:r>
    </w:p>
    <w:p w:rsidR="000660E7" w:rsidRDefault="007340F2">
      <w:pPr>
        <w:pStyle w:val="Compact"/>
        <w:numPr>
          <w:ilvl w:val="0"/>
          <w:numId w:val="2"/>
        </w:numPr>
      </w:pPr>
      <w:r>
        <w:t>Assess security risks in IT systems</w:t>
      </w:r>
    </w:p>
    <w:p w:rsidR="000660E7" w:rsidRDefault="007340F2">
      <w:pPr>
        <w:pStyle w:val="Compact"/>
        <w:numPr>
          <w:ilvl w:val="0"/>
          <w:numId w:val="2"/>
        </w:numPr>
      </w:pPr>
      <w:r>
        <w:t>Modify an application's source code to remove security vulnerabilities</w:t>
      </w:r>
    </w:p>
    <w:p w:rsidR="000660E7" w:rsidRDefault="007340F2">
      <w:pPr>
        <w:pStyle w:val="Compact"/>
        <w:numPr>
          <w:ilvl w:val="0"/>
          <w:numId w:val="2"/>
        </w:numPr>
      </w:pPr>
      <w:r>
        <w:t>Configure common networ</w:t>
      </w:r>
      <w:r>
        <w:t>k services using secure practices</w:t>
      </w:r>
    </w:p>
    <w:p w:rsidR="000660E7" w:rsidRDefault="007340F2">
      <w:pPr>
        <w:pStyle w:val="Heading2"/>
      </w:pPr>
      <w:bookmarkStart w:id="6" w:name="indicative-content"/>
      <w:r>
        <w:t>Indicative Content</w:t>
      </w:r>
    </w:p>
    <w:bookmarkEnd w:id="6"/>
    <w:p w:rsidR="000660E7" w:rsidRDefault="007340F2">
      <w:pPr>
        <w:pStyle w:val="Compact"/>
        <w:numPr>
          <w:ilvl w:val="0"/>
          <w:numId w:val="3"/>
        </w:numPr>
      </w:pPr>
      <w:r>
        <w:t>Cross site scripting and request forgery</w:t>
      </w:r>
    </w:p>
    <w:p w:rsidR="000660E7" w:rsidRDefault="007340F2">
      <w:pPr>
        <w:pStyle w:val="Compact"/>
        <w:numPr>
          <w:ilvl w:val="0"/>
          <w:numId w:val="3"/>
        </w:numPr>
      </w:pPr>
      <w:r>
        <w:t>SQL injection</w:t>
      </w:r>
    </w:p>
    <w:p w:rsidR="000660E7" w:rsidRDefault="007340F2">
      <w:pPr>
        <w:pStyle w:val="Compact"/>
        <w:numPr>
          <w:ilvl w:val="0"/>
          <w:numId w:val="3"/>
        </w:numPr>
      </w:pPr>
      <w:r>
        <w:t>Buffer overflow</w:t>
      </w:r>
    </w:p>
    <w:p w:rsidR="000660E7" w:rsidRDefault="007340F2">
      <w:pPr>
        <w:pStyle w:val="Compact"/>
        <w:numPr>
          <w:ilvl w:val="0"/>
          <w:numId w:val="3"/>
        </w:numPr>
      </w:pPr>
      <w:r>
        <w:t>Applications of encryption</w:t>
      </w:r>
    </w:p>
    <w:p w:rsidR="000660E7" w:rsidRDefault="007340F2">
      <w:pPr>
        <w:pStyle w:val="Compact"/>
        <w:numPr>
          <w:ilvl w:val="0"/>
          <w:numId w:val="3"/>
        </w:numPr>
      </w:pPr>
      <w:r>
        <w:t>Secure network communication</w:t>
      </w:r>
    </w:p>
    <w:p w:rsidR="000660E7" w:rsidRDefault="007340F2">
      <w:pPr>
        <w:pStyle w:val="Heading2"/>
      </w:pPr>
      <w:bookmarkStart w:id="7" w:name="assessment"/>
      <w:r>
        <w:t>Assessment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7"/>
        <w:gridCol w:w="1351"/>
        <w:gridCol w:w="2356"/>
      </w:tblGrid>
      <w:tr w:rsidR="000660E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"/>
          <w:p w:rsidR="000660E7" w:rsidRDefault="007340F2">
            <w:pPr>
              <w:pStyle w:val="Compact"/>
            </w:pPr>
            <w:r>
              <w:rPr>
                <w:b/>
              </w:rPr>
              <w:t>Assessment Activity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660E7" w:rsidRDefault="007340F2">
            <w:pPr>
              <w:pStyle w:val="Compact"/>
            </w:pPr>
            <w:r>
              <w:rPr>
                <w:b/>
              </w:rPr>
              <w:t>Weighting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660E7" w:rsidRDefault="007340F2">
            <w:pPr>
              <w:pStyle w:val="Compact"/>
            </w:pPr>
            <w:r>
              <w:rPr>
                <w:b/>
              </w:rPr>
              <w:t>Learning Outcomes</w:t>
            </w:r>
          </w:p>
        </w:tc>
      </w:tr>
      <w:tr w:rsidR="000660E7"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Lab activities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4</w:t>
            </w:r>
            <w:r>
              <w:t>0%</w:t>
            </w:r>
          </w:p>
        </w:tc>
        <w:tc>
          <w:tcPr>
            <w:tcW w:w="0" w:type="auto"/>
          </w:tcPr>
          <w:p w:rsidR="000660E7" w:rsidRDefault="000660E7"/>
        </w:tc>
      </w:tr>
      <w:tr w:rsidR="000660E7"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Security Audit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40%</w:t>
            </w:r>
          </w:p>
        </w:tc>
        <w:tc>
          <w:tcPr>
            <w:tcW w:w="0" w:type="auto"/>
          </w:tcPr>
          <w:p w:rsidR="000660E7" w:rsidRDefault="000660E7"/>
        </w:tc>
      </w:tr>
      <w:tr w:rsidR="000660E7"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Exam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:rsidR="000660E7" w:rsidRDefault="000660E7"/>
        </w:tc>
      </w:tr>
    </w:tbl>
    <w:p w:rsidR="000660E7" w:rsidRDefault="007340F2">
      <w:r>
        <w:pict>
          <v:rect id="_x0000_i1025" style="width:0;height:1.5pt" o:hralign="center" o:hrstd="t" o:hr="t"/>
        </w:pict>
      </w:r>
    </w:p>
    <w:p w:rsidR="000660E7" w:rsidRDefault="007340F2">
      <w:r>
        <w:t>http://creativecommons.org/licenses/by-sa/4.0/</w:t>
      </w:r>
    </w:p>
    <w:sectPr w:rsidR="00066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866FF"/>
    <w:multiLevelType w:val="multilevel"/>
    <w:tmpl w:val="5C00D5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F4D838"/>
    <w:multiLevelType w:val="multilevel"/>
    <w:tmpl w:val="47EC7D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B10FCE"/>
    <w:multiLevelType w:val="multilevel"/>
    <w:tmpl w:val="B426B5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gie Wells">
    <w15:presenceInfo w15:providerId="AD" w15:userId="S-1-5-21-2157508438-983018921-489459724-545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660E7"/>
    <w:rsid w:val="004E29B3"/>
    <w:rsid w:val="00590D07"/>
    <w:rsid w:val="007340F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C967D4A-C02A-406B-B464-7652B69A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884</Characters>
  <Application>Microsoft Office Word</Application>
  <DocSecurity>0</DocSecurity>
  <Lines>7</Lines>
  <Paragraphs>2</Paragraphs>
  <ScaleCrop>false</ScaleCrop>
  <Company>Otago Polytechnic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Maggie Wells</cp:lastModifiedBy>
  <cp:revision>2</cp:revision>
  <dcterms:created xsi:type="dcterms:W3CDTF">2016-08-22T00:41:00Z</dcterms:created>
  <dcterms:modified xsi:type="dcterms:W3CDTF">2016-08-22T00:43:00Z</dcterms:modified>
</cp:coreProperties>
</file>