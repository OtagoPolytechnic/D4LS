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A8F" w:rsidRPr="00AA0F94" w:rsidRDefault="00D22A8F" w:rsidP="00D22A8F">
      <w:pPr>
        <w:pStyle w:val="Heading2"/>
      </w:pPr>
      <w:bookmarkStart w:id="0" w:name="_Toc433018328"/>
      <w:r w:rsidRPr="00AA0F94">
        <w:t>Multimedia Development</w:t>
      </w:r>
      <w:bookmarkEnd w:id="0"/>
    </w:p>
    <w:tbl>
      <w:tblPr>
        <w:tblW w:w="0" w:type="auto"/>
        <w:tblLayout w:type="fixed"/>
        <w:tblCellMar>
          <w:top w:w="57" w:type="dxa"/>
          <w:left w:w="57" w:type="dxa"/>
          <w:bottom w:w="57" w:type="dxa"/>
          <w:right w:w="57" w:type="dxa"/>
        </w:tblCellMar>
        <w:tblLook w:val="0000"/>
      </w:tblPr>
      <w:tblGrid>
        <w:gridCol w:w="1548"/>
        <w:gridCol w:w="1440"/>
        <w:gridCol w:w="3780"/>
        <w:gridCol w:w="1322"/>
      </w:tblGrid>
      <w:tr w:rsidR="00D22A8F" w:rsidRPr="003C080B" w:rsidTr="00A920F7">
        <w:trPr>
          <w:cantSplit/>
        </w:trPr>
        <w:tc>
          <w:tcPr>
            <w:tcW w:w="1548" w:type="dxa"/>
            <w:tcBorders>
              <w:top w:val="single" w:sz="1" w:space="0" w:color="000000"/>
              <w:left w:val="single" w:sz="1" w:space="0" w:color="000000"/>
              <w:bottom w:val="single" w:sz="1" w:space="0" w:color="000000"/>
            </w:tcBorders>
            <w:vAlign w:val="center"/>
          </w:tcPr>
          <w:p w:rsidR="00D22A8F" w:rsidRPr="003C080B" w:rsidRDefault="00D22A8F" w:rsidP="00A920F7">
            <w:pPr>
              <w:pStyle w:val="BodyTextIndent"/>
              <w:tabs>
                <w:tab w:val="clear" w:pos="851"/>
              </w:tabs>
              <w:spacing w:after="0"/>
              <w:ind w:left="0"/>
              <w:rPr>
                <w:rFonts w:cs="Arial"/>
                <w:i/>
              </w:rPr>
            </w:pPr>
            <w:r w:rsidRPr="003C080B">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vAlign w:val="center"/>
          </w:tcPr>
          <w:p w:rsidR="00D22A8F" w:rsidRPr="003C080B" w:rsidRDefault="00D22A8F" w:rsidP="00A920F7">
            <w:pPr>
              <w:pStyle w:val="BodyTextIndent"/>
              <w:tabs>
                <w:tab w:val="clear" w:pos="851"/>
              </w:tabs>
              <w:spacing w:after="0"/>
              <w:ind w:left="0"/>
              <w:rPr>
                <w:rFonts w:cs="Arial"/>
                <w:i/>
              </w:rPr>
            </w:pPr>
            <w:r>
              <w:rPr>
                <w:rFonts w:cs="Arial"/>
              </w:rPr>
              <w:t>IN614001</w:t>
            </w:r>
          </w:p>
        </w:tc>
        <w:tc>
          <w:tcPr>
            <w:tcW w:w="3780" w:type="dxa"/>
            <w:tcBorders>
              <w:top w:val="single" w:sz="1" w:space="0" w:color="000000"/>
              <w:left w:val="single" w:sz="1" w:space="0" w:color="000000"/>
              <w:bottom w:val="single" w:sz="1" w:space="0" w:color="000000"/>
              <w:right w:val="single" w:sz="1" w:space="0" w:color="000000"/>
            </w:tcBorders>
            <w:vAlign w:val="center"/>
          </w:tcPr>
          <w:p w:rsidR="00D22A8F" w:rsidRPr="003C080B" w:rsidRDefault="00D22A8F" w:rsidP="00A920F7">
            <w:pPr>
              <w:pStyle w:val="BodyTextIndent"/>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vAlign w:val="center"/>
          </w:tcPr>
          <w:p w:rsidR="00D22A8F" w:rsidRPr="003C080B" w:rsidRDefault="00D22A8F" w:rsidP="00A920F7">
            <w:pPr>
              <w:pStyle w:val="BodyTextIndent"/>
              <w:tabs>
                <w:tab w:val="clear" w:pos="851"/>
              </w:tabs>
              <w:spacing w:after="0"/>
              <w:ind w:left="0"/>
              <w:rPr>
                <w:rFonts w:cs="Arial"/>
                <w:i/>
              </w:rPr>
            </w:pPr>
            <w:r>
              <w:rPr>
                <w:rFonts w:cs="Arial"/>
              </w:rPr>
              <w:t>60</w:t>
            </w:r>
          </w:p>
        </w:tc>
      </w:tr>
      <w:tr w:rsidR="00D22A8F" w:rsidRPr="003C080B" w:rsidTr="00A920F7">
        <w:trPr>
          <w:cantSplit/>
        </w:trPr>
        <w:tc>
          <w:tcPr>
            <w:tcW w:w="1548" w:type="dxa"/>
            <w:tcBorders>
              <w:left w:val="single" w:sz="1" w:space="0" w:color="000000"/>
              <w:bottom w:val="single" w:sz="1" w:space="0" w:color="000000"/>
            </w:tcBorders>
            <w:vAlign w:val="center"/>
          </w:tcPr>
          <w:p w:rsidR="00D22A8F" w:rsidRPr="003C080B" w:rsidRDefault="00D22A8F" w:rsidP="00A920F7">
            <w:pPr>
              <w:pStyle w:val="BodyTextIndent"/>
              <w:tabs>
                <w:tab w:val="clear" w:pos="851"/>
              </w:tabs>
              <w:spacing w:after="0"/>
              <w:ind w:left="0"/>
              <w:rPr>
                <w:rFonts w:cs="Arial"/>
                <w:i/>
              </w:rPr>
            </w:pPr>
            <w:r w:rsidRPr="003C080B">
              <w:rPr>
                <w:rFonts w:cs="Arial"/>
                <w:i/>
              </w:rPr>
              <w:t>Level</w:t>
            </w:r>
          </w:p>
        </w:tc>
        <w:tc>
          <w:tcPr>
            <w:tcW w:w="1440" w:type="dxa"/>
            <w:tcBorders>
              <w:left w:val="single" w:sz="1" w:space="0" w:color="000000"/>
              <w:bottom w:val="single" w:sz="1" w:space="0" w:color="000000"/>
            </w:tcBorders>
            <w:vAlign w:val="center"/>
          </w:tcPr>
          <w:p w:rsidR="00D22A8F" w:rsidRPr="003C080B" w:rsidRDefault="00D22A8F" w:rsidP="00A920F7">
            <w:pPr>
              <w:pStyle w:val="BodyTextIndent"/>
              <w:tabs>
                <w:tab w:val="clear" w:pos="851"/>
              </w:tabs>
              <w:spacing w:after="0"/>
              <w:ind w:left="0"/>
              <w:rPr>
                <w:rFonts w:cs="Arial"/>
                <w:i/>
              </w:rPr>
            </w:pPr>
            <w:r>
              <w:rPr>
                <w:rFonts w:cs="Arial"/>
              </w:rPr>
              <w:t>6</w:t>
            </w:r>
          </w:p>
        </w:tc>
        <w:tc>
          <w:tcPr>
            <w:tcW w:w="3780" w:type="dxa"/>
            <w:tcBorders>
              <w:left w:val="single" w:sz="1" w:space="0" w:color="000000"/>
              <w:bottom w:val="single" w:sz="1" w:space="0" w:color="000000"/>
            </w:tcBorders>
            <w:vAlign w:val="center"/>
          </w:tcPr>
          <w:p w:rsidR="00D22A8F" w:rsidRPr="003C080B" w:rsidRDefault="00D22A8F" w:rsidP="00A920F7">
            <w:pPr>
              <w:pStyle w:val="BodyTextIndent"/>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vAlign w:val="center"/>
          </w:tcPr>
          <w:p w:rsidR="00D22A8F" w:rsidRPr="003C080B" w:rsidRDefault="00D22A8F" w:rsidP="00A920F7">
            <w:pPr>
              <w:pStyle w:val="BodyTextIndent"/>
              <w:tabs>
                <w:tab w:val="clear" w:pos="851"/>
              </w:tabs>
              <w:spacing w:after="0"/>
              <w:ind w:left="0"/>
              <w:rPr>
                <w:rFonts w:cs="Arial"/>
                <w:i/>
              </w:rPr>
            </w:pPr>
            <w:r>
              <w:rPr>
                <w:rFonts w:cs="Arial"/>
              </w:rPr>
              <w:t>0</w:t>
            </w:r>
          </w:p>
        </w:tc>
      </w:tr>
      <w:tr w:rsidR="00D22A8F" w:rsidRPr="003C080B" w:rsidTr="00A920F7">
        <w:trPr>
          <w:cantSplit/>
        </w:trPr>
        <w:tc>
          <w:tcPr>
            <w:tcW w:w="1548" w:type="dxa"/>
            <w:tcBorders>
              <w:left w:val="single" w:sz="1" w:space="0" w:color="000000"/>
              <w:bottom w:val="single" w:sz="1" w:space="0" w:color="000000"/>
            </w:tcBorders>
            <w:vAlign w:val="center"/>
          </w:tcPr>
          <w:p w:rsidR="00D22A8F" w:rsidRPr="003C080B" w:rsidRDefault="00D22A8F" w:rsidP="00A920F7">
            <w:pPr>
              <w:pStyle w:val="BodyTextIndent"/>
              <w:tabs>
                <w:tab w:val="clear" w:pos="851"/>
              </w:tabs>
              <w:spacing w:after="0"/>
              <w:ind w:left="0"/>
              <w:rPr>
                <w:rFonts w:cs="Arial"/>
                <w:i/>
              </w:rPr>
            </w:pPr>
            <w:r w:rsidRPr="003C080B">
              <w:rPr>
                <w:rFonts w:cs="Arial"/>
                <w:i/>
              </w:rPr>
              <w:t>Credits</w:t>
            </w:r>
          </w:p>
        </w:tc>
        <w:tc>
          <w:tcPr>
            <w:tcW w:w="1440" w:type="dxa"/>
            <w:tcBorders>
              <w:left w:val="single" w:sz="1" w:space="0" w:color="000000"/>
              <w:bottom w:val="single" w:sz="1" w:space="0" w:color="000000"/>
            </w:tcBorders>
            <w:vAlign w:val="center"/>
          </w:tcPr>
          <w:p w:rsidR="00D22A8F" w:rsidRPr="003C080B" w:rsidRDefault="00D22A8F" w:rsidP="00A920F7">
            <w:pPr>
              <w:pStyle w:val="BodyTextIndent"/>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vAlign w:val="center"/>
          </w:tcPr>
          <w:p w:rsidR="00D22A8F" w:rsidRPr="003C080B" w:rsidRDefault="00D22A8F" w:rsidP="00A920F7">
            <w:pPr>
              <w:pStyle w:val="BodyTextIndent"/>
              <w:tabs>
                <w:tab w:val="clear" w:pos="851"/>
              </w:tabs>
              <w:spacing w:after="0"/>
              <w:ind w:left="0"/>
              <w:rPr>
                <w:rFonts w:cs="Arial"/>
                <w:i/>
              </w:rPr>
            </w:pPr>
            <w:r w:rsidRPr="003C080B">
              <w:rPr>
                <w:rFonts w:cs="Arial"/>
                <w:i/>
              </w:rPr>
              <w:t>Self</w:t>
            </w:r>
            <w:r>
              <w:rPr>
                <w:rFonts w:cs="Arial"/>
                <w:i/>
              </w:rPr>
              <w:t>-</w:t>
            </w:r>
            <w:r w:rsidRPr="003C080B">
              <w:rPr>
                <w:rFonts w:cs="Arial"/>
                <w:i/>
              </w:rPr>
              <w:t>Directed Learning hours</w:t>
            </w:r>
          </w:p>
        </w:tc>
        <w:tc>
          <w:tcPr>
            <w:tcW w:w="1322" w:type="dxa"/>
            <w:tcBorders>
              <w:left w:val="single" w:sz="1" w:space="0" w:color="000000"/>
              <w:bottom w:val="single" w:sz="1" w:space="0" w:color="000000"/>
              <w:right w:val="single" w:sz="1" w:space="0" w:color="000000"/>
            </w:tcBorders>
            <w:vAlign w:val="center"/>
          </w:tcPr>
          <w:p w:rsidR="00D22A8F" w:rsidRPr="003C080B" w:rsidRDefault="00D22A8F" w:rsidP="00A920F7">
            <w:pPr>
              <w:pStyle w:val="BodyTextIndent"/>
              <w:tabs>
                <w:tab w:val="clear" w:pos="851"/>
              </w:tabs>
              <w:spacing w:after="0"/>
              <w:ind w:left="0"/>
              <w:rPr>
                <w:rFonts w:cs="Arial"/>
                <w:i/>
              </w:rPr>
            </w:pPr>
            <w:r>
              <w:rPr>
                <w:rFonts w:cs="Arial"/>
              </w:rPr>
              <w:t>90</w:t>
            </w:r>
          </w:p>
        </w:tc>
      </w:tr>
      <w:tr w:rsidR="00D22A8F" w:rsidRPr="003C080B" w:rsidTr="00A920F7">
        <w:trPr>
          <w:cantSplit/>
        </w:trPr>
        <w:tc>
          <w:tcPr>
            <w:tcW w:w="1548" w:type="dxa"/>
            <w:tcBorders>
              <w:left w:val="single" w:sz="1" w:space="0" w:color="000000"/>
              <w:bottom w:val="single" w:sz="4" w:space="0" w:color="auto"/>
            </w:tcBorders>
            <w:vAlign w:val="center"/>
          </w:tcPr>
          <w:p w:rsidR="00D22A8F" w:rsidRPr="003C080B" w:rsidRDefault="00D22A8F" w:rsidP="00A920F7">
            <w:pPr>
              <w:pStyle w:val="BodyTextIndent"/>
              <w:tabs>
                <w:tab w:val="clear" w:pos="851"/>
              </w:tabs>
              <w:spacing w:after="0"/>
              <w:ind w:left="0"/>
              <w:rPr>
                <w:rFonts w:cs="Arial"/>
                <w:i/>
              </w:rPr>
            </w:pPr>
            <w:r w:rsidRPr="003C080B">
              <w:rPr>
                <w:rFonts w:cs="Arial"/>
              </w:rPr>
              <w:t>Prerequisites</w:t>
            </w:r>
          </w:p>
        </w:tc>
        <w:tc>
          <w:tcPr>
            <w:tcW w:w="1440" w:type="dxa"/>
            <w:tcBorders>
              <w:left w:val="single" w:sz="1" w:space="0" w:color="000000"/>
              <w:bottom w:val="single" w:sz="4" w:space="0" w:color="auto"/>
            </w:tcBorders>
            <w:vAlign w:val="center"/>
          </w:tcPr>
          <w:p w:rsidR="00D22A8F" w:rsidRPr="003C080B" w:rsidRDefault="00D22A8F" w:rsidP="00A920F7">
            <w:pPr>
              <w:pStyle w:val="BodyTextIndent"/>
              <w:tabs>
                <w:tab w:val="clear" w:pos="851"/>
              </w:tabs>
              <w:spacing w:after="0"/>
              <w:ind w:left="0"/>
              <w:rPr>
                <w:rFonts w:cs="Arial"/>
                <w:i/>
              </w:rPr>
            </w:pPr>
            <w:r>
              <w:rPr>
                <w:rFonts w:cs="Arial"/>
              </w:rPr>
              <w:t>IN511001</w:t>
            </w:r>
          </w:p>
        </w:tc>
        <w:tc>
          <w:tcPr>
            <w:tcW w:w="3780" w:type="dxa"/>
            <w:tcBorders>
              <w:left w:val="single" w:sz="1" w:space="0" w:color="000000"/>
              <w:bottom w:val="single" w:sz="4" w:space="0" w:color="auto"/>
            </w:tcBorders>
            <w:vAlign w:val="center"/>
          </w:tcPr>
          <w:p w:rsidR="00D22A8F" w:rsidRPr="003C080B" w:rsidRDefault="00D22A8F" w:rsidP="00A920F7">
            <w:pPr>
              <w:pStyle w:val="BodyTextIndent"/>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vAlign w:val="center"/>
          </w:tcPr>
          <w:p w:rsidR="00D22A8F" w:rsidRPr="003C080B" w:rsidRDefault="00D22A8F" w:rsidP="00A920F7">
            <w:pPr>
              <w:pStyle w:val="BodyTextIndent"/>
              <w:tabs>
                <w:tab w:val="clear" w:pos="851"/>
              </w:tabs>
              <w:spacing w:after="0"/>
              <w:ind w:left="0"/>
              <w:rPr>
                <w:rFonts w:cs="Arial"/>
                <w:i/>
              </w:rPr>
            </w:pPr>
            <w:r>
              <w:rPr>
                <w:rFonts w:cs="Arial"/>
              </w:rPr>
              <w:t>150</w:t>
            </w:r>
          </w:p>
        </w:tc>
      </w:tr>
      <w:tr w:rsidR="00D22A8F" w:rsidRPr="003C080B" w:rsidTr="00A920F7">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rsidR="00D22A8F" w:rsidRPr="003C080B" w:rsidRDefault="00D22A8F" w:rsidP="00A920F7">
            <w:pPr>
              <w:pStyle w:val="BodyTextIndent"/>
              <w:tabs>
                <w:tab w:val="clear" w:pos="851"/>
              </w:tabs>
              <w:spacing w:after="0"/>
              <w:ind w:left="0"/>
              <w:rPr>
                <w:rFonts w:cs="Arial"/>
                <w:i/>
              </w:rPr>
            </w:pPr>
            <w:r w:rsidRPr="003C080B">
              <w:rPr>
                <w:rFonts w:cs="Arial"/>
                <w:i/>
              </w:rPr>
              <w:t>This course</w:t>
            </w:r>
            <w:r>
              <w:rPr>
                <w:rFonts w:cs="Arial"/>
                <w:i/>
              </w:rPr>
              <w:t xml:space="preserve"> partially</w:t>
            </w:r>
            <w:r w:rsidRPr="003C080B">
              <w:rPr>
                <w:rFonts w:cs="Arial"/>
                <w:i/>
              </w:rPr>
              <w:t xml:space="preserve"> </w:t>
            </w:r>
            <w:r>
              <w:rPr>
                <w:rFonts w:cs="Arial"/>
                <w:i/>
              </w:rPr>
              <w:t>replaces IT212002</w:t>
            </w:r>
          </w:p>
          <w:p w:rsidR="00D22A8F" w:rsidRPr="003C080B" w:rsidRDefault="00D22A8F" w:rsidP="00A920F7">
            <w:pPr>
              <w:pStyle w:val="BodyTextIndent"/>
              <w:tabs>
                <w:tab w:val="clear" w:pos="851"/>
              </w:tabs>
              <w:spacing w:after="0"/>
              <w:ind w:left="0"/>
              <w:rPr>
                <w:rFonts w:cs="Arial"/>
                <w:i/>
              </w:rPr>
            </w:pPr>
            <w:r w:rsidRPr="003C080B">
              <w:rPr>
                <w:rFonts w:cs="Arial"/>
                <w:i/>
              </w:rPr>
              <w:t xml:space="preserve">Name of other Programme: </w:t>
            </w:r>
            <w:r>
              <w:rPr>
                <w:rFonts w:cs="Arial"/>
                <w:i/>
              </w:rPr>
              <w:t>Bachelor of Information Technology (version 2)</w:t>
            </w:r>
          </w:p>
        </w:tc>
      </w:tr>
    </w:tbl>
    <w:p w:rsidR="00D22A8F" w:rsidRPr="003C080B" w:rsidRDefault="00D22A8F" w:rsidP="00D22A8F">
      <w:pPr>
        <w:pStyle w:val="BodyTextIndent"/>
        <w:spacing w:before="240"/>
        <w:ind w:left="0"/>
        <w:rPr>
          <w:rFonts w:cs="Arial"/>
          <w:b/>
          <w:i/>
          <w:sz w:val="22"/>
          <w:szCs w:val="22"/>
        </w:rPr>
      </w:pPr>
      <w:r w:rsidRPr="003C080B">
        <w:rPr>
          <w:rFonts w:cs="Arial"/>
          <w:b/>
          <w:i/>
          <w:sz w:val="22"/>
          <w:szCs w:val="22"/>
        </w:rPr>
        <w:t>Aims</w:t>
      </w:r>
    </w:p>
    <w:p w:rsidR="00D22A8F" w:rsidRPr="006340B4" w:rsidRDefault="00D22A8F" w:rsidP="00D22A8F">
      <w:pPr>
        <w:spacing w:after="120"/>
        <w:rPr>
          <w:rFonts w:cs="Arial"/>
        </w:rPr>
      </w:pPr>
      <w:del w:id="1" w:author="Maggie Wells" w:date="2016-08-22T14:14:00Z">
        <w:r w:rsidDel="00CA13D4">
          <w:rPr>
            <w:rFonts w:cs="Arial"/>
          </w:rPr>
          <w:delText xml:space="preserve">To </w:delText>
        </w:r>
        <w:r w:rsidRPr="006340B4" w:rsidDel="00CA13D4">
          <w:rPr>
            <w:rFonts w:cs="Arial"/>
          </w:rPr>
          <w:delText>introduc</w:delText>
        </w:r>
        <w:r w:rsidDel="00CA13D4">
          <w:rPr>
            <w:rFonts w:cs="Arial"/>
          </w:rPr>
          <w:delText>e</w:delText>
        </w:r>
        <w:r w:rsidRPr="006340B4" w:rsidDel="00CA13D4">
          <w:rPr>
            <w:rFonts w:cs="Arial"/>
          </w:rPr>
          <w:delText xml:space="preserve"> multimedia development. </w:delText>
        </w:r>
        <w:r w:rsidDel="00CA13D4">
          <w:rPr>
            <w:rFonts w:cs="Arial"/>
          </w:rPr>
          <w:delText xml:space="preserve"> </w:delText>
        </w:r>
        <w:r w:rsidRPr="006340B4" w:rsidDel="00CA13D4">
          <w:rPr>
            <w:rFonts w:cs="Arial"/>
          </w:rPr>
          <w:delText>The course focuses on the creation of</w:delText>
        </w:r>
      </w:del>
      <w:ins w:id="2" w:author="Maggie Wells" w:date="2016-08-22T14:14:00Z">
        <w:r w:rsidR="00CA13D4">
          <w:rPr>
            <w:rFonts w:cs="Arial"/>
          </w:rPr>
          <w:t xml:space="preserve"> To enable students to create</w:t>
        </w:r>
      </w:ins>
      <w:r w:rsidRPr="006340B4">
        <w:rPr>
          <w:rFonts w:cs="Arial"/>
        </w:rPr>
        <w:t xml:space="preserve"> multimedia materials using current industry-relevant applications. </w:t>
      </w:r>
      <w:r>
        <w:rPr>
          <w:rFonts w:cs="Arial"/>
        </w:rPr>
        <w:t xml:space="preserve"> </w:t>
      </w:r>
      <w:r w:rsidRPr="006340B4">
        <w:rPr>
          <w:rFonts w:cs="Arial"/>
        </w:rPr>
        <w:t xml:space="preserve">Theoretical material includes both technical issues in multimedia and design principles for artefact development. </w:t>
      </w:r>
    </w:p>
    <w:p w:rsidR="00D22A8F" w:rsidRPr="003C080B" w:rsidRDefault="00D22A8F" w:rsidP="00D22A8F">
      <w:pPr>
        <w:pStyle w:val="BodyTextIndent"/>
        <w:spacing w:before="240"/>
        <w:ind w:left="0"/>
        <w:rPr>
          <w:rFonts w:cs="Arial"/>
          <w:b/>
          <w:i/>
          <w:sz w:val="22"/>
          <w:szCs w:val="22"/>
        </w:rPr>
      </w:pPr>
      <w:r w:rsidRPr="003C080B">
        <w:rPr>
          <w:rFonts w:cs="Arial"/>
          <w:b/>
          <w:i/>
          <w:sz w:val="22"/>
          <w:szCs w:val="22"/>
        </w:rPr>
        <w:t>Learning Outcomes</w:t>
      </w:r>
    </w:p>
    <w:p w:rsidR="00D22A8F" w:rsidRPr="003C080B" w:rsidRDefault="00D22A8F" w:rsidP="00D22A8F">
      <w:pPr>
        <w:pStyle w:val="BodyTextIndent"/>
        <w:ind w:left="0"/>
        <w:rPr>
          <w:rFonts w:cs="Arial"/>
        </w:rPr>
      </w:pPr>
      <w:r w:rsidRPr="003C080B">
        <w:rPr>
          <w:rFonts w:cs="Arial"/>
        </w:rPr>
        <w:t>At the successful completion of this course, students will be able to:</w:t>
      </w:r>
    </w:p>
    <w:p w:rsidR="00D22A8F" w:rsidRPr="00B02292" w:rsidRDefault="00D22A8F" w:rsidP="00D22A8F">
      <w:pPr>
        <w:pStyle w:val="BodyTextIndent"/>
        <w:numPr>
          <w:ilvl w:val="0"/>
          <w:numId w:val="2"/>
        </w:numPr>
        <w:tabs>
          <w:tab w:val="clear" w:pos="851"/>
        </w:tabs>
        <w:spacing w:before="60" w:line="240" w:lineRule="auto"/>
        <w:ind w:left="567" w:hanging="567"/>
        <w:rPr>
          <w:rFonts w:cs="Arial"/>
          <w:lang w:val="en-NZ"/>
        </w:rPr>
      </w:pPr>
      <w:commentRangeStart w:id="3"/>
      <w:commentRangeStart w:id="4"/>
      <w:r w:rsidRPr="00B02292">
        <w:rPr>
          <w:rFonts w:cs="Arial"/>
          <w:lang w:val="en-NZ"/>
        </w:rPr>
        <w:t>Use standard multimedia authoring applications to a high degree of competence.</w:t>
      </w:r>
      <w:commentRangeEnd w:id="3"/>
      <w:r w:rsidR="00423DFC">
        <w:rPr>
          <w:rStyle w:val="CommentReference"/>
        </w:rPr>
        <w:commentReference w:id="3"/>
      </w:r>
      <w:commentRangeEnd w:id="4"/>
      <w:r w:rsidR="00B25425">
        <w:rPr>
          <w:rStyle w:val="CommentReference"/>
        </w:rPr>
        <w:commentReference w:id="4"/>
      </w:r>
    </w:p>
    <w:p w:rsidR="00D22A8F" w:rsidRPr="00B02292" w:rsidRDefault="00423DFC" w:rsidP="00D22A8F">
      <w:pPr>
        <w:pStyle w:val="BodyTextIndent"/>
        <w:numPr>
          <w:ilvl w:val="0"/>
          <w:numId w:val="2"/>
        </w:numPr>
        <w:tabs>
          <w:tab w:val="clear" w:pos="851"/>
        </w:tabs>
        <w:spacing w:before="60" w:line="240" w:lineRule="auto"/>
        <w:ind w:left="567" w:hanging="567"/>
        <w:rPr>
          <w:rFonts w:cs="Arial"/>
          <w:lang w:val="en-NZ"/>
        </w:rPr>
      </w:pPr>
      <w:ins w:id="5" w:author="Maggie Wells" w:date="2016-08-22T09:53:00Z">
        <w:r>
          <w:rPr>
            <w:rFonts w:cs="Arial"/>
            <w:lang w:val="en-NZ"/>
          </w:rPr>
          <w:t xml:space="preserve">Use standard multimedia authoring applications to </w:t>
        </w:r>
      </w:ins>
      <w:del w:id="6" w:author="Maggie Wells" w:date="2016-08-22T09:54:00Z">
        <w:r w:rsidR="00D22A8F" w:rsidRPr="00B02292" w:rsidDel="00423DFC">
          <w:rPr>
            <w:rFonts w:cs="Arial"/>
            <w:lang w:val="en-NZ"/>
          </w:rPr>
          <w:delText xml:space="preserve">Design </w:delText>
        </w:r>
      </w:del>
      <w:ins w:id="7" w:author="Maggie Wells" w:date="2016-08-22T09:54:00Z">
        <w:r>
          <w:rPr>
            <w:rFonts w:cs="Arial"/>
            <w:lang w:val="en-NZ"/>
          </w:rPr>
          <w:t>d</w:t>
        </w:r>
        <w:r w:rsidRPr="00B02292">
          <w:rPr>
            <w:rFonts w:cs="Arial"/>
            <w:lang w:val="en-NZ"/>
          </w:rPr>
          <w:t xml:space="preserve">esign </w:t>
        </w:r>
      </w:ins>
      <w:r w:rsidR="00D22A8F" w:rsidRPr="00B02292">
        <w:rPr>
          <w:rFonts w:cs="Arial"/>
          <w:lang w:val="en-NZ"/>
        </w:rPr>
        <w:t xml:space="preserve">multimedia products following </w:t>
      </w:r>
      <w:r w:rsidR="00A66ABA">
        <w:rPr>
          <w:rFonts w:cs="Arial"/>
          <w:lang w:val="en-NZ"/>
        </w:rPr>
        <w:t>robust,</w:t>
      </w:r>
      <w:r w:rsidR="00D22A8F" w:rsidRPr="00B02292">
        <w:rPr>
          <w:rFonts w:cs="Arial"/>
          <w:lang w:val="en-NZ"/>
        </w:rPr>
        <w:t xml:space="preserve"> aesthetic and human interface principles.</w:t>
      </w:r>
    </w:p>
    <w:p w:rsidR="00D22A8F" w:rsidRPr="00B02292" w:rsidRDefault="007D7D72" w:rsidP="00D22A8F">
      <w:pPr>
        <w:pStyle w:val="BodyTextIndent"/>
        <w:numPr>
          <w:ilvl w:val="0"/>
          <w:numId w:val="2"/>
        </w:numPr>
        <w:tabs>
          <w:tab w:val="clear" w:pos="851"/>
        </w:tabs>
        <w:spacing w:before="60" w:line="240" w:lineRule="auto"/>
        <w:ind w:left="567" w:hanging="567"/>
        <w:rPr>
          <w:rFonts w:cs="Arial"/>
          <w:lang w:val="en-NZ"/>
        </w:rPr>
      </w:pPr>
      <w:r>
        <w:rPr>
          <w:rFonts w:cs="Arial"/>
          <w:lang w:val="en-NZ"/>
        </w:rPr>
        <w:t>D</w:t>
      </w:r>
      <w:r w:rsidR="00D22A8F" w:rsidRPr="00B02292">
        <w:rPr>
          <w:rFonts w:cs="Arial"/>
          <w:lang w:val="en-NZ"/>
        </w:rPr>
        <w:t xml:space="preserve">esign and deploy </w:t>
      </w:r>
      <w:r>
        <w:rPr>
          <w:rFonts w:cs="Arial"/>
          <w:lang w:val="en-NZ"/>
        </w:rPr>
        <w:t xml:space="preserve">high-quality multimedia products </w:t>
      </w:r>
      <w:r w:rsidR="00D22A8F" w:rsidRPr="00B02292">
        <w:rPr>
          <w:rFonts w:cs="Arial"/>
          <w:lang w:val="en-NZ"/>
        </w:rPr>
        <w:t>accommodating hardware and infrastructure limitations.</w:t>
      </w:r>
    </w:p>
    <w:p w:rsidR="00D22A8F" w:rsidRPr="00B02292" w:rsidRDefault="00D22A8F" w:rsidP="00D22A8F">
      <w:pPr>
        <w:pStyle w:val="BodyTextIndent"/>
        <w:numPr>
          <w:ilvl w:val="0"/>
          <w:numId w:val="2"/>
        </w:numPr>
        <w:tabs>
          <w:tab w:val="clear" w:pos="851"/>
        </w:tabs>
        <w:spacing w:before="60" w:line="240" w:lineRule="auto"/>
        <w:ind w:left="567" w:hanging="567"/>
        <w:rPr>
          <w:rFonts w:cs="Arial"/>
          <w:lang w:val="en-NZ"/>
        </w:rPr>
      </w:pPr>
      <w:commentRangeStart w:id="8"/>
      <w:r>
        <w:rPr>
          <w:rFonts w:cs="Arial"/>
          <w:lang w:val="en-NZ"/>
        </w:rPr>
        <w:t>P</w:t>
      </w:r>
      <w:r w:rsidRPr="00B02292">
        <w:rPr>
          <w:rFonts w:cs="Arial"/>
          <w:lang w:val="en-NZ"/>
        </w:rPr>
        <w:t>roduce high</w:t>
      </w:r>
      <w:r w:rsidR="007D7D72">
        <w:rPr>
          <w:rFonts w:cs="Arial"/>
          <w:lang w:val="en-NZ"/>
        </w:rPr>
        <w:t>-</w:t>
      </w:r>
      <w:r w:rsidRPr="00B02292">
        <w:rPr>
          <w:rFonts w:cs="Arial"/>
          <w:lang w:val="en-NZ"/>
        </w:rPr>
        <w:t xml:space="preserve">quality multimedia products </w:t>
      </w:r>
      <w:r>
        <w:rPr>
          <w:rFonts w:cs="Arial"/>
          <w:lang w:val="en-NZ"/>
        </w:rPr>
        <w:t>f</w:t>
      </w:r>
      <w:r w:rsidRPr="00B02292">
        <w:rPr>
          <w:rFonts w:cs="Arial"/>
          <w:lang w:val="en-NZ"/>
        </w:rPr>
        <w:t>ollow</w:t>
      </w:r>
      <w:r>
        <w:rPr>
          <w:rFonts w:cs="Arial"/>
          <w:lang w:val="en-NZ"/>
        </w:rPr>
        <w:t>ing</w:t>
      </w:r>
      <w:r w:rsidRPr="00B02292">
        <w:rPr>
          <w:rFonts w:cs="Arial"/>
          <w:lang w:val="en-NZ"/>
        </w:rPr>
        <w:t xml:space="preserve"> </w:t>
      </w:r>
      <w:r w:rsidR="00A66ABA">
        <w:rPr>
          <w:rFonts w:cs="Arial"/>
          <w:lang w:val="en-NZ"/>
        </w:rPr>
        <w:t>robust</w:t>
      </w:r>
      <w:r w:rsidRPr="00B02292">
        <w:rPr>
          <w:rFonts w:cs="Arial"/>
          <w:lang w:val="en-NZ"/>
        </w:rPr>
        <w:t xml:space="preserve"> development processes.</w:t>
      </w:r>
      <w:commentRangeEnd w:id="8"/>
      <w:r w:rsidR="00423DFC">
        <w:rPr>
          <w:rStyle w:val="CommentReference"/>
        </w:rPr>
        <w:commentReference w:id="8"/>
      </w:r>
    </w:p>
    <w:p w:rsidR="00D22A8F" w:rsidRPr="00A5605C" w:rsidRDefault="00D22A8F" w:rsidP="00D22A8F">
      <w:pPr>
        <w:pStyle w:val="BodyTextIndent"/>
        <w:spacing w:before="240"/>
        <w:ind w:left="0"/>
        <w:rPr>
          <w:rFonts w:cs="Arial"/>
          <w:b/>
          <w:i/>
          <w:sz w:val="22"/>
          <w:szCs w:val="22"/>
        </w:rPr>
      </w:pPr>
      <w:r>
        <w:rPr>
          <w:rFonts w:cs="Arial"/>
          <w:b/>
          <w:i/>
          <w:sz w:val="22"/>
          <w:szCs w:val="22"/>
        </w:rPr>
        <w:t xml:space="preserve">Indicative </w:t>
      </w:r>
      <w:commentRangeStart w:id="9"/>
      <w:r w:rsidRPr="003C080B">
        <w:rPr>
          <w:rFonts w:cs="Arial"/>
          <w:b/>
          <w:i/>
          <w:sz w:val="22"/>
          <w:szCs w:val="22"/>
        </w:rPr>
        <w:t>Content</w:t>
      </w:r>
      <w:commentRangeEnd w:id="9"/>
      <w:r w:rsidR="00E4792B">
        <w:rPr>
          <w:rStyle w:val="CommentReference"/>
        </w:rPr>
        <w:commentReference w:id="9"/>
      </w:r>
    </w:p>
    <w:p w:rsidR="00D22A8F" w:rsidRPr="006340B4" w:rsidRDefault="00D22A8F" w:rsidP="00D22A8F">
      <w:pPr>
        <w:numPr>
          <w:ilvl w:val="0"/>
          <w:numId w:val="3"/>
        </w:numPr>
        <w:tabs>
          <w:tab w:val="clear" w:pos="360"/>
          <w:tab w:val="num" w:pos="426"/>
        </w:tabs>
        <w:spacing w:after="60"/>
        <w:ind w:left="426" w:hanging="426"/>
        <w:rPr>
          <w:rFonts w:cs="Arial"/>
        </w:rPr>
      </w:pPr>
      <w:r>
        <w:rPr>
          <w:rFonts w:cs="Arial"/>
        </w:rPr>
        <w:t>Web page and multimedia application design</w:t>
      </w:r>
    </w:p>
    <w:p w:rsidR="00D22A8F" w:rsidRDefault="00D22A8F" w:rsidP="00D22A8F">
      <w:pPr>
        <w:numPr>
          <w:ilvl w:val="0"/>
          <w:numId w:val="3"/>
        </w:numPr>
        <w:tabs>
          <w:tab w:val="clear" w:pos="360"/>
          <w:tab w:val="num" w:pos="426"/>
        </w:tabs>
        <w:spacing w:after="60"/>
        <w:ind w:left="426" w:hanging="426"/>
        <w:rPr>
          <w:rFonts w:cs="Arial"/>
        </w:rPr>
      </w:pPr>
      <w:r>
        <w:rPr>
          <w:rFonts w:cs="Arial"/>
        </w:rPr>
        <w:t>Image processing</w:t>
      </w:r>
    </w:p>
    <w:p w:rsidR="00D22A8F" w:rsidRDefault="00D22A8F" w:rsidP="00D22A8F">
      <w:pPr>
        <w:numPr>
          <w:ilvl w:val="0"/>
          <w:numId w:val="3"/>
        </w:numPr>
        <w:tabs>
          <w:tab w:val="clear" w:pos="360"/>
          <w:tab w:val="num" w:pos="426"/>
        </w:tabs>
        <w:spacing w:after="60"/>
        <w:ind w:left="426" w:hanging="426"/>
        <w:rPr>
          <w:rFonts w:cs="Arial"/>
        </w:rPr>
      </w:pPr>
      <w:r>
        <w:rPr>
          <w:rFonts w:cs="Arial"/>
        </w:rPr>
        <w:t xml:space="preserve">2D keyframe and programmed animation </w:t>
      </w:r>
      <w:bookmarkStart w:id="10" w:name="_GoBack"/>
      <w:bookmarkEnd w:id="10"/>
    </w:p>
    <w:p w:rsidR="00D22A8F" w:rsidRDefault="00D22A8F" w:rsidP="00D22A8F">
      <w:pPr>
        <w:numPr>
          <w:ilvl w:val="0"/>
          <w:numId w:val="3"/>
        </w:numPr>
        <w:tabs>
          <w:tab w:val="clear" w:pos="360"/>
          <w:tab w:val="num" w:pos="426"/>
        </w:tabs>
        <w:spacing w:after="60"/>
        <w:ind w:left="426" w:hanging="426"/>
        <w:rPr>
          <w:rFonts w:cs="Arial"/>
        </w:rPr>
      </w:pPr>
      <w:r>
        <w:rPr>
          <w:rFonts w:cs="Arial"/>
        </w:rPr>
        <w:t>Digital audio capture, editing and deployment</w:t>
      </w:r>
    </w:p>
    <w:p w:rsidR="00D22A8F" w:rsidRDefault="00D22A8F" w:rsidP="00D22A8F">
      <w:pPr>
        <w:numPr>
          <w:ilvl w:val="0"/>
          <w:numId w:val="3"/>
        </w:numPr>
        <w:tabs>
          <w:tab w:val="clear" w:pos="360"/>
          <w:tab w:val="num" w:pos="426"/>
        </w:tabs>
        <w:spacing w:after="60"/>
        <w:ind w:left="426" w:hanging="426"/>
        <w:rPr>
          <w:rFonts w:cs="Arial"/>
        </w:rPr>
      </w:pPr>
      <w:r>
        <w:rPr>
          <w:rFonts w:cs="Arial"/>
        </w:rPr>
        <w:t>Video capture, editing and deployment</w:t>
      </w:r>
    </w:p>
    <w:p w:rsidR="00D22A8F" w:rsidRDefault="00D22A8F" w:rsidP="00D22A8F">
      <w:pPr>
        <w:numPr>
          <w:ilvl w:val="0"/>
          <w:numId w:val="3"/>
        </w:numPr>
        <w:tabs>
          <w:tab w:val="clear" w:pos="360"/>
          <w:tab w:val="num" w:pos="426"/>
        </w:tabs>
        <w:spacing w:after="60"/>
        <w:ind w:left="426" w:hanging="426"/>
        <w:rPr>
          <w:rFonts w:cs="Arial"/>
        </w:rPr>
      </w:pPr>
      <w:r>
        <w:rPr>
          <w:rFonts w:cs="Arial"/>
        </w:rPr>
        <w:t>Multimedia application project work</w:t>
      </w:r>
    </w:p>
    <w:p w:rsidR="00565236" w:rsidRDefault="00565236" w:rsidP="00D22A8F">
      <w:pPr>
        <w:numPr>
          <w:ilvl w:val="0"/>
          <w:numId w:val="3"/>
        </w:numPr>
        <w:tabs>
          <w:tab w:val="clear" w:pos="360"/>
          <w:tab w:val="num" w:pos="426"/>
        </w:tabs>
        <w:spacing w:after="60"/>
        <w:ind w:left="426" w:hanging="426"/>
        <w:rPr>
          <w:rFonts w:cs="Arial"/>
        </w:rPr>
      </w:pPr>
      <w:r>
        <w:rPr>
          <w:rFonts w:cs="Arial"/>
        </w:rPr>
        <w:t>Compression</w:t>
      </w:r>
    </w:p>
    <w:p w:rsidR="00565236" w:rsidRDefault="00565236" w:rsidP="00D22A8F">
      <w:pPr>
        <w:numPr>
          <w:ilvl w:val="0"/>
          <w:numId w:val="3"/>
        </w:numPr>
        <w:tabs>
          <w:tab w:val="clear" w:pos="360"/>
          <w:tab w:val="num" w:pos="426"/>
        </w:tabs>
        <w:spacing w:after="60"/>
        <w:ind w:left="426" w:hanging="426"/>
        <w:rPr>
          <w:rFonts w:cs="Arial"/>
        </w:rPr>
      </w:pPr>
      <w:r>
        <w:rPr>
          <w:rFonts w:cs="Arial"/>
        </w:rPr>
        <w:t>Streaming</w:t>
      </w:r>
    </w:p>
    <w:p w:rsidR="00565236" w:rsidRDefault="00565236" w:rsidP="00D22A8F">
      <w:pPr>
        <w:numPr>
          <w:ilvl w:val="0"/>
          <w:numId w:val="3"/>
        </w:numPr>
        <w:tabs>
          <w:tab w:val="clear" w:pos="360"/>
          <w:tab w:val="num" w:pos="426"/>
        </w:tabs>
        <w:spacing w:after="60"/>
        <w:ind w:left="426" w:hanging="426"/>
        <w:rPr>
          <w:rFonts w:cs="Arial"/>
        </w:rPr>
      </w:pPr>
      <w:r>
        <w:rPr>
          <w:rFonts w:cs="Arial"/>
        </w:rPr>
        <w:t>Delivery of multimedia over network</w:t>
      </w:r>
    </w:p>
    <w:p w:rsidR="00565236" w:rsidRPr="006340B4" w:rsidRDefault="00565236" w:rsidP="00D22A8F">
      <w:pPr>
        <w:numPr>
          <w:ilvl w:val="0"/>
          <w:numId w:val="3"/>
        </w:numPr>
        <w:tabs>
          <w:tab w:val="clear" w:pos="360"/>
          <w:tab w:val="num" w:pos="426"/>
        </w:tabs>
        <w:spacing w:after="60"/>
        <w:ind w:left="426" w:hanging="426"/>
        <w:rPr>
          <w:rFonts w:cs="Arial"/>
        </w:rPr>
      </w:pPr>
      <w:r>
        <w:rPr>
          <w:rFonts w:cs="Arial"/>
        </w:rPr>
        <w:t>Open and closed data formats</w:t>
      </w:r>
    </w:p>
    <w:p w:rsidR="00D22A8F" w:rsidRPr="003C080B" w:rsidRDefault="00D22A8F" w:rsidP="00D22A8F">
      <w:pPr>
        <w:pStyle w:val="BodyTextIndent"/>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tblPr>
      <w:tblGrid>
        <w:gridCol w:w="4917"/>
        <w:gridCol w:w="1260"/>
        <w:gridCol w:w="2152"/>
      </w:tblGrid>
      <w:tr w:rsidR="00D22A8F" w:rsidRPr="00572BAB" w:rsidTr="00A920F7">
        <w:tc>
          <w:tcPr>
            <w:tcW w:w="4917" w:type="dxa"/>
            <w:shd w:val="clear" w:color="auto" w:fill="auto"/>
          </w:tcPr>
          <w:p w:rsidR="00D22A8F" w:rsidRPr="00572BAB" w:rsidRDefault="00D22A8F" w:rsidP="00A920F7">
            <w:pPr>
              <w:pStyle w:val="BodyTextIndent"/>
              <w:spacing w:after="0"/>
              <w:ind w:left="0"/>
              <w:rPr>
                <w:rFonts w:cs="Arial"/>
                <w:b/>
              </w:rPr>
            </w:pPr>
            <w:r w:rsidRPr="00572BAB">
              <w:rPr>
                <w:rFonts w:cs="Arial"/>
                <w:b/>
              </w:rPr>
              <w:t>Assessment Activity</w:t>
            </w:r>
          </w:p>
        </w:tc>
        <w:tc>
          <w:tcPr>
            <w:tcW w:w="1260" w:type="dxa"/>
            <w:shd w:val="clear" w:color="auto" w:fill="auto"/>
          </w:tcPr>
          <w:p w:rsidR="00D22A8F" w:rsidRPr="00572BAB" w:rsidRDefault="00D22A8F" w:rsidP="00A920F7">
            <w:pPr>
              <w:pStyle w:val="BodyTextIndent"/>
              <w:spacing w:after="0"/>
              <w:ind w:left="0"/>
              <w:jc w:val="center"/>
              <w:rPr>
                <w:rFonts w:cs="Arial"/>
                <w:b/>
              </w:rPr>
            </w:pPr>
            <w:r w:rsidRPr="00572BAB">
              <w:rPr>
                <w:rFonts w:cs="Arial"/>
                <w:b/>
              </w:rPr>
              <w:t>Weighting</w:t>
            </w:r>
          </w:p>
        </w:tc>
        <w:tc>
          <w:tcPr>
            <w:tcW w:w="2152" w:type="dxa"/>
            <w:shd w:val="clear" w:color="auto" w:fill="auto"/>
          </w:tcPr>
          <w:p w:rsidR="00D22A8F" w:rsidRPr="00572BAB" w:rsidRDefault="00D22A8F" w:rsidP="00A920F7">
            <w:pPr>
              <w:pStyle w:val="BodyTextIndent"/>
              <w:spacing w:after="0"/>
              <w:ind w:left="0"/>
              <w:rPr>
                <w:rFonts w:cs="Arial"/>
                <w:b/>
              </w:rPr>
            </w:pPr>
            <w:r w:rsidRPr="00572BAB">
              <w:rPr>
                <w:rFonts w:cs="Arial"/>
                <w:b/>
              </w:rPr>
              <w:t>Learning Outcomes</w:t>
            </w:r>
          </w:p>
        </w:tc>
      </w:tr>
      <w:tr w:rsidR="00D22A8F" w:rsidRPr="00572BAB" w:rsidTr="00A920F7">
        <w:tc>
          <w:tcPr>
            <w:tcW w:w="4917" w:type="dxa"/>
            <w:shd w:val="clear" w:color="auto" w:fill="auto"/>
          </w:tcPr>
          <w:p w:rsidR="00D22A8F" w:rsidRPr="00572BAB" w:rsidRDefault="00D22A8F" w:rsidP="00A920F7">
            <w:pPr>
              <w:pStyle w:val="BodyTextIndent"/>
              <w:spacing w:after="0"/>
              <w:ind w:left="0"/>
              <w:rPr>
                <w:rFonts w:cs="Arial"/>
              </w:rPr>
            </w:pPr>
            <w:r>
              <w:rPr>
                <w:rFonts w:cs="Arial"/>
              </w:rPr>
              <w:t xml:space="preserve"> Projects</w:t>
            </w:r>
          </w:p>
        </w:tc>
        <w:tc>
          <w:tcPr>
            <w:tcW w:w="1260" w:type="dxa"/>
            <w:shd w:val="clear" w:color="auto" w:fill="auto"/>
          </w:tcPr>
          <w:p w:rsidR="00D22A8F" w:rsidRPr="00572BAB" w:rsidRDefault="00D22A8F" w:rsidP="00A920F7">
            <w:pPr>
              <w:pStyle w:val="BodyTextIndent"/>
              <w:spacing w:after="0"/>
              <w:ind w:left="0"/>
              <w:jc w:val="center"/>
              <w:rPr>
                <w:rFonts w:cs="Arial"/>
              </w:rPr>
            </w:pPr>
            <w:r>
              <w:rPr>
                <w:rFonts w:cs="Arial"/>
              </w:rPr>
              <w:t>40%</w:t>
            </w:r>
          </w:p>
        </w:tc>
        <w:tc>
          <w:tcPr>
            <w:tcW w:w="2152" w:type="dxa"/>
            <w:shd w:val="clear" w:color="auto" w:fill="auto"/>
          </w:tcPr>
          <w:p w:rsidR="00D22A8F" w:rsidRPr="00572BAB" w:rsidRDefault="00D22A8F" w:rsidP="00A920F7">
            <w:pPr>
              <w:pStyle w:val="BodyTextIndent"/>
              <w:spacing w:after="0"/>
              <w:ind w:left="0"/>
              <w:rPr>
                <w:rFonts w:cs="Arial"/>
              </w:rPr>
            </w:pPr>
            <w:r w:rsidRPr="00572BAB">
              <w:rPr>
                <w:rFonts w:cs="Arial"/>
              </w:rPr>
              <w:t>1,2,3</w:t>
            </w:r>
            <w:r>
              <w:rPr>
                <w:rFonts w:cs="Arial"/>
              </w:rPr>
              <w:t>,4</w:t>
            </w:r>
          </w:p>
        </w:tc>
      </w:tr>
      <w:tr w:rsidR="00D22A8F" w:rsidRPr="00572BAB" w:rsidTr="00A920F7">
        <w:tc>
          <w:tcPr>
            <w:tcW w:w="4917" w:type="dxa"/>
            <w:shd w:val="clear" w:color="auto" w:fill="auto"/>
          </w:tcPr>
          <w:p w:rsidR="00D22A8F" w:rsidRPr="00572BAB" w:rsidRDefault="00D22A8F" w:rsidP="00A920F7">
            <w:pPr>
              <w:pStyle w:val="BodyTextIndent"/>
              <w:spacing w:after="0"/>
              <w:ind w:left="0"/>
              <w:rPr>
                <w:rFonts w:cs="Arial"/>
              </w:rPr>
            </w:pPr>
            <w:r>
              <w:rPr>
                <w:rFonts w:cs="Arial"/>
              </w:rPr>
              <w:t xml:space="preserve"> Portfolio</w:t>
            </w:r>
          </w:p>
        </w:tc>
        <w:tc>
          <w:tcPr>
            <w:tcW w:w="1260" w:type="dxa"/>
            <w:shd w:val="clear" w:color="auto" w:fill="auto"/>
          </w:tcPr>
          <w:p w:rsidR="00D22A8F" w:rsidRPr="00572BAB" w:rsidRDefault="00D22A8F" w:rsidP="00A920F7">
            <w:pPr>
              <w:pStyle w:val="BodyTextIndent"/>
              <w:spacing w:after="0"/>
              <w:ind w:left="0"/>
              <w:jc w:val="center"/>
              <w:rPr>
                <w:rFonts w:cs="Arial"/>
              </w:rPr>
            </w:pPr>
            <w:r>
              <w:rPr>
                <w:rFonts w:cs="Arial"/>
              </w:rPr>
              <w:t>10%</w:t>
            </w:r>
          </w:p>
        </w:tc>
        <w:tc>
          <w:tcPr>
            <w:tcW w:w="2152" w:type="dxa"/>
            <w:shd w:val="clear" w:color="auto" w:fill="auto"/>
          </w:tcPr>
          <w:p w:rsidR="00D22A8F" w:rsidRPr="00572BAB" w:rsidRDefault="00D22A8F" w:rsidP="00A920F7">
            <w:pPr>
              <w:pStyle w:val="BodyTextIndent"/>
              <w:spacing w:after="0"/>
              <w:ind w:left="0"/>
              <w:rPr>
                <w:rFonts w:cs="Arial"/>
              </w:rPr>
            </w:pPr>
            <w:r>
              <w:rPr>
                <w:rFonts w:cs="Arial"/>
              </w:rPr>
              <w:t>3</w:t>
            </w:r>
          </w:p>
        </w:tc>
      </w:tr>
      <w:tr w:rsidR="00D22A8F" w:rsidRPr="00572BAB" w:rsidTr="00A920F7">
        <w:tc>
          <w:tcPr>
            <w:tcW w:w="4917" w:type="dxa"/>
            <w:shd w:val="clear" w:color="auto" w:fill="auto"/>
          </w:tcPr>
          <w:p w:rsidR="00D22A8F" w:rsidRPr="00572BAB" w:rsidRDefault="00D22A8F" w:rsidP="00A920F7">
            <w:pPr>
              <w:pStyle w:val="BodyTextIndent"/>
              <w:spacing w:after="0"/>
              <w:ind w:left="0"/>
              <w:rPr>
                <w:rFonts w:cs="Arial"/>
              </w:rPr>
            </w:pPr>
            <w:r>
              <w:rPr>
                <w:rFonts w:cs="Arial"/>
              </w:rPr>
              <w:t xml:space="preserve"> Assignment</w:t>
            </w:r>
          </w:p>
        </w:tc>
        <w:tc>
          <w:tcPr>
            <w:tcW w:w="1260" w:type="dxa"/>
            <w:shd w:val="clear" w:color="auto" w:fill="auto"/>
          </w:tcPr>
          <w:p w:rsidR="00D22A8F" w:rsidRPr="00572BAB" w:rsidRDefault="00D22A8F" w:rsidP="00A920F7">
            <w:pPr>
              <w:pStyle w:val="BodyTextIndent"/>
              <w:spacing w:after="0"/>
              <w:ind w:left="0"/>
              <w:jc w:val="center"/>
              <w:rPr>
                <w:rFonts w:cs="Arial"/>
              </w:rPr>
            </w:pPr>
            <w:r>
              <w:rPr>
                <w:rFonts w:cs="Arial"/>
              </w:rPr>
              <w:t>50%</w:t>
            </w:r>
          </w:p>
        </w:tc>
        <w:tc>
          <w:tcPr>
            <w:tcW w:w="2152" w:type="dxa"/>
            <w:shd w:val="clear" w:color="auto" w:fill="auto"/>
          </w:tcPr>
          <w:p w:rsidR="00D22A8F" w:rsidRPr="00572BAB" w:rsidRDefault="00D22A8F" w:rsidP="00A920F7">
            <w:pPr>
              <w:pStyle w:val="BodyTextIndent"/>
              <w:spacing w:after="0"/>
              <w:ind w:left="0"/>
              <w:rPr>
                <w:rFonts w:cs="Arial"/>
              </w:rPr>
            </w:pPr>
            <w:r w:rsidRPr="00572BAB">
              <w:rPr>
                <w:rFonts w:cs="Arial"/>
              </w:rPr>
              <w:t>1,3</w:t>
            </w:r>
          </w:p>
        </w:tc>
      </w:tr>
    </w:tbl>
    <w:p w:rsidR="00D22A8F" w:rsidRPr="003C080B" w:rsidRDefault="00D22A8F" w:rsidP="00D22A8F">
      <w:pPr>
        <w:pStyle w:val="BodyTextIndent"/>
        <w:spacing w:before="240"/>
        <w:ind w:left="0"/>
        <w:rPr>
          <w:rFonts w:cs="Arial"/>
          <w:b/>
          <w:i/>
          <w:sz w:val="22"/>
          <w:szCs w:val="22"/>
        </w:rPr>
      </w:pPr>
      <w:r w:rsidRPr="003C080B">
        <w:rPr>
          <w:rFonts w:cs="Arial"/>
          <w:b/>
          <w:i/>
          <w:sz w:val="22"/>
          <w:szCs w:val="22"/>
        </w:rPr>
        <w:t>Resources</w:t>
      </w:r>
    </w:p>
    <w:p w:rsidR="00D22A8F" w:rsidRDefault="00D22A8F" w:rsidP="00D22A8F">
      <w:pPr>
        <w:pStyle w:val="BodyTextIndent"/>
        <w:spacing w:before="60" w:after="60"/>
        <w:ind w:left="0"/>
        <w:rPr>
          <w:rFonts w:cs="Arial"/>
          <w:b/>
          <w:sz w:val="22"/>
          <w:szCs w:val="22"/>
        </w:rPr>
        <w:sectPr w:rsidR="00D22A8F" w:rsidSect="00680692">
          <w:footnotePr>
            <w:pos w:val="beneathText"/>
          </w:footnotePr>
          <w:pgSz w:w="11907" w:h="16840" w:code="9"/>
          <w:pgMar w:top="1440" w:right="1247" w:bottom="1440" w:left="1701" w:header="720" w:footer="720" w:gutter="0"/>
          <w:cols w:space="720"/>
          <w:docGrid w:linePitch="360"/>
        </w:sectPr>
      </w:pPr>
      <w:r>
        <w:rPr>
          <w:rFonts w:cs="Arial"/>
          <w:b/>
          <w:sz w:val="22"/>
          <w:szCs w:val="22"/>
        </w:rPr>
        <w:t>Required</w:t>
      </w:r>
    </w:p>
    <w:p w:rsidR="00890A38" w:rsidRPr="00C23FA8" w:rsidRDefault="00890A38" w:rsidP="00C23FA8">
      <w:pPr>
        <w:spacing w:line="240" w:lineRule="auto"/>
        <w:rPr>
          <w:rFonts w:cs="Arial"/>
        </w:rPr>
      </w:pPr>
    </w:p>
    <w:sectPr w:rsidR="00890A38" w:rsidRPr="00C23FA8" w:rsidSect="008C7199">
      <w:pgSz w:w="11906" w:h="16838" w:code="9"/>
      <w:pgMar w:top="1440" w:right="1440" w:bottom="1440" w:left="1440" w:header="567" w:footer="567"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Maggie Wells" w:date="2016-08-22T09:53:00Z" w:initials="MW">
    <w:p w:rsidR="00423DFC" w:rsidRDefault="00423DFC">
      <w:pPr>
        <w:pStyle w:val="CommentText"/>
      </w:pPr>
      <w:r>
        <w:rPr>
          <w:rStyle w:val="CommentReference"/>
        </w:rPr>
        <w:annotationRef/>
      </w:r>
      <w:r>
        <w:t>Part of LO 2?</w:t>
      </w:r>
    </w:p>
  </w:comment>
  <w:comment w:id="4" w:author="Patricia Haden" w:date="2016-09-07T10:56:00Z" w:initials="PH">
    <w:p w:rsidR="00B25425" w:rsidRDefault="00B25425">
      <w:pPr>
        <w:pStyle w:val="CommentText"/>
      </w:pPr>
      <w:r>
        <w:rPr>
          <w:rStyle w:val="CommentReference"/>
        </w:rPr>
        <w:annotationRef/>
      </w:r>
      <w:r>
        <w:t>No, the applications are not part of the design process.</w:t>
      </w:r>
    </w:p>
  </w:comment>
  <w:comment w:id="8" w:author="Maggie Wells" w:date="2016-08-22T09:55:00Z" w:initials="MW">
    <w:p w:rsidR="00423DFC" w:rsidRDefault="00423DFC">
      <w:pPr>
        <w:pStyle w:val="CommentText"/>
      </w:pPr>
      <w:r>
        <w:rPr>
          <w:rStyle w:val="CommentReference"/>
        </w:rPr>
        <w:annotationRef/>
      </w:r>
      <w:r>
        <w:t>If they are designing are they producing? Is this the same as LO 2?</w:t>
      </w:r>
    </w:p>
  </w:comment>
  <w:comment w:id="9" w:author="Patricia Haden" w:date="2016-09-07T10:57:00Z" w:initials="PH">
    <w:p w:rsidR="00E4792B" w:rsidRDefault="00E4792B">
      <w:pPr>
        <w:pStyle w:val="CommentText"/>
      </w:pPr>
      <w:r>
        <w:rPr>
          <w:rStyle w:val="CommentReference"/>
        </w:rPr>
        <w:annotationRef/>
      </w:r>
      <w:r>
        <w:t>LO4 could be combined with LO1</w:t>
      </w:r>
      <w:r w:rsidR="004643DB">
        <w:t xml:space="preserve"> (...competence to produce...)</w:t>
      </w:r>
      <w:r>
        <w:t>, but not with LO2.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6C2048" w15:done="0"/>
  <w15:commentEx w15:paraId="601F4E55"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58B3" w:rsidRDefault="00B458B3" w:rsidP="00C23FA8">
      <w:pPr>
        <w:spacing w:line="240" w:lineRule="auto"/>
      </w:pPr>
      <w:r>
        <w:separator/>
      </w:r>
    </w:p>
  </w:endnote>
  <w:endnote w:type="continuationSeparator" w:id="0">
    <w:p w:rsidR="00B458B3" w:rsidRDefault="00B458B3" w:rsidP="00C23FA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58B3" w:rsidRDefault="00B458B3" w:rsidP="00C23FA8">
      <w:pPr>
        <w:spacing w:line="240" w:lineRule="auto"/>
      </w:pPr>
      <w:r>
        <w:separator/>
      </w:r>
    </w:p>
  </w:footnote>
  <w:footnote w:type="continuationSeparator" w:id="0">
    <w:p w:rsidR="00B458B3" w:rsidRDefault="00B458B3" w:rsidP="00C23FA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cs="Times New Roman" w:hint="default"/>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22FB3C2E"/>
    <w:multiLevelType w:val="hybridMultilevel"/>
    <w:tmpl w:val="BC5E0548"/>
    <w:lvl w:ilvl="0" w:tplc="1409000F">
      <w:start w:val="1"/>
      <w:numFmt w:val="decimal"/>
      <w:lvlText w:val="%1."/>
      <w:lvlJc w:val="left"/>
      <w:pPr>
        <w:ind w:left="-180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360" w:hanging="180"/>
      </w:pPr>
    </w:lvl>
    <w:lvl w:ilvl="3" w:tplc="1409000F" w:tentative="1">
      <w:start w:val="1"/>
      <w:numFmt w:val="decimal"/>
      <w:lvlText w:val="%4."/>
      <w:lvlJc w:val="left"/>
      <w:pPr>
        <w:ind w:left="360" w:hanging="360"/>
      </w:pPr>
    </w:lvl>
    <w:lvl w:ilvl="4" w:tplc="14090019" w:tentative="1">
      <w:start w:val="1"/>
      <w:numFmt w:val="lowerLetter"/>
      <w:lvlText w:val="%5."/>
      <w:lvlJc w:val="left"/>
      <w:pPr>
        <w:ind w:left="1080" w:hanging="360"/>
      </w:pPr>
    </w:lvl>
    <w:lvl w:ilvl="5" w:tplc="1409001B" w:tentative="1">
      <w:start w:val="1"/>
      <w:numFmt w:val="lowerRoman"/>
      <w:lvlText w:val="%6."/>
      <w:lvlJc w:val="right"/>
      <w:pPr>
        <w:ind w:left="1800" w:hanging="180"/>
      </w:pPr>
    </w:lvl>
    <w:lvl w:ilvl="6" w:tplc="1409000F" w:tentative="1">
      <w:start w:val="1"/>
      <w:numFmt w:val="decimal"/>
      <w:lvlText w:val="%7."/>
      <w:lvlJc w:val="left"/>
      <w:pPr>
        <w:ind w:left="2520" w:hanging="360"/>
      </w:pPr>
    </w:lvl>
    <w:lvl w:ilvl="7" w:tplc="14090019" w:tentative="1">
      <w:start w:val="1"/>
      <w:numFmt w:val="lowerLetter"/>
      <w:lvlText w:val="%8."/>
      <w:lvlJc w:val="left"/>
      <w:pPr>
        <w:ind w:left="3240" w:hanging="360"/>
      </w:pPr>
    </w:lvl>
    <w:lvl w:ilvl="8" w:tplc="1409001B" w:tentative="1">
      <w:start w:val="1"/>
      <w:numFmt w:val="lowerRoman"/>
      <w:lvlText w:val="%9."/>
      <w:lvlJc w:val="right"/>
      <w:pPr>
        <w:ind w:left="3960" w:hanging="180"/>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gie Wells">
    <w15:presenceInfo w15:providerId="AD" w15:userId="S-1-5-21-2157508438-983018921-489459724-5451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footnotePr>
    <w:pos w:val="beneathText"/>
    <w:footnote w:id="-1"/>
    <w:footnote w:id="0"/>
  </w:footnotePr>
  <w:endnotePr>
    <w:endnote w:id="-1"/>
    <w:endnote w:id="0"/>
  </w:endnotePr>
  <w:compat/>
  <w:rsids>
    <w:rsidRoot w:val="00D22A8F"/>
    <w:rsid w:val="00423DFC"/>
    <w:rsid w:val="004643DB"/>
    <w:rsid w:val="00565236"/>
    <w:rsid w:val="007D7D72"/>
    <w:rsid w:val="00890A38"/>
    <w:rsid w:val="008C7199"/>
    <w:rsid w:val="009C3214"/>
    <w:rsid w:val="00A66ABA"/>
    <w:rsid w:val="00B25425"/>
    <w:rsid w:val="00B458B3"/>
    <w:rsid w:val="00C23FA8"/>
    <w:rsid w:val="00CA13D4"/>
    <w:rsid w:val="00CF6891"/>
    <w:rsid w:val="00D027D0"/>
    <w:rsid w:val="00D22A8F"/>
    <w:rsid w:val="00E4792B"/>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A8F"/>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D22A8F"/>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D22A8F"/>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D22A8F"/>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rsid w:val="00D22A8F"/>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D22A8F"/>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D22A8F"/>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D22A8F"/>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D22A8F"/>
    <w:rPr>
      <w:rFonts w:ascii="Arial" w:eastAsia="Times New Roman" w:hAnsi="Arial" w:cs="Times New Roman"/>
      <w:sz w:val="20"/>
      <w:szCs w:val="20"/>
      <w:lang w:val="en-AU" w:eastAsia="ar-SA"/>
    </w:rPr>
  </w:style>
  <w:style w:type="character" w:styleId="CommentReference">
    <w:name w:val="annotation reference"/>
    <w:basedOn w:val="DefaultParagraphFont"/>
    <w:uiPriority w:val="99"/>
    <w:semiHidden/>
    <w:unhideWhenUsed/>
    <w:rsid w:val="00423DFC"/>
    <w:rPr>
      <w:sz w:val="16"/>
      <w:szCs w:val="16"/>
    </w:rPr>
  </w:style>
  <w:style w:type="paragraph" w:styleId="CommentText">
    <w:name w:val="annotation text"/>
    <w:basedOn w:val="Normal"/>
    <w:link w:val="CommentTextChar"/>
    <w:uiPriority w:val="99"/>
    <w:semiHidden/>
    <w:unhideWhenUsed/>
    <w:rsid w:val="00423DFC"/>
    <w:pPr>
      <w:spacing w:line="240" w:lineRule="auto"/>
    </w:pPr>
  </w:style>
  <w:style w:type="character" w:customStyle="1" w:styleId="CommentTextChar">
    <w:name w:val="Comment Text Char"/>
    <w:basedOn w:val="DefaultParagraphFont"/>
    <w:link w:val="CommentText"/>
    <w:uiPriority w:val="99"/>
    <w:semiHidden/>
    <w:rsid w:val="00423DFC"/>
    <w:rPr>
      <w:rFonts w:ascii="Arial" w:eastAsia="Times New Roman" w:hAnsi="Arial" w:cs="Times New Roman"/>
      <w:sz w:val="20"/>
      <w:szCs w:val="20"/>
      <w:lang w:val="en-AU" w:eastAsia="ar-SA"/>
    </w:rPr>
  </w:style>
  <w:style w:type="paragraph" w:styleId="CommentSubject">
    <w:name w:val="annotation subject"/>
    <w:basedOn w:val="CommentText"/>
    <w:next w:val="CommentText"/>
    <w:link w:val="CommentSubjectChar"/>
    <w:uiPriority w:val="99"/>
    <w:semiHidden/>
    <w:unhideWhenUsed/>
    <w:rsid w:val="00423DFC"/>
    <w:rPr>
      <w:b/>
      <w:bCs/>
    </w:rPr>
  </w:style>
  <w:style w:type="character" w:customStyle="1" w:styleId="CommentSubjectChar">
    <w:name w:val="Comment Subject Char"/>
    <w:basedOn w:val="CommentTextChar"/>
    <w:link w:val="CommentSubject"/>
    <w:uiPriority w:val="99"/>
    <w:semiHidden/>
    <w:rsid w:val="00423DFC"/>
    <w:rPr>
      <w:rFonts w:ascii="Arial" w:eastAsia="Times New Roman" w:hAnsi="Arial" w:cs="Times New Roman"/>
      <w:b/>
      <w:bCs/>
      <w:sz w:val="20"/>
      <w:szCs w:val="20"/>
      <w:lang w:val="en-AU" w:eastAsia="ar-SA"/>
    </w:rPr>
  </w:style>
  <w:style w:type="paragraph" w:styleId="BalloonText">
    <w:name w:val="Balloon Text"/>
    <w:basedOn w:val="Normal"/>
    <w:link w:val="BalloonTextChar"/>
    <w:uiPriority w:val="99"/>
    <w:semiHidden/>
    <w:unhideWhenUsed/>
    <w:rsid w:val="00423DF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3DFC"/>
    <w:rPr>
      <w:rFonts w:ascii="Segoe UI" w:eastAsia="Times New Roman" w:hAnsi="Segoe UI" w:cs="Segoe UI"/>
      <w:sz w:val="18"/>
      <w:szCs w:val="18"/>
      <w:lang w:val="en-AU"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236</Words>
  <Characters>1350</Characters>
  <Application>Microsoft Office Word</Application>
  <DocSecurity>0</DocSecurity>
  <Lines>11</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Otago Polytechnic</Company>
  <LinksUpToDate>false</LinksUpToDate>
  <CharactersWithSpaces>1583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Parsons</dc:creator>
  <cp:keywords/>
  <dc:description/>
  <cp:lastModifiedBy>Patricia Haden</cp:lastModifiedBy>
  <cp:revision>8</cp:revision>
  <dcterms:created xsi:type="dcterms:W3CDTF">2016-05-15T20:29:00Z</dcterms:created>
  <dcterms:modified xsi:type="dcterms:W3CDTF">2016-09-06T22:57:00Z</dcterms:modified>
</cp:coreProperties>
</file>