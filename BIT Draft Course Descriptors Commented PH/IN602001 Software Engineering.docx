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A8" w:rsidRPr="001D5D3F" w:rsidRDefault="008451A8" w:rsidP="008451A8">
      <w:pPr>
        <w:pStyle w:val="Heading2"/>
      </w:pPr>
      <w:bookmarkStart w:id="0" w:name="_Toc433018321"/>
      <w:r>
        <w:t>Software Engineering</w:t>
      </w:r>
      <w:bookmarkEnd w:id="0"/>
      <w:r w:rsidR="0064084E">
        <w:t xml:space="preserve"> / Best Practices in Development</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8451A8" w:rsidRPr="00D86903"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IN602001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60</w:t>
            </w:r>
          </w:p>
        </w:tc>
      </w:tr>
      <w:tr w:rsidR="008451A8" w:rsidRPr="00D86903" w:rsidTr="005A179B">
        <w:trPr>
          <w:cantSplit/>
        </w:trPr>
        <w:tc>
          <w:tcPr>
            <w:tcW w:w="1548"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Level</w:t>
            </w:r>
          </w:p>
        </w:tc>
        <w:tc>
          <w:tcPr>
            <w:tcW w:w="1440"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6</w:t>
            </w:r>
          </w:p>
        </w:tc>
        <w:tc>
          <w:tcPr>
            <w:tcW w:w="3780"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0</w:t>
            </w:r>
          </w:p>
        </w:tc>
      </w:tr>
      <w:tr w:rsidR="008451A8" w:rsidRPr="00D86903" w:rsidTr="005A179B">
        <w:trPr>
          <w:cantSplit/>
        </w:trPr>
        <w:tc>
          <w:tcPr>
            <w:tcW w:w="1548"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Credits</w:t>
            </w:r>
          </w:p>
        </w:tc>
        <w:tc>
          <w:tcPr>
            <w:tcW w:w="1440"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15</w:t>
            </w:r>
          </w:p>
        </w:tc>
        <w:tc>
          <w:tcPr>
            <w:tcW w:w="3780" w:type="dxa"/>
            <w:tcBorders>
              <w:left w:val="single" w:sz="1" w:space="0" w:color="000000"/>
              <w:bottom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Self</w:t>
            </w:r>
            <w:r>
              <w:rPr>
                <w:rFonts w:cs="Arial"/>
                <w:i/>
              </w:rPr>
              <w:t>-</w:t>
            </w:r>
            <w:r w:rsidRPr="00D86903">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Pr>
                <w:rFonts w:cs="Arial"/>
              </w:rPr>
              <w:t>9</w:t>
            </w:r>
            <w:r w:rsidRPr="00D86903">
              <w:rPr>
                <w:rFonts w:cs="Arial"/>
              </w:rPr>
              <w:t>0</w:t>
            </w:r>
          </w:p>
        </w:tc>
      </w:tr>
      <w:tr w:rsidR="008451A8" w:rsidRPr="003C080B" w:rsidTr="005A179B">
        <w:trPr>
          <w:cantSplit/>
        </w:trPr>
        <w:tc>
          <w:tcPr>
            <w:tcW w:w="1548" w:type="dxa"/>
            <w:tcBorders>
              <w:left w:val="single" w:sz="1" w:space="0" w:color="000000"/>
              <w:bottom w:val="single" w:sz="4" w:space="0" w:color="auto"/>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rPr>
              <w:t>Prerequisites</w:t>
            </w:r>
          </w:p>
        </w:tc>
        <w:tc>
          <w:tcPr>
            <w:tcW w:w="1440" w:type="dxa"/>
            <w:tcBorders>
              <w:left w:val="single" w:sz="1" w:space="0" w:color="000000"/>
              <w:bottom w:val="single" w:sz="4" w:space="0" w:color="auto"/>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Pr>
                <w:rFonts w:cs="Arial"/>
              </w:rPr>
              <w:t>105 credits at Level 5</w:t>
            </w:r>
          </w:p>
        </w:tc>
        <w:tc>
          <w:tcPr>
            <w:tcW w:w="3780" w:type="dxa"/>
            <w:tcBorders>
              <w:left w:val="single" w:sz="1" w:space="0" w:color="000000"/>
              <w:bottom w:val="single" w:sz="4" w:space="0" w:color="auto"/>
            </w:tcBorders>
            <w:shd w:val="clear" w:color="auto" w:fill="auto"/>
            <w:vAlign w:val="center"/>
          </w:tcPr>
          <w:p w:rsidR="008451A8" w:rsidRPr="00D86903" w:rsidRDefault="008451A8" w:rsidP="005A179B">
            <w:pPr>
              <w:pStyle w:val="BodyTextIndent"/>
              <w:tabs>
                <w:tab w:val="clear" w:pos="851"/>
              </w:tabs>
              <w:spacing w:after="0"/>
              <w:ind w:left="0"/>
              <w:rPr>
                <w:rFonts w:cs="Arial"/>
                <w:i/>
              </w:rPr>
            </w:pPr>
            <w:r w:rsidRPr="00D86903">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8451A8" w:rsidRPr="003C080B" w:rsidRDefault="008451A8" w:rsidP="005A179B">
            <w:pPr>
              <w:pStyle w:val="BodyTextIndent"/>
              <w:tabs>
                <w:tab w:val="clear" w:pos="851"/>
              </w:tabs>
              <w:spacing w:after="0"/>
              <w:ind w:left="0"/>
              <w:rPr>
                <w:rFonts w:cs="Arial"/>
                <w:i/>
              </w:rPr>
            </w:pPr>
            <w:r w:rsidRPr="00D86903">
              <w:rPr>
                <w:rFonts w:cs="Arial"/>
              </w:rPr>
              <w:t>150</w:t>
            </w:r>
          </w:p>
        </w:tc>
      </w:tr>
      <w:tr w:rsidR="008451A8" w:rsidRPr="003C080B" w:rsidTr="005A179B">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451A8" w:rsidRPr="003C080B" w:rsidRDefault="008451A8" w:rsidP="005A179B">
            <w:pPr>
              <w:pStyle w:val="BodyTextIndent"/>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IT205001</w:t>
            </w:r>
          </w:p>
          <w:p w:rsidR="008451A8" w:rsidRPr="003C080B" w:rsidRDefault="008451A8" w:rsidP="005A179B">
            <w:pPr>
              <w:pStyle w:val="BodyTextIndent"/>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8451A8" w:rsidRPr="003C080B" w:rsidRDefault="008451A8" w:rsidP="008451A8">
      <w:pPr>
        <w:pStyle w:val="BodyTextIndent"/>
        <w:spacing w:before="240"/>
        <w:ind w:left="0"/>
        <w:rPr>
          <w:rFonts w:cs="Arial"/>
          <w:b/>
          <w:i/>
          <w:sz w:val="22"/>
          <w:szCs w:val="22"/>
        </w:rPr>
      </w:pPr>
      <w:r w:rsidRPr="003C080B">
        <w:rPr>
          <w:rFonts w:cs="Arial"/>
          <w:b/>
          <w:i/>
          <w:sz w:val="22"/>
          <w:szCs w:val="22"/>
        </w:rPr>
        <w:t>Aims</w:t>
      </w:r>
    </w:p>
    <w:p w:rsidR="008451A8" w:rsidRPr="003C080B" w:rsidRDefault="008451A8" w:rsidP="008451A8">
      <w:pPr>
        <w:tabs>
          <w:tab w:val="left" w:pos="284"/>
          <w:tab w:val="left" w:pos="993"/>
          <w:tab w:val="left" w:pos="3261"/>
          <w:tab w:val="right" w:leader="dot" w:pos="9071"/>
        </w:tabs>
        <w:spacing w:after="120"/>
        <w:jc w:val="both"/>
        <w:rPr>
          <w:rFonts w:cs="Arial"/>
        </w:rPr>
      </w:pPr>
      <w:del w:id="1" w:author="Maggie Wells" w:date="2016-08-22T09:43:00Z">
        <w:r w:rsidDel="0000286E">
          <w:rPr>
            <w:rFonts w:cs="Arial"/>
          </w:rPr>
          <w:delText>To gain experience</w:delText>
        </w:r>
      </w:del>
      <w:ins w:id="2" w:author="Maggie Wells" w:date="2016-08-22T09:45:00Z">
        <w:r w:rsidR="0000286E">
          <w:rPr>
            <w:rFonts w:cs="Arial"/>
          </w:rPr>
          <w:t xml:space="preserve">To </w:t>
        </w:r>
      </w:ins>
      <w:ins w:id="3" w:author="Maggie Wells" w:date="2016-08-22T09:43:00Z">
        <w:r w:rsidR="0000286E">
          <w:rPr>
            <w:rFonts w:cs="Arial"/>
          </w:rPr>
          <w:t>enable students to</w:t>
        </w:r>
      </w:ins>
      <w:r w:rsidRPr="008071D8">
        <w:rPr>
          <w:rFonts w:cs="Arial"/>
        </w:rPr>
        <w:t xml:space="preserve"> </w:t>
      </w:r>
      <w:r>
        <w:rPr>
          <w:rFonts w:cs="Arial"/>
        </w:rPr>
        <w:t>develop</w:t>
      </w:r>
      <w:del w:id="4" w:author="Maggie Wells" w:date="2016-08-22T09:43:00Z">
        <w:r w:rsidDel="0000286E">
          <w:rPr>
            <w:rFonts w:cs="Arial"/>
          </w:rPr>
          <w:delText>ing</w:delText>
        </w:r>
      </w:del>
      <w:r>
        <w:rPr>
          <w:rFonts w:cs="Arial"/>
        </w:rPr>
        <w:t xml:space="preserve"> software using industry-recognised engineering method</w:t>
      </w:r>
      <w:r w:rsidRPr="008071D8">
        <w:rPr>
          <w:rFonts w:cs="Arial"/>
        </w:rPr>
        <w:t>s</w:t>
      </w:r>
      <w:r>
        <w:rPr>
          <w:rFonts w:cs="Arial"/>
        </w:rPr>
        <w:t xml:space="preserve"> and tools. </w:t>
      </w:r>
    </w:p>
    <w:p w:rsidR="008451A8" w:rsidRPr="003C080B" w:rsidRDefault="008451A8" w:rsidP="008451A8">
      <w:pPr>
        <w:pStyle w:val="BodyTextIndent"/>
        <w:spacing w:before="240"/>
        <w:ind w:left="0"/>
        <w:rPr>
          <w:rFonts w:cs="Arial"/>
          <w:b/>
          <w:i/>
          <w:sz w:val="22"/>
          <w:szCs w:val="22"/>
        </w:rPr>
      </w:pPr>
      <w:r w:rsidRPr="003C080B">
        <w:rPr>
          <w:rFonts w:cs="Arial"/>
          <w:b/>
          <w:i/>
          <w:sz w:val="22"/>
          <w:szCs w:val="22"/>
        </w:rPr>
        <w:t>Learning Outcomes</w:t>
      </w:r>
    </w:p>
    <w:p w:rsidR="008451A8" w:rsidRPr="003C080B" w:rsidRDefault="008451A8" w:rsidP="008451A8">
      <w:pPr>
        <w:pStyle w:val="BodyTextIndent"/>
        <w:ind w:left="0"/>
        <w:jc w:val="both"/>
        <w:rPr>
          <w:rFonts w:cs="Arial"/>
        </w:rPr>
      </w:pPr>
      <w:r w:rsidRPr="003C080B">
        <w:rPr>
          <w:rFonts w:cs="Arial"/>
        </w:rPr>
        <w:t>At the successful completion of this course, students will be able to:</w:t>
      </w:r>
    </w:p>
    <w:p w:rsidR="008451A8" w:rsidRPr="008071D8" w:rsidRDefault="008451A8" w:rsidP="008451A8">
      <w:pPr>
        <w:numPr>
          <w:ilvl w:val="0"/>
          <w:numId w:val="3"/>
        </w:numPr>
        <w:tabs>
          <w:tab w:val="clear" w:pos="227"/>
        </w:tabs>
        <w:suppressAutoHyphens w:val="0"/>
        <w:spacing w:after="120"/>
        <w:ind w:left="567" w:hanging="567"/>
        <w:rPr>
          <w:rFonts w:cs="Arial"/>
        </w:rPr>
      </w:pPr>
      <w:r>
        <w:rPr>
          <w:rFonts w:cs="Arial"/>
        </w:rPr>
        <w:t>Analyse and critique the role of</w:t>
      </w:r>
      <w:r w:rsidRPr="008071D8">
        <w:rPr>
          <w:rFonts w:cs="Arial"/>
        </w:rPr>
        <w:t xml:space="preserve"> </w:t>
      </w:r>
      <w:r>
        <w:rPr>
          <w:rFonts w:cs="Arial"/>
        </w:rPr>
        <w:t xml:space="preserve">software development </w:t>
      </w:r>
      <w:del w:id="5" w:author="Maggie Wells" w:date="2016-08-22T09:43:00Z">
        <w:r w:rsidDel="0000286E">
          <w:rPr>
            <w:rFonts w:cs="Arial"/>
          </w:rPr>
          <w:delText xml:space="preserve">methods. </w:delText>
        </w:r>
      </w:del>
      <w:ins w:id="6" w:author="Maggie Wells" w:date="2016-08-22T09:43:00Z">
        <w:r w:rsidR="0000286E">
          <w:rPr>
            <w:rFonts w:cs="Arial"/>
          </w:rPr>
          <w:t xml:space="preserve">methods within the IT industry. </w:t>
        </w:r>
      </w:ins>
    </w:p>
    <w:p w:rsidR="008451A8" w:rsidRPr="008071D8" w:rsidRDefault="008451A8" w:rsidP="008451A8">
      <w:pPr>
        <w:numPr>
          <w:ilvl w:val="0"/>
          <w:numId w:val="3"/>
        </w:numPr>
        <w:tabs>
          <w:tab w:val="clear" w:pos="227"/>
        </w:tabs>
        <w:suppressAutoHyphens w:val="0"/>
        <w:spacing w:after="120"/>
        <w:ind w:left="567" w:hanging="567"/>
        <w:rPr>
          <w:rFonts w:cs="Arial"/>
        </w:rPr>
      </w:pPr>
      <w:r>
        <w:rPr>
          <w:rFonts w:cs="Arial"/>
        </w:rPr>
        <w:t xml:space="preserve">Contrast and compare a range of current </w:t>
      </w:r>
      <w:r w:rsidRPr="008071D8">
        <w:rPr>
          <w:rFonts w:cs="Arial"/>
        </w:rPr>
        <w:t xml:space="preserve">development approaches from </w:t>
      </w:r>
      <w:r>
        <w:rPr>
          <w:rFonts w:cs="Arial"/>
        </w:rPr>
        <w:t>IT</w:t>
      </w:r>
      <w:r w:rsidRPr="008071D8">
        <w:rPr>
          <w:rFonts w:cs="Arial"/>
        </w:rPr>
        <w:t xml:space="preserve"> and </w:t>
      </w:r>
      <w:commentRangeStart w:id="7"/>
      <w:r w:rsidRPr="008071D8">
        <w:rPr>
          <w:rFonts w:cs="Arial"/>
        </w:rPr>
        <w:t xml:space="preserve">other </w:t>
      </w:r>
      <w:commentRangeStart w:id="8"/>
      <w:r w:rsidRPr="008071D8">
        <w:rPr>
          <w:rFonts w:cs="Arial"/>
        </w:rPr>
        <w:t>industries</w:t>
      </w:r>
      <w:commentRangeEnd w:id="8"/>
      <w:r w:rsidR="00EE4D16">
        <w:rPr>
          <w:rStyle w:val="CommentReference"/>
        </w:rPr>
        <w:commentReference w:id="8"/>
      </w:r>
      <w:r>
        <w:rPr>
          <w:rFonts w:cs="Arial"/>
        </w:rPr>
        <w:t xml:space="preserve">. </w:t>
      </w:r>
      <w:commentRangeEnd w:id="7"/>
      <w:r w:rsidR="0000286E">
        <w:rPr>
          <w:rStyle w:val="CommentReference"/>
        </w:rPr>
        <w:commentReference w:id="7"/>
      </w:r>
    </w:p>
    <w:p w:rsidR="008451A8" w:rsidRDefault="008451A8" w:rsidP="008451A8">
      <w:pPr>
        <w:numPr>
          <w:ilvl w:val="0"/>
          <w:numId w:val="3"/>
        </w:numPr>
        <w:tabs>
          <w:tab w:val="clear" w:pos="227"/>
        </w:tabs>
        <w:suppressAutoHyphens w:val="0"/>
        <w:spacing w:after="120"/>
        <w:ind w:left="567" w:hanging="567"/>
        <w:rPr>
          <w:rFonts w:cs="Arial"/>
        </w:rPr>
      </w:pPr>
      <w:commentRangeStart w:id="9"/>
      <w:r>
        <w:rPr>
          <w:rFonts w:cs="Arial"/>
        </w:rPr>
        <w:t xml:space="preserve">Apply appropriate methods and tools to implement a group </w:t>
      </w:r>
      <w:commentRangeStart w:id="10"/>
      <w:r>
        <w:rPr>
          <w:rFonts w:cs="Arial"/>
        </w:rPr>
        <w:t>project</w:t>
      </w:r>
      <w:commentRangeEnd w:id="10"/>
      <w:r w:rsidR="003C4721">
        <w:rPr>
          <w:rStyle w:val="CommentReference"/>
        </w:rPr>
        <w:commentReference w:id="10"/>
      </w:r>
      <w:r>
        <w:rPr>
          <w:rFonts w:cs="Arial"/>
        </w:rPr>
        <w:t xml:space="preserve">. </w:t>
      </w:r>
      <w:commentRangeEnd w:id="9"/>
      <w:r w:rsidR="0000286E">
        <w:rPr>
          <w:rStyle w:val="CommentReference"/>
        </w:rPr>
        <w:commentReference w:id="9"/>
      </w:r>
    </w:p>
    <w:p w:rsidR="008451A8" w:rsidRPr="008071D8" w:rsidRDefault="007809C0" w:rsidP="008451A8">
      <w:pPr>
        <w:numPr>
          <w:ilvl w:val="0"/>
          <w:numId w:val="3"/>
        </w:numPr>
        <w:tabs>
          <w:tab w:val="clear" w:pos="227"/>
        </w:tabs>
        <w:suppressAutoHyphens w:val="0"/>
        <w:spacing w:after="120"/>
        <w:ind w:left="567" w:hanging="567"/>
        <w:rPr>
          <w:rFonts w:cs="Arial"/>
        </w:rPr>
      </w:pPr>
      <w:r>
        <w:rPr>
          <w:rFonts w:cs="Arial"/>
        </w:rPr>
        <w:t>Discuss</w:t>
      </w:r>
      <w:r w:rsidR="008451A8">
        <w:rPr>
          <w:rFonts w:cs="Arial"/>
        </w:rPr>
        <w:t xml:space="preserve"> the ethical and social issues implicit in </w:t>
      </w:r>
      <w:r>
        <w:rPr>
          <w:rFonts w:cs="Arial"/>
        </w:rPr>
        <w:t>software</w:t>
      </w:r>
      <w:r w:rsidR="008451A8">
        <w:rPr>
          <w:rFonts w:cs="Arial"/>
        </w:rPr>
        <w:t xml:space="preserve"> development. </w:t>
      </w:r>
    </w:p>
    <w:p w:rsidR="008451A8" w:rsidRPr="00A93C74" w:rsidRDefault="008451A8" w:rsidP="008451A8">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8451A8" w:rsidRPr="00081B2B" w:rsidRDefault="008451A8" w:rsidP="008451A8">
      <w:pPr>
        <w:spacing w:after="120"/>
        <w:jc w:val="both"/>
        <w:rPr>
          <w:rFonts w:cs="Arial"/>
        </w:rPr>
      </w:pPr>
      <w:r w:rsidRPr="00081B2B">
        <w:rPr>
          <w:rFonts w:cs="Arial"/>
        </w:rPr>
        <w:t xml:space="preserve">This paper is a pre-requisite to the compulsory third year project and constitutes a practice run through what is required to design and implement a real IT project.  Each year a new example project will be presented and developed in class and for assignments.  </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Students will employ a development framework that incorporates agile development approaches in a structured framework.</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Students will go through three development iterations:</w:t>
      </w:r>
    </w:p>
    <w:p w:rsidR="008451A8" w:rsidRPr="00081B2B" w:rsidRDefault="008451A8" w:rsidP="008451A8">
      <w:pPr>
        <w:pStyle w:val="BodyTextIndent"/>
        <w:numPr>
          <w:ilvl w:val="1"/>
          <w:numId w:val="2"/>
        </w:numPr>
        <w:tabs>
          <w:tab w:val="clear" w:pos="1440"/>
          <w:tab w:val="num" w:pos="851"/>
        </w:tabs>
        <w:spacing w:after="60"/>
        <w:ind w:left="851" w:hanging="425"/>
        <w:rPr>
          <w:rFonts w:cs="Arial"/>
        </w:rPr>
      </w:pPr>
      <w:r w:rsidRPr="00081B2B">
        <w:rPr>
          <w:rFonts w:cs="Arial"/>
        </w:rPr>
        <w:t>The first iteration is aimed at building understanding within the de</w:t>
      </w:r>
      <w:r>
        <w:rPr>
          <w:rFonts w:cs="Arial"/>
        </w:rPr>
        <w:t>velopment group and client.</w:t>
      </w:r>
    </w:p>
    <w:p w:rsidR="008451A8" w:rsidRPr="00081B2B" w:rsidRDefault="008451A8" w:rsidP="008451A8">
      <w:pPr>
        <w:pStyle w:val="BodyTextIndent"/>
        <w:numPr>
          <w:ilvl w:val="1"/>
          <w:numId w:val="2"/>
        </w:numPr>
        <w:tabs>
          <w:tab w:val="clear" w:pos="1440"/>
          <w:tab w:val="num" w:pos="851"/>
        </w:tabs>
        <w:spacing w:after="60"/>
        <w:ind w:left="851" w:hanging="425"/>
        <w:rPr>
          <w:rFonts w:cs="Arial"/>
        </w:rPr>
      </w:pPr>
      <w:r w:rsidRPr="00081B2B">
        <w:rPr>
          <w:rFonts w:cs="Arial"/>
        </w:rPr>
        <w:t xml:space="preserve">The second iteration is aimed at designing and releasing (to the client) a system that meets many of the functional requirements.  </w:t>
      </w:r>
    </w:p>
    <w:p w:rsidR="008451A8" w:rsidRPr="00081B2B" w:rsidRDefault="008451A8" w:rsidP="008451A8">
      <w:pPr>
        <w:pStyle w:val="BodyTextIndent"/>
        <w:numPr>
          <w:ilvl w:val="1"/>
          <w:numId w:val="2"/>
        </w:numPr>
        <w:tabs>
          <w:tab w:val="clear" w:pos="1440"/>
          <w:tab w:val="num" w:pos="851"/>
        </w:tabs>
        <w:spacing w:after="60"/>
        <w:ind w:left="851" w:hanging="425"/>
        <w:rPr>
          <w:rFonts w:cs="Arial"/>
        </w:rPr>
      </w:pPr>
      <w:r w:rsidRPr="00081B2B">
        <w:rPr>
          <w:rFonts w:cs="Arial"/>
        </w:rPr>
        <w:t>The third iteration, "robust delivery" is intended to review the success of the second iteration in meeting business requirements, to review functional requirements, and to de</w:t>
      </w:r>
      <w:r>
        <w:rPr>
          <w:rFonts w:cs="Arial"/>
        </w:rPr>
        <w:t>ploy</w:t>
      </w:r>
      <w:r w:rsidRPr="00081B2B">
        <w:rPr>
          <w:rFonts w:cs="Arial"/>
        </w:rPr>
        <w:t xml:space="preserve"> a robust implementation.</w:t>
      </w:r>
    </w:p>
    <w:p w:rsidR="008451A8" w:rsidRPr="00081B2B" w:rsidRDefault="008451A8" w:rsidP="008451A8">
      <w:pPr>
        <w:numPr>
          <w:ilvl w:val="0"/>
          <w:numId w:val="4"/>
        </w:numPr>
        <w:tabs>
          <w:tab w:val="clear" w:pos="360"/>
          <w:tab w:val="num" w:pos="426"/>
        </w:tabs>
        <w:spacing w:after="60"/>
        <w:ind w:left="426" w:hanging="426"/>
        <w:rPr>
          <w:rFonts w:cs="Arial"/>
        </w:rPr>
      </w:pPr>
      <w:r w:rsidRPr="00081B2B">
        <w:rPr>
          <w:rFonts w:cs="Arial"/>
        </w:rPr>
        <w:t>The process will be reviewed</w:t>
      </w:r>
      <w:r>
        <w:rPr>
          <w:rFonts w:cs="Arial"/>
        </w:rPr>
        <w:t xml:space="preserve"> by the students</w:t>
      </w:r>
      <w:r w:rsidRPr="00081B2B">
        <w:rPr>
          <w:rFonts w:cs="Arial"/>
        </w:rPr>
        <w:t>.</w:t>
      </w:r>
    </w:p>
    <w:p w:rsidR="008451A8" w:rsidRPr="003C080B" w:rsidRDefault="008451A8" w:rsidP="008451A8">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8451A8" w:rsidRPr="00003363" w:rsidTr="005A179B">
        <w:tc>
          <w:tcPr>
            <w:tcW w:w="4917" w:type="dxa"/>
            <w:shd w:val="clear" w:color="auto" w:fill="auto"/>
          </w:tcPr>
          <w:p w:rsidR="008451A8" w:rsidRPr="00003363" w:rsidRDefault="008451A8" w:rsidP="005A179B">
            <w:pPr>
              <w:pStyle w:val="BodyTextIndent"/>
              <w:spacing w:after="0"/>
              <w:ind w:left="0"/>
              <w:rPr>
                <w:rFonts w:cs="Arial"/>
                <w:b/>
              </w:rPr>
            </w:pPr>
            <w:r w:rsidRPr="00003363">
              <w:rPr>
                <w:rFonts w:cs="Arial"/>
                <w:b/>
              </w:rPr>
              <w:t>Assessment Activity</w:t>
            </w:r>
          </w:p>
        </w:tc>
        <w:tc>
          <w:tcPr>
            <w:tcW w:w="1260" w:type="dxa"/>
            <w:shd w:val="clear" w:color="auto" w:fill="auto"/>
          </w:tcPr>
          <w:p w:rsidR="008451A8" w:rsidRPr="00003363" w:rsidRDefault="008451A8" w:rsidP="005A179B">
            <w:pPr>
              <w:pStyle w:val="BodyTextIndent"/>
              <w:spacing w:after="0"/>
              <w:ind w:left="0"/>
              <w:jc w:val="center"/>
              <w:rPr>
                <w:rFonts w:cs="Arial"/>
                <w:b/>
              </w:rPr>
            </w:pPr>
            <w:r w:rsidRPr="00003363">
              <w:rPr>
                <w:rFonts w:cs="Arial"/>
                <w:b/>
              </w:rPr>
              <w:t>Weighting</w:t>
            </w:r>
          </w:p>
        </w:tc>
        <w:tc>
          <w:tcPr>
            <w:tcW w:w="2152" w:type="dxa"/>
            <w:shd w:val="clear" w:color="auto" w:fill="auto"/>
          </w:tcPr>
          <w:p w:rsidR="008451A8" w:rsidRPr="00003363" w:rsidRDefault="008451A8" w:rsidP="005A179B">
            <w:pPr>
              <w:pStyle w:val="BodyTextIndent"/>
              <w:spacing w:after="0"/>
              <w:ind w:left="0"/>
              <w:rPr>
                <w:rFonts w:cs="Arial"/>
                <w:b/>
              </w:rPr>
            </w:pPr>
            <w:r w:rsidRPr="00003363">
              <w:rPr>
                <w:rFonts w:cs="Arial"/>
                <w:b/>
              </w:rPr>
              <w:t>Learning Outcomes</w:t>
            </w:r>
          </w:p>
        </w:tc>
      </w:tr>
      <w:tr w:rsidR="008451A8" w:rsidRPr="00003363" w:rsidTr="005A179B">
        <w:tc>
          <w:tcPr>
            <w:tcW w:w="4917" w:type="dxa"/>
            <w:shd w:val="clear" w:color="auto" w:fill="auto"/>
          </w:tcPr>
          <w:p w:rsidR="008451A8" w:rsidRPr="00003363" w:rsidRDefault="008451A8" w:rsidP="005A179B">
            <w:pPr>
              <w:pStyle w:val="BodyTextIndent"/>
              <w:spacing w:after="0"/>
              <w:ind w:left="0"/>
              <w:rPr>
                <w:rFonts w:cs="Arial"/>
              </w:rPr>
            </w:pPr>
            <w:r>
              <w:rPr>
                <w:rFonts w:cs="Arial"/>
              </w:rPr>
              <w:t>Essay</w:t>
            </w:r>
          </w:p>
        </w:tc>
        <w:tc>
          <w:tcPr>
            <w:tcW w:w="1260" w:type="dxa"/>
            <w:shd w:val="clear" w:color="auto" w:fill="auto"/>
          </w:tcPr>
          <w:p w:rsidR="008451A8" w:rsidRPr="00003363" w:rsidRDefault="008451A8" w:rsidP="005A179B">
            <w:pPr>
              <w:pStyle w:val="BodyTextIndent"/>
              <w:spacing w:after="0"/>
              <w:ind w:left="0"/>
              <w:jc w:val="center"/>
              <w:rPr>
                <w:rFonts w:cs="Arial"/>
              </w:rPr>
            </w:pPr>
            <w:r>
              <w:rPr>
                <w:rFonts w:cs="Arial"/>
              </w:rPr>
              <w:t>20</w:t>
            </w:r>
          </w:p>
        </w:tc>
        <w:tc>
          <w:tcPr>
            <w:tcW w:w="2152" w:type="dxa"/>
            <w:shd w:val="clear" w:color="auto" w:fill="auto"/>
          </w:tcPr>
          <w:p w:rsidR="008451A8" w:rsidRPr="00003363" w:rsidRDefault="008451A8" w:rsidP="005A179B">
            <w:pPr>
              <w:pStyle w:val="BodyTextIndent"/>
              <w:spacing w:after="0"/>
              <w:ind w:left="0"/>
              <w:rPr>
                <w:rFonts w:cs="Arial"/>
              </w:rPr>
            </w:pPr>
            <w:r>
              <w:rPr>
                <w:rFonts w:cs="Arial"/>
              </w:rPr>
              <w:t>1, 2</w:t>
            </w:r>
          </w:p>
        </w:tc>
      </w:tr>
      <w:tr w:rsidR="008451A8" w:rsidRPr="00003363" w:rsidTr="005A179B">
        <w:tc>
          <w:tcPr>
            <w:tcW w:w="4917" w:type="dxa"/>
            <w:shd w:val="clear" w:color="auto" w:fill="auto"/>
          </w:tcPr>
          <w:p w:rsidR="008451A8" w:rsidRDefault="008451A8" w:rsidP="005A179B">
            <w:pPr>
              <w:pStyle w:val="BodyTextIndent"/>
              <w:spacing w:after="0"/>
              <w:ind w:left="0"/>
              <w:rPr>
                <w:rFonts w:cs="Arial"/>
              </w:rPr>
            </w:pPr>
            <w:r>
              <w:rPr>
                <w:rFonts w:cs="Arial"/>
              </w:rPr>
              <w:t>Exam</w:t>
            </w:r>
          </w:p>
        </w:tc>
        <w:tc>
          <w:tcPr>
            <w:tcW w:w="1260" w:type="dxa"/>
            <w:shd w:val="clear" w:color="auto" w:fill="auto"/>
          </w:tcPr>
          <w:p w:rsidR="008451A8" w:rsidRDefault="008451A8" w:rsidP="005A179B">
            <w:pPr>
              <w:pStyle w:val="BodyTextIndent"/>
              <w:spacing w:after="0"/>
              <w:ind w:left="0"/>
              <w:jc w:val="center"/>
              <w:rPr>
                <w:rFonts w:cs="Arial"/>
              </w:rPr>
            </w:pPr>
            <w:r>
              <w:rPr>
                <w:rFonts w:cs="Arial"/>
              </w:rPr>
              <w:t>20</w:t>
            </w:r>
          </w:p>
        </w:tc>
        <w:tc>
          <w:tcPr>
            <w:tcW w:w="2152" w:type="dxa"/>
            <w:shd w:val="clear" w:color="auto" w:fill="auto"/>
          </w:tcPr>
          <w:p w:rsidR="008451A8" w:rsidRDefault="008451A8" w:rsidP="005A179B">
            <w:pPr>
              <w:pStyle w:val="BodyTextIndent"/>
              <w:spacing w:after="0"/>
              <w:ind w:left="0"/>
              <w:rPr>
                <w:rFonts w:cs="Arial"/>
              </w:rPr>
            </w:pPr>
            <w:r>
              <w:rPr>
                <w:rFonts w:cs="Arial"/>
              </w:rPr>
              <w:t>3</w:t>
            </w:r>
          </w:p>
        </w:tc>
      </w:tr>
      <w:tr w:rsidR="008451A8" w:rsidRPr="00003363" w:rsidTr="005A179B">
        <w:tc>
          <w:tcPr>
            <w:tcW w:w="4917" w:type="dxa"/>
            <w:shd w:val="clear" w:color="auto" w:fill="auto"/>
          </w:tcPr>
          <w:p w:rsidR="008451A8" w:rsidRDefault="008451A8" w:rsidP="005A179B">
            <w:pPr>
              <w:pStyle w:val="BodyTextIndent"/>
              <w:spacing w:after="0"/>
              <w:ind w:left="0"/>
              <w:rPr>
                <w:rFonts w:cs="Arial"/>
              </w:rPr>
            </w:pPr>
            <w:r>
              <w:rPr>
                <w:rFonts w:cs="Arial"/>
              </w:rPr>
              <w:t>Project</w:t>
            </w:r>
          </w:p>
        </w:tc>
        <w:tc>
          <w:tcPr>
            <w:tcW w:w="1260" w:type="dxa"/>
            <w:shd w:val="clear" w:color="auto" w:fill="auto"/>
          </w:tcPr>
          <w:p w:rsidR="008451A8" w:rsidRDefault="008451A8" w:rsidP="005A179B">
            <w:pPr>
              <w:pStyle w:val="BodyTextIndent"/>
              <w:spacing w:after="0"/>
              <w:ind w:left="0"/>
              <w:jc w:val="center"/>
              <w:rPr>
                <w:rFonts w:cs="Arial"/>
              </w:rPr>
            </w:pPr>
            <w:r>
              <w:rPr>
                <w:rFonts w:cs="Arial"/>
              </w:rPr>
              <w:t>60</w:t>
            </w:r>
          </w:p>
        </w:tc>
        <w:tc>
          <w:tcPr>
            <w:tcW w:w="2152" w:type="dxa"/>
            <w:shd w:val="clear" w:color="auto" w:fill="auto"/>
          </w:tcPr>
          <w:p w:rsidR="008451A8" w:rsidRDefault="008451A8" w:rsidP="005A179B">
            <w:pPr>
              <w:pStyle w:val="BodyTextIndent"/>
              <w:spacing w:after="0"/>
              <w:ind w:left="0"/>
              <w:rPr>
                <w:rFonts w:cs="Arial"/>
              </w:rPr>
            </w:pPr>
            <w:r>
              <w:rPr>
                <w:rFonts w:cs="Arial"/>
              </w:rPr>
              <w:t>3, 4</w:t>
            </w:r>
          </w:p>
        </w:tc>
      </w:tr>
    </w:tbl>
    <w:p w:rsidR="008451A8" w:rsidRPr="003C080B" w:rsidRDefault="008451A8" w:rsidP="008451A8">
      <w:pPr>
        <w:pStyle w:val="BodyTextIndent"/>
        <w:spacing w:before="240"/>
        <w:ind w:left="0"/>
        <w:rPr>
          <w:rFonts w:cs="Arial"/>
          <w:b/>
          <w:i/>
          <w:sz w:val="22"/>
          <w:szCs w:val="22"/>
        </w:rPr>
      </w:pPr>
      <w:r w:rsidRPr="003C080B">
        <w:rPr>
          <w:rFonts w:cs="Arial"/>
          <w:b/>
          <w:i/>
          <w:sz w:val="22"/>
          <w:szCs w:val="22"/>
        </w:rPr>
        <w:lastRenderedPageBreak/>
        <w:t>Resources</w:t>
      </w:r>
    </w:p>
    <w:p w:rsidR="008451A8" w:rsidRPr="003C080B" w:rsidRDefault="008451A8" w:rsidP="008451A8">
      <w:pPr>
        <w:pStyle w:val="BodyTextIndent"/>
        <w:spacing w:before="60" w:after="60"/>
        <w:ind w:left="0"/>
        <w:rPr>
          <w:rFonts w:cs="Arial"/>
          <w:b/>
          <w:sz w:val="22"/>
          <w:szCs w:val="22"/>
        </w:rPr>
      </w:pPr>
      <w:r w:rsidRPr="003C080B">
        <w:rPr>
          <w:rFonts w:cs="Arial"/>
          <w:b/>
          <w:sz w:val="22"/>
          <w:szCs w:val="22"/>
        </w:rPr>
        <w:t>Required:</w:t>
      </w:r>
    </w:p>
    <w:p w:rsidR="008451A8" w:rsidRDefault="008451A8" w:rsidP="008451A8">
      <w:pPr>
        <w:pStyle w:val="BodyTextIndent"/>
        <w:spacing w:after="0"/>
        <w:ind w:left="0"/>
        <w:rPr>
          <w:rFonts w:cs="Arial"/>
        </w:rPr>
      </w:pPr>
      <w:r>
        <w:rPr>
          <w:rFonts w:cs="Arial"/>
        </w:rPr>
        <w:t>Supplied readings</w:t>
      </w:r>
    </w:p>
    <w:p w:rsidR="008451A8" w:rsidRPr="003C080B" w:rsidRDefault="008451A8" w:rsidP="008451A8">
      <w:pPr>
        <w:pStyle w:val="BodyTextIndent"/>
        <w:spacing w:after="0"/>
        <w:ind w:left="0"/>
        <w:rPr>
          <w:rFonts w:cs="Arial"/>
        </w:rPr>
      </w:pPr>
    </w:p>
    <w:p w:rsidR="008451A8" w:rsidRPr="003C080B" w:rsidRDefault="008451A8" w:rsidP="008451A8">
      <w:pPr>
        <w:pStyle w:val="BodyTextIndent"/>
        <w:spacing w:before="60" w:after="60"/>
        <w:ind w:left="0"/>
        <w:rPr>
          <w:rFonts w:cs="Arial"/>
          <w:b/>
          <w:sz w:val="22"/>
          <w:szCs w:val="22"/>
        </w:rPr>
      </w:pPr>
      <w:r w:rsidRPr="003C080B">
        <w:rPr>
          <w:rFonts w:cs="Arial"/>
          <w:b/>
          <w:sz w:val="22"/>
          <w:szCs w:val="22"/>
        </w:rPr>
        <w:t>Recommended:</w:t>
      </w:r>
    </w:p>
    <w:p w:rsidR="008451A8" w:rsidRPr="002C5509" w:rsidRDefault="008451A8" w:rsidP="008451A8">
      <w:pPr>
        <w:pStyle w:val="BodyTextIndent"/>
        <w:ind w:left="0"/>
        <w:rPr>
          <w:rFonts w:cs="Arial"/>
        </w:rPr>
      </w:pPr>
      <w:r w:rsidRPr="002C5509">
        <w:rPr>
          <w:rFonts w:cs="Arial"/>
        </w:rPr>
        <w:t xml:space="preserve">Cohn, M.  (2004). </w:t>
      </w:r>
      <w:r w:rsidRPr="002C5509">
        <w:rPr>
          <w:rFonts w:cs="Arial"/>
          <w:i/>
        </w:rPr>
        <w:t>User stories applied: for agile software development</w:t>
      </w:r>
      <w:r>
        <w:rPr>
          <w:rFonts w:cs="Arial"/>
          <w:i/>
        </w:rPr>
        <w:t xml:space="preserve">.  </w:t>
      </w:r>
      <w:r w:rsidRPr="002C5509">
        <w:rPr>
          <w:rFonts w:cs="Arial"/>
        </w:rPr>
        <w:t>Boston: Addison-Wesley.</w:t>
      </w:r>
    </w:p>
    <w:p w:rsidR="008451A8" w:rsidRPr="002C5509" w:rsidRDefault="008451A8" w:rsidP="008451A8">
      <w:pPr>
        <w:pStyle w:val="BodyTextIndent"/>
        <w:ind w:hanging="851"/>
        <w:rPr>
          <w:rFonts w:cs="Arial"/>
        </w:rPr>
      </w:pPr>
      <w:r w:rsidRPr="002C5509">
        <w:rPr>
          <w:rFonts w:cs="Arial"/>
        </w:rPr>
        <w:t xml:space="preserve">Boehm, B. W., &amp; Turner, R. (2004).  </w:t>
      </w:r>
      <w:r w:rsidRPr="002C5509">
        <w:rPr>
          <w:rFonts w:cs="Arial"/>
          <w:i/>
        </w:rPr>
        <w:t>Balancing agility and discipline: a guide for the perplexed.</w:t>
      </w:r>
      <w:r w:rsidRPr="002C5509">
        <w:rPr>
          <w:rFonts w:cs="Arial"/>
        </w:rPr>
        <w:t xml:space="preserve">  Boston: Addison-Wesley.</w:t>
      </w:r>
    </w:p>
    <w:p w:rsidR="008451A8" w:rsidRPr="002C5509" w:rsidRDefault="008451A8" w:rsidP="008451A8">
      <w:pPr>
        <w:pStyle w:val="BodyTextIndent"/>
        <w:ind w:hanging="851"/>
        <w:rPr>
          <w:rFonts w:cs="Arial"/>
        </w:rPr>
      </w:pPr>
      <w:r w:rsidRPr="002C5509">
        <w:rPr>
          <w:rFonts w:cs="Arial"/>
        </w:rPr>
        <w:t xml:space="preserve">Schwaber, K. &amp; Beedle, M. (2002).  </w:t>
      </w:r>
      <w:r w:rsidRPr="002C5509">
        <w:rPr>
          <w:rFonts w:cs="Arial"/>
          <w:i/>
        </w:rPr>
        <w:t>Agile software development with Scrum.</w:t>
      </w:r>
      <w:r w:rsidRPr="002C5509">
        <w:rPr>
          <w:rFonts w:cs="Arial"/>
        </w:rPr>
        <w:t xml:space="preserve">  Upper Saddle River, NJ: Prentice Hall.</w:t>
      </w:r>
    </w:p>
    <w:p w:rsidR="0075214C" w:rsidRDefault="008451A8" w:rsidP="008451A8">
      <w:r w:rsidRPr="002C5509">
        <w:rPr>
          <w:rFonts w:cs="Arial"/>
        </w:rPr>
        <w:t xml:space="preserve">Beck, K.  (2000). </w:t>
      </w:r>
      <w:r w:rsidRPr="002C5509">
        <w:rPr>
          <w:rFonts w:cs="Arial"/>
          <w:i/>
        </w:rPr>
        <w:t>Extreme programming eXplained: embrace change.</w:t>
      </w:r>
      <w:r w:rsidRPr="002C5509">
        <w:rPr>
          <w:rFonts w:cs="Arial"/>
        </w:rPr>
        <w:t xml:space="preserve">  Reading, MA: Addison-Wesley.</w:t>
      </w:r>
    </w:p>
    <w:sectPr w:rsidR="0075214C" w:rsidSect="00C36E48">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Patricia Haden" w:date="2016-09-07T10:50:00Z" w:initials="PH">
    <w:p w:rsidR="00EE4D16" w:rsidRDefault="00EE4D16">
      <w:pPr>
        <w:pStyle w:val="CommentText"/>
      </w:pPr>
      <w:r>
        <w:rPr>
          <w:rStyle w:val="CommentReference"/>
        </w:rPr>
        <w:annotationRef/>
      </w:r>
      <w:r>
        <w:t xml:space="preserve">IT uses protocols and workflows that are distinct from that used in other applied industries. This is due to the speed of development, the use of live-prototyping and versioning and the pace of technological change. Students need to understand that what they may have done as an electrician or retail professional, etc. does not apply to IT. </w:t>
      </w:r>
    </w:p>
  </w:comment>
  <w:comment w:id="7" w:author="Maggie Wells" w:date="2016-08-22T09:44:00Z" w:initials="MW">
    <w:p w:rsidR="0000286E" w:rsidRDefault="0000286E">
      <w:pPr>
        <w:pStyle w:val="CommentText"/>
      </w:pPr>
      <w:r>
        <w:rPr>
          <w:rStyle w:val="CommentReference"/>
        </w:rPr>
        <w:annotationRef/>
      </w:r>
      <w:r>
        <w:t>??</w:t>
      </w:r>
    </w:p>
  </w:comment>
  <w:comment w:id="10" w:author="Patricia Haden" w:date="2016-09-07T10:50:00Z" w:initials="PH">
    <w:p w:rsidR="003C4721" w:rsidRDefault="003C4721">
      <w:pPr>
        <w:pStyle w:val="CommentText"/>
      </w:pPr>
      <w:r>
        <w:rPr>
          <w:rStyle w:val="CommentReference"/>
        </w:rPr>
        <w:annotationRef/>
      </w:r>
      <w:r>
        <w:t>Yes. Using a simplified version of the current best-practice development protocols for IT.</w:t>
      </w:r>
    </w:p>
  </w:comment>
  <w:comment w:id="9" w:author="Maggie Wells" w:date="2016-08-22T09:46:00Z" w:initials="MW">
    <w:p w:rsidR="0000286E" w:rsidRDefault="0000286E">
      <w:pPr>
        <w:pStyle w:val="CommentText"/>
      </w:pPr>
      <w:r>
        <w:rPr>
          <w:rStyle w:val="CommentReference"/>
        </w:rPr>
        <w:annotationRef/>
      </w:r>
      <w:r>
        <w:t>Are students completing a project?</w:t>
      </w:r>
      <w:bookmarkStart w:id="11" w:name="_GoBack"/>
      <w:bookmarkEnd w:id="1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3FE73" w15:done="0"/>
  <w15:commentEx w15:paraId="2A555B51"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4C715BB4"/>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A3350B5"/>
    <w:multiLevelType w:val="hybridMultilevel"/>
    <w:tmpl w:val="D51E7F6A"/>
    <w:lvl w:ilvl="0" w:tplc="14090001">
      <w:start w:val="1"/>
      <w:numFmt w:val="bullet"/>
      <w:lvlText w:val=""/>
      <w:lvlJc w:val="left"/>
      <w:pPr>
        <w:tabs>
          <w:tab w:val="num" w:pos="720"/>
        </w:tabs>
        <w:ind w:left="720" w:hanging="360"/>
      </w:pPr>
      <w:rPr>
        <w:rFonts w:ascii="Symbol" w:hAnsi="Symbol" w:hint="default"/>
      </w:rPr>
    </w:lvl>
    <w:lvl w:ilvl="1" w:tplc="750E039A">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8451A8"/>
    <w:rsid w:val="0000286E"/>
    <w:rsid w:val="003C4721"/>
    <w:rsid w:val="0064084E"/>
    <w:rsid w:val="0075214C"/>
    <w:rsid w:val="007809C0"/>
    <w:rsid w:val="008451A8"/>
    <w:rsid w:val="00C36E48"/>
    <w:rsid w:val="00EE4D16"/>
    <w:rsid w:val="00F867AC"/>
    <w:rsid w:val="00FD7F0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1A8"/>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8451A8"/>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8451A8"/>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8451A8"/>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51A8"/>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8451A8"/>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8451A8"/>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8451A8"/>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8451A8"/>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00286E"/>
    <w:rPr>
      <w:sz w:val="16"/>
      <w:szCs w:val="16"/>
    </w:rPr>
  </w:style>
  <w:style w:type="paragraph" w:styleId="CommentText">
    <w:name w:val="annotation text"/>
    <w:basedOn w:val="Normal"/>
    <w:link w:val="CommentTextChar"/>
    <w:uiPriority w:val="99"/>
    <w:semiHidden/>
    <w:unhideWhenUsed/>
    <w:rsid w:val="0000286E"/>
    <w:pPr>
      <w:spacing w:line="240" w:lineRule="auto"/>
    </w:pPr>
  </w:style>
  <w:style w:type="character" w:customStyle="1" w:styleId="CommentTextChar">
    <w:name w:val="Comment Text Char"/>
    <w:basedOn w:val="DefaultParagraphFont"/>
    <w:link w:val="CommentText"/>
    <w:uiPriority w:val="99"/>
    <w:semiHidden/>
    <w:rsid w:val="0000286E"/>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00286E"/>
    <w:rPr>
      <w:b/>
      <w:bCs/>
    </w:rPr>
  </w:style>
  <w:style w:type="character" w:customStyle="1" w:styleId="CommentSubjectChar">
    <w:name w:val="Comment Subject Char"/>
    <w:basedOn w:val="CommentTextChar"/>
    <w:link w:val="CommentSubject"/>
    <w:uiPriority w:val="99"/>
    <w:semiHidden/>
    <w:rsid w:val="0000286E"/>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0028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86E"/>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2070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5</cp:revision>
  <dcterms:created xsi:type="dcterms:W3CDTF">2016-04-11T02:23:00Z</dcterms:created>
  <dcterms:modified xsi:type="dcterms:W3CDTF">2016-09-06T22:50:00Z</dcterms:modified>
</cp:coreProperties>
</file>