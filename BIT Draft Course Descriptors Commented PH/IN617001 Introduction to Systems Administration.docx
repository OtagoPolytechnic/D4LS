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573" w:rsidRPr="003C080B" w:rsidRDefault="00DB3573" w:rsidP="00DB3573">
      <w:pPr>
        <w:pStyle w:val="Heading2"/>
      </w:pPr>
      <w:r>
        <w:t>Introduction to System Administration</w:t>
      </w:r>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DB3573" w:rsidRPr="003C080B" w:rsidTr="00272D0E">
        <w:trPr>
          <w:cantSplit/>
        </w:trPr>
        <w:tc>
          <w:tcPr>
            <w:tcW w:w="1548" w:type="dxa"/>
            <w:tcBorders>
              <w:top w:val="single" w:sz="1" w:space="0" w:color="000000"/>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IN617001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60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90</w:t>
            </w:r>
          </w:p>
        </w:tc>
      </w:tr>
      <w:tr w:rsidR="00DB3573" w:rsidRPr="003C080B" w:rsidTr="00272D0E">
        <w:trPr>
          <w:cantSplit/>
        </w:trPr>
        <w:tc>
          <w:tcPr>
            <w:tcW w:w="1548" w:type="dxa"/>
            <w:tcBorders>
              <w:left w:val="single" w:sz="1" w:space="0" w:color="000000"/>
              <w:bottom w:val="single" w:sz="4" w:space="0" w:color="auto"/>
            </w:tcBorders>
            <w:shd w:val="clear" w:color="auto" w:fill="auto"/>
            <w:vAlign w:val="center"/>
          </w:tcPr>
          <w:p w:rsidR="00DB3573" w:rsidRPr="003C080B" w:rsidRDefault="00DB3573"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B3573" w:rsidRPr="003C080B" w:rsidRDefault="00DB3573" w:rsidP="007F656E">
            <w:pPr>
              <w:pStyle w:val="BodyTextIndent"/>
              <w:tabs>
                <w:tab w:val="clear" w:pos="851"/>
              </w:tabs>
              <w:spacing w:after="0"/>
              <w:ind w:left="0"/>
              <w:rPr>
                <w:rFonts w:cs="Arial"/>
                <w:i/>
              </w:rPr>
            </w:pPr>
            <w:r>
              <w:rPr>
                <w:rFonts w:cs="Arial"/>
              </w:rPr>
              <w:t>IN51</w:t>
            </w:r>
            <w:r w:rsidR="007F656E">
              <w:rPr>
                <w:rFonts w:cs="Arial"/>
              </w:rPr>
              <w:t>1</w:t>
            </w:r>
            <w:r>
              <w:rPr>
                <w:rFonts w:cs="Arial"/>
              </w:rPr>
              <w:t>001, IN520001, IN515001</w:t>
            </w:r>
          </w:p>
        </w:tc>
        <w:tc>
          <w:tcPr>
            <w:tcW w:w="3780" w:type="dxa"/>
            <w:tcBorders>
              <w:left w:val="single" w:sz="1" w:space="0" w:color="000000"/>
              <w:bottom w:val="single" w:sz="4" w:space="0" w:color="auto"/>
            </w:tcBorders>
            <w:shd w:val="clear" w:color="auto" w:fill="auto"/>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B3573" w:rsidRPr="003C080B" w:rsidRDefault="00DB3573" w:rsidP="00272D0E">
            <w:pPr>
              <w:pStyle w:val="BodyTextIndent"/>
              <w:tabs>
                <w:tab w:val="clear" w:pos="851"/>
              </w:tabs>
              <w:spacing w:after="0"/>
              <w:ind w:left="0"/>
              <w:rPr>
                <w:rFonts w:cs="Arial"/>
                <w:i/>
              </w:rPr>
            </w:pPr>
            <w:r>
              <w:rPr>
                <w:rFonts w:cs="Arial"/>
              </w:rPr>
              <w:t>150</w:t>
            </w:r>
          </w:p>
        </w:tc>
      </w:tr>
      <w:tr w:rsidR="00DB3573"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B3573" w:rsidRPr="003C080B" w:rsidRDefault="00DB3573" w:rsidP="00DB3573">
      <w:pPr>
        <w:pStyle w:val="BodyTextIndent"/>
        <w:spacing w:before="240"/>
        <w:ind w:left="0"/>
        <w:rPr>
          <w:rFonts w:cs="Arial"/>
          <w:b/>
          <w:i/>
          <w:sz w:val="22"/>
          <w:szCs w:val="22"/>
        </w:rPr>
      </w:pPr>
      <w:r w:rsidRPr="003C080B">
        <w:rPr>
          <w:rFonts w:cs="Arial"/>
          <w:b/>
          <w:i/>
          <w:sz w:val="22"/>
          <w:szCs w:val="22"/>
        </w:rPr>
        <w:t>Aims</w:t>
      </w:r>
    </w:p>
    <w:p w:rsidR="00DB3573" w:rsidRPr="00506D67" w:rsidRDefault="00DB3573" w:rsidP="00DB3573">
      <w:pPr>
        <w:suppressAutoHyphens w:val="0"/>
        <w:spacing w:after="120"/>
        <w:rPr>
          <w:rFonts w:cs="Arial"/>
        </w:rPr>
      </w:pPr>
      <w:del w:id="0" w:author="Maggie Wells" w:date="2016-08-24T09:55:00Z">
        <w:r w:rsidRPr="00506D67" w:rsidDel="00527DE8">
          <w:rPr>
            <w:rFonts w:cs="Arial"/>
          </w:rPr>
          <w:delText>To give students</w:delText>
        </w:r>
      </w:del>
      <w:ins w:id="1" w:author="Maggie Wells" w:date="2016-08-24T09:55:00Z">
        <w:r w:rsidR="00527DE8">
          <w:rPr>
            <w:rFonts w:cs="Arial"/>
          </w:rPr>
          <w:t>The aim of this course is to enable students to gain</w:t>
        </w:r>
      </w:ins>
      <w:bookmarkStart w:id="2" w:name="_GoBack"/>
      <w:bookmarkEnd w:id="2"/>
      <w:r w:rsidRPr="00506D67">
        <w:rPr>
          <w:rFonts w:cs="Arial"/>
        </w:rPr>
        <w:t xml:space="preserve"> experience in the installation, support, maintenance and administrat</w:t>
      </w:r>
      <w:r>
        <w:rPr>
          <w:rFonts w:cs="Arial"/>
        </w:rPr>
        <w:t>ion of relevant server</w:t>
      </w:r>
      <w:r w:rsidRPr="00506D67">
        <w:rPr>
          <w:rFonts w:cs="Arial"/>
        </w:rPr>
        <w:t xml:space="preserve"> operating system</w:t>
      </w:r>
      <w:r>
        <w:rPr>
          <w:rFonts w:cs="Arial"/>
        </w:rPr>
        <w:t>s and services</w:t>
      </w:r>
      <w:r w:rsidRPr="00506D67">
        <w:rPr>
          <w:rFonts w:cs="Arial"/>
        </w:rPr>
        <w:t>.</w:t>
      </w:r>
    </w:p>
    <w:p w:rsidR="00DB3573" w:rsidRPr="003C080B" w:rsidRDefault="00DB3573" w:rsidP="00DB3573">
      <w:pPr>
        <w:pStyle w:val="BodyTextIndent"/>
        <w:spacing w:before="240"/>
        <w:ind w:left="0"/>
        <w:rPr>
          <w:rFonts w:cs="Arial"/>
          <w:b/>
          <w:i/>
          <w:sz w:val="22"/>
          <w:szCs w:val="22"/>
        </w:rPr>
      </w:pPr>
      <w:r w:rsidRPr="003C080B">
        <w:rPr>
          <w:rFonts w:cs="Arial"/>
          <w:b/>
          <w:i/>
          <w:sz w:val="22"/>
          <w:szCs w:val="22"/>
        </w:rPr>
        <w:t>Learning Outcomes</w:t>
      </w:r>
    </w:p>
    <w:p w:rsidR="00DB3573" w:rsidRPr="003C080B" w:rsidRDefault="00DB3573" w:rsidP="00DB3573">
      <w:pPr>
        <w:pStyle w:val="BodyTextIndent"/>
        <w:ind w:left="0"/>
        <w:rPr>
          <w:rFonts w:cs="Arial"/>
        </w:rPr>
      </w:pPr>
      <w:r w:rsidRPr="003C080B">
        <w:rPr>
          <w:rFonts w:cs="Arial"/>
        </w:rPr>
        <w:t>At the successful completion of this course, students will be able to:</w:t>
      </w:r>
    </w:p>
    <w:p w:rsidR="00DB3573" w:rsidRPr="003624E0" w:rsidRDefault="00DB3573" w:rsidP="00DB3573">
      <w:pPr>
        <w:pStyle w:val="BodyTextIndent"/>
        <w:numPr>
          <w:ilvl w:val="0"/>
          <w:numId w:val="4"/>
        </w:numPr>
        <w:tabs>
          <w:tab w:val="clear" w:pos="360"/>
          <w:tab w:val="clear" w:pos="851"/>
        </w:tabs>
        <w:ind w:left="567" w:hanging="567"/>
        <w:rPr>
          <w:rFonts w:cs="Arial"/>
        </w:rPr>
      </w:pPr>
      <w:r>
        <w:rPr>
          <w:rFonts w:cs="Arial"/>
        </w:rPr>
        <w:t>A</w:t>
      </w:r>
      <w:r w:rsidRPr="00506D67">
        <w:rPr>
          <w:rFonts w:cs="Arial"/>
        </w:rPr>
        <w:t>dminister</w:t>
      </w:r>
      <w:r>
        <w:rPr>
          <w:rFonts w:cs="Arial"/>
        </w:rPr>
        <w:t xml:space="preserve">, </w:t>
      </w:r>
      <w:r w:rsidRPr="00506D67">
        <w:rPr>
          <w:rFonts w:cs="Arial"/>
        </w:rPr>
        <w:t>monitor</w:t>
      </w:r>
      <w:r>
        <w:rPr>
          <w:rFonts w:cs="Arial"/>
        </w:rPr>
        <w:t xml:space="preserve"> and troubleshoot</w:t>
      </w:r>
      <w:r w:rsidRPr="00506D67">
        <w:rPr>
          <w:rFonts w:cs="Arial"/>
        </w:rPr>
        <w:t xml:space="preserve"> a </w:t>
      </w:r>
      <w:r>
        <w:rPr>
          <w:rFonts w:cs="Arial"/>
        </w:rPr>
        <w:t>relevant</w:t>
      </w:r>
      <w:r w:rsidRPr="00506D67">
        <w:rPr>
          <w:rFonts w:cs="Arial"/>
        </w:rPr>
        <w:t xml:space="preserve"> operating system</w:t>
      </w:r>
    </w:p>
    <w:p w:rsidR="00DB3573" w:rsidRDefault="00DB3573" w:rsidP="00DB3573">
      <w:pPr>
        <w:pStyle w:val="BodyTextIndent"/>
        <w:numPr>
          <w:ilvl w:val="0"/>
          <w:numId w:val="4"/>
        </w:numPr>
        <w:tabs>
          <w:tab w:val="clear" w:pos="360"/>
          <w:tab w:val="clear" w:pos="851"/>
        </w:tabs>
        <w:ind w:left="567" w:hanging="567"/>
        <w:rPr>
          <w:rFonts w:cs="Arial"/>
        </w:rPr>
      </w:pPr>
      <w:r>
        <w:rPr>
          <w:rFonts w:cs="Arial"/>
        </w:rPr>
        <w:t>Implement and configure network, application, and security services</w:t>
      </w:r>
    </w:p>
    <w:p w:rsidR="00DB3573" w:rsidRDefault="00DB3573" w:rsidP="00DB3573">
      <w:pPr>
        <w:pStyle w:val="BodyTextIndent"/>
        <w:numPr>
          <w:ilvl w:val="0"/>
          <w:numId w:val="4"/>
        </w:numPr>
        <w:tabs>
          <w:tab w:val="clear" w:pos="360"/>
          <w:tab w:val="clear" w:pos="851"/>
        </w:tabs>
        <w:ind w:left="567" w:hanging="567"/>
        <w:rPr>
          <w:rFonts w:cs="Arial"/>
        </w:rPr>
      </w:pPr>
      <w:r>
        <w:rPr>
          <w:rFonts w:cs="Arial"/>
        </w:rPr>
        <w:t>Design and implement scripts to automate system services</w:t>
      </w:r>
    </w:p>
    <w:p w:rsidR="00DB3573" w:rsidRPr="003C080B" w:rsidRDefault="00DB3573" w:rsidP="00DB3573">
      <w:pPr>
        <w:pStyle w:val="BodyTextIndent"/>
        <w:numPr>
          <w:ilvl w:val="0"/>
          <w:numId w:val="4"/>
        </w:numPr>
        <w:tabs>
          <w:tab w:val="clear" w:pos="360"/>
          <w:tab w:val="clear" w:pos="851"/>
        </w:tabs>
        <w:ind w:left="567" w:hanging="567"/>
        <w:rPr>
          <w:rFonts w:cs="Arial"/>
        </w:rPr>
      </w:pPr>
      <w:r>
        <w:rPr>
          <w:rFonts w:cs="Arial"/>
        </w:rPr>
        <w:t>Recognise and reflect on related contemporary technological developments</w:t>
      </w:r>
    </w:p>
    <w:p w:rsidR="00DB3573" w:rsidRPr="003C080B" w:rsidRDefault="00DB3573" w:rsidP="00DB3573">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B3573" w:rsidRDefault="00DB3573" w:rsidP="00DB3573">
      <w:pPr>
        <w:numPr>
          <w:ilvl w:val="0"/>
          <w:numId w:val="3"/>
        </w:numPr>
        <w:tabs>
          <w:tab w:val="clear" w:pos="360"/>
          <w:tab w:val="num" w:pos="426"/>
        </w:tabs>
        <w:spacing w:after="60"/>
        <w:ind w:left="426" w:hanging="426"/>
        <w:rPr>
          <w:rFonts w:cs="Arial"/>
        </w:rPr>
      </w:pPr>
      <w:r>
        <w:rPr>
          <w:rFonts w:cs="Arial"/>
        </w:rPr>
        <w:t>System installation</w:t>
      </w:r>
      <w:r w:rsidR="007F656E">
        <w:rPr>
          <w:rFonts w:cs="Arial"/>
        </w:rPr>
        <w:t xml:space="preserve"> and upgrading</w:t>
      </w:r>
    </w:p>
    <w:p w:rsidR="007F656E" w:rsidRDefault="007F656E" w:rsidP="00DB3573">
      <w:pPr>
        <w:numPr>
          <w:ilvl w:val="0"/>
          <w:numId w:val="3"/>
        </w:numPr>
        <w:tabs>
          <w:tab w:val="clear" w:pos="360"/>
          <w:tab w:val="num" w:pos="426"/>
        </w:tabs>
        <w:spacing w:after="60"/>
        <w:ind w:left="426" w:hanging="426"/>
        <w:rPr>
          <w:rFonts w:cs="Arial"/>
        </w:rPr>
      </w:pPr>
      <w:r>
        <w:rPr>
          <w:rFonts w:cs="Arial"/>
        </w:rPr>
        <w:t>User account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File systems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Shells</w:t>
      </w:r>
    </w:p>
    <w:p w:rsidR="007F656E" w:rsidRDefault="007F656E" w:rsidP="00DB3573">
      <w:pPr>
        <w:numPr>
          <w:ilvl w:val="0"/>
          <w:numId w:val="3"/>
        </w:numPr>
        <w:tabs>
          <w:tab w:val="clear" w:pos="360"/>
          <w:tab w:val="num" w:pos="426"/>
        </w:tabs>
        <w:spacing w:after="60"/>
        <w:ind w:left="426" w:hanging="426"/>
        <w:rPr>
          <w:rFonts w:cs="Arial"/>
        </w:rPr>
      </w:pPr>
      <w:r>
        <w:rPr>
          <w:rFonts w:cs="Arial"/>
        </w:rPr>
        <w:t>Scripting languages</w:t>
      </w:r>
    </w:p>
    <w:p w:rsidR="00DB3573" w:rsidRDefault="00DB3573" w:rsidP="00DB3573">
      <w:pPr>
        <w:numPr>
          <w:ilvl w:val="0"/>
          <w:numId w:val="3"/>
        </w:numPr>
        <w:tabs>
          <w:tab w:val="clear" w:pos="360"/>
          <w:tab w:val="num" w:pos="426"/>
        </w:tabs>
        <w:spacing w:after="60"/>
        <w:ind w:left="426" w:hanging="426"/>
        <w:rPr>
          <w:rFonts w:cs="Arial"/>
        </w:rPr>
      </w:pPr>
      <w:r>
        <w:rPr>
          <w:rFonts w:cs="Arial"/>
        </w:rPr>
        <w:t>Managing system processes</w:t>
      </w:r>
    </w:p>
    <w:p w:rsidR="00DB3573" w:rsidRDefault="00DB3573" w:rsidP="00DB3573">
      <w:pPr>
        <w:numPr>
          <w:ilvl w:val="0"/>
          <w:numId w:val="3"/>
        </w:numPr>
        <w:tabs>
          <w:tab w:val="clear" w:pos="360"/>
          <w:tab w:val="num" w:pos="426"/>
        </w:tabs>
        <w:spacing w:after="60"/>
        <w:ind w:left="426" w:hanging="426"/>
        <w:rPr>
          <w:rFonts w:cs="Arial"/>
        </w:rPr>
      </w:pPr>
      <w:r>
        <w:rPr>
          <w:rFonts w:cs="Arial"/>
        </w:rPr>
        <w:t>Administering server operating systems in a multi-user environment</w:t>
      </w:r>
    </w:p>
    <w:p w:rsidR="00DB3573" w:rsidRDefault="00DB3573" w:rsidP="00DB3573">
      <w:pPr>
        <w:numPr>
          <w:ilvl w:val="0"/>
          <w:numId w:val="3"/>
        </w:numPr>
        <w:tabs>
          <w:tab w:val="clear" w:pos="360"/>
          <w:tab w:val="num" w:pos="426"/>
        </w:tabs>
        <w:spacing w:after="60"/>
        <w:ind w:left="426" w:hanging="426"/>
        <w:rPr>
          <w:rFonts w:cs="Arial"/>
        </w:rPr>
      </w:pPr>
      <w:r>
        <w:rPr>
          <w:rFonts w:cs="Arial"/>
        </w:rPr>
        <w:t>Application installation, service configuration and maintenance</w:t>
      </w:r>
    </w:p>
    <w:p w:rsidR="00DB3573" w:rsidRDefault="00DB3573" w:rsidP="00DB3573">
      <w:pPr>
        <w:numPr>
          <w:ilvl w:val="0"/>
          <w:numId w:val="3"/>
        </w:numPr>
        <w:tabs>
          <w:tab w:val="clear" w:pos="360"/>
          <w:tab w:val="num" w:pos="426"/>
        </w:tabs>
        <w:spacing w:after="60"/>
        <w:ind w:left="426" w:hanging="426"/>
        <w:rPr>
          <w:rFonts w:cs="Arial"/>
        </w:rPr>
      </w:pPr>
      <w:r>
        <w:rPr>
          <w:rFonts w:cs="Arial"/>
        </w:rPr>
        <w:t>Troubleshooting performance issues</w:t>
      </w:r>
    </w:p>
    <w:p w:rsidR="00DB3573" w:rsidRDefault="00DB3573" w:rsidP="00DB3573">
      <w:pPr>
        <w:numPr>
          <w:ilvl w:val="0"/>
          <w:numId w:val="3"/>
        </w:numPr>
        <w:tabs>
          <w:tab w:val="clear" w:pos="360"/>
          <w:tab w:val="num" w:pos="426"/>
        </w:tabs>
        <w:spacing w:after="60"/>
        <w:ind w:left="426" w:hanging="426"/>
        <w:rPr>
          <w:rFonts w:cs="Arial"/>
        </w:rPr>
      </w:pPr>
      <w:r>
        <w:rPr>
          <w:rFonts w:cs="Arial"/>
        </w:rPr>
        <w:t>Network configuration</w:t>
      </w:r>
    </w:p>
    <w:p w:rsidR="00DB3573" w:rsidRPr="00B6209D" w:rsidRDefault="00DB3573" w:rsidP="00DB3573">
      <w:pPr>
        <w:numPr>
          <w:ilvl w:val="0"/>
          <w:numId w:val="3"/>
        </w:numPr>
        <w:tabs>
          <w:tab w:val="clear" w:pos="360"/>
          <w:tab w:val="num" w:pos="426"/>
        </w:tabs>
        <w:spacing w:after="60"/>
        <w:ind w:left="426" w:hanging="426"/>
        <w:rPr>
          <w:rFonts w:cs="Arial"/>
        </w:rPr>
      </w:pPr>
      <w:r>
        <w:rPr>
          <w:rFonts w:cs="Arial"/>
        </w:rPr>
        <w:t>System security</w:t>
      </w:r>
    </w:p>
    <w:p w:rsidR="00DB3573" w:rsidRPr="003C080B" w:rsidRDefault="00DB3573" w:rsidP="00DB3573">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DB3573" w:rsidRPr="00E143E3" w:rsidTr="00272D0E">
        <w:tc>
          <w:tcPr>
            <w:tcW w:w="4917" w:type="dxa"/>
            <w:shd w:val="clear" w:color="auto" w:fill="auto"/>
          </w:tcPr>
          <w:p w:rsidR="00DB3573" w:rsidRPr="00E143E3" w:rsidRDefault="00DB3573" w:rsidP="00272D0E">
            <w:pPr>
              <w:tabs>
                <w:tab w:val="left" w:pos="851"/>
              </w:tabs>
              <w:rPr>
                <w:rFonts w:cs="Arial"/>
                <w:b/>
              </w:rPr>
            </w:pPr>
            <w:r w:rsidRPr="00E143E3">
              <w:rPr>
                <w:rFonts w:cs="Arial"/>
                <w:b/>
              </w:rPr>
              <w:t>Assessment Activity</w:t>
            </w:r>
          </w:p>
        </w:tc>
        <w:tc>
          <w:tcPr>
            <w:tcW w:w="1260" w:type="dxa"/>
            <w:shd w:val="clear" w:color="auto" w:fill="auto"/>
          </w:tcPr>
          <w:p w:rsidR="00DB3573" w:rsidRPr="00E143E3" w:rsidRDefault="00DB3573" w:rsidP="00272D0E">
            <w:pPr>
              <w:tabs>
                <w:tab w:val="left" w:pos="851"/>
              </w:tabs>
              <w:jc w:val="center"/>
              <w:rPr>
                <w:rFonts w:cs="Arial"/>
                <w:b/>
              </w:rPr>
            </w:pPr>
            <w:r w:rsidRPr="00E143E3">
              <w:rPr>
                <w:rFonts w:cs="Arial"/>
                <w:b/>
              </w:rPr>
              <w:t>Weighting</w:t>
            </w:r>
          </w:p>
        </w:tc>
        <w:tc>
          <w:tcPr>
            <w:tcW w:w="2152" w:type="dxa"/>
            <w:shd w:val="clear" w:color="auto" w:fill="auto"/>
          </w:tcPr>
          <w:p w:rsidR="00DB3573" w:rsidRPr="00E143E3" w:rsidRDefault="00DB3573" w:rsidP="00272D0E">
            <w:pPr>
              <w:tabs>
                <w:tab w:val="left" w:pos="851"/>
              </w:tabs>
              <w:rPr>
                <w:rFonts w:cs="Arial"/>
                <w:b/>
              </w:rPr>
            </w:pPr>
            <w:r w:rsidRPr="00E143E3">
              <w:rPr>
                <w:rFonts w:cs="Arial"/>
                <w:b/>
              </w:rPr>
              <w:t>Learning Outcomes</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Assigned Exercises / Labs</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sidRPr="00E143E3">
              <w:rPr>
                <w:rFonts w:cs="Arial"/>
              </w:rPr>
              <w:t xml:space="preserve">Scripting </w:t>
            </w:r>
            <w:r>
              <w:rPr>
                <w:rFonts w:cs="Arial"/>
              </w:rPr>
              <w:t>A</w:t>
            </w:r>
            <w:r w:rsidRPr="00E143E3">
              <w:rPr>
                <w:rFonts w:cs="Arial"/>
              </w:rPr>
              <w:t xml:space="preserve">ssignment </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EF1D32" w:rsidP="00272D0E">
            <w:pPr>
              <w:tabs>
                <w:tab w:val="left" w:pos="851"/>
              </w:tabs>
              <w:rPr>
                <w:rFonts w:cs="Arial"/>
              </w:rPr>
            </w:pPr>
            <w:r>
              <w:rPr>
                <w:rFonts w:cs="Arial"/>
              </w:rPr>
              <w:t>2,3</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Research Portfolio</w:t>
            </w:r>
          </w:p>
        </w:tc>
        <w:tc>
          <w:tcPr>
            <w:tcW w:w="1260" w:type="dxa"/>
            <w:shd w:val="clear" w:color="auto" w:fill="auto"/>
          </w:tcPr>
          <w:p w:rsidR="00DB3573" w:rsidRPr="00E143E3" w:rsidRDefault="00DB3573" w:rsidP="00272D0E">
            <w:pPr>
              <w:tabs>
                <w:tab w:val="left" w:pos="851"/>
              </w:tabs>
              <w:jc w:val="center"/>
              <w:rPr>
                <w:rFonts w:cs="Arial"/>
              </w:rPr>
            </w:pPr>
            <w:r>
              <w:rPr>
                <w:rFonts w:cs="Arial"/>
              </w:rPr>
              <w:t>1</w:t>
            </w:r>
            <w:r w:rsidRPr="00E143E3">
              <w:rPr>
                <w:rFonts w:cs="Arial"/>
              </w:rPr>
              <w:t>0%</w:t>
            </w:r>
          </w:p>
        </w:tc>
        <w:tc>
          <w:tcPr>
            <w:tcW w:w="2152" w:type="dxa"/>
            <w:shd w:val="clear" w:color="auto" w:fill="auto"/>
          </w:tcPr>
          <w:p w:rsidR="00DB3573" w:rsidRPr="00E143E3" w:rsidRDefault="00EF1D32" w:rsidP="00272D0E">
            <w:pPr>
              <w:tabs>
                <w:tab w:val="left" w:pos="851"/>
              </w:tabs>
              <w:rPr>
                <w:rFonts w:cs="Arial"/>
              </w:rPr>
            </w:pPr>
            <w:r>
              <w:rPr>
                <w:rFonts w:cs="Arial"/>
              </w:rPr>
              <w:t>4</w:t>
            </w:r>
          </w:p>
        </w:tc>
      </w:tr>
      <w:tr w:rsidR="00DB3573" w:rsidRPr="00E143E3" w:rsidTr="00272D0E">
        <w:tc>
          <w:tcPr>
            <w:tcW w:w="4917" w:type="dxa"/>
            <w:shd w:val="clear" w:color="auto" w:fill="auto"/>
          </w:tcPr>
          <w:p w:rsidR="00DB3573" w:rsidRPr="00E143E3" w:rsidRDefault="007F656E" w:rsidP="007F656E">
            <w:pPr>
              <w:tabs>
                <w:tab w:val="left" w:pos="851"/>
              </w:tabs>
              <w:rPr>
                <w:rFonts w:cs="Arial"/>
              </w:rPr>
            </w:pPr>
            <w:r>
              <w:rPr>
                <w:rFonts w:cs="Arial"/>
              </w:rPr>
              <w:t>Exam</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40%</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bl>
    <w:p w:rsidR="00DB3573" w:rsidRPr="003C080B" w:rsidRDefault="00DB3573" w:rsidP="00DB3573">
      <w:pPr>
        <w:pStyle w:val="BodyTextIndent"/>
        <w:spacing w:before="240"/>
        <w:ind w:left="0"/>
        <w:rPr>
          <w:rFonts w:cs="Arial"/>
          <w:b/>
          <w:i/>
          <w:sz w:val="22"/>
          <w:szCs w:val="22"/>
        </w:rPr>
      </w:pPr>
      <w:r w:rsidRPr="003C080B">
        <w:rPr>
          <w:rFonts w:cs="Arial"/>
          <w:b/>
          <w:i/>
          <w:sz w:val="22"/>
          <w:szCs w:val="22"/>
        </w:rPr>
        <w:t>Resources</w:t>
      </w:r>
    </w:p>
    <w:p w:rsidR="00DB3573" w:rsidRPr="003C080B" w:rsidRDefault="00DB3573" w:rsidP="00DB3573">
      <w:pPr>
        <w:pStyle w:val="BodyTextIndent"/>
        <w:spacing w:before="60" w:after="60"/>
        <w:ind w:left="0"/>
        <w:rPr>
          <w:rFonts w:cs="Arial"/>
          <w:b/>
          <w:sz w:val="22"/>
          <w:szCs w:val="22"/>
        </w:rPr>
      </w:pPr>
      <w:r w:rsidRPr="003C080B">
        <w:rPr>
          <w:rFonts w:cs="Arial"/>
          <w:b/>
          <w:sz w:val="22"/>
          <w:szCs w:val="22"/>
        </w:rPr>
        <w:t>Required:</w:t>
      </w:r>
    </w:p>
    <w:p w:rsidR="00DB3573" w:rsidRPr="00E971DC" w:rsidRDefault="00DB3573" w:rsidP="00DB3573">
      <w:r>
        <w:t>None</w:t>
      </w:r>
    </w:p>
    <w:p w:rsidR="00DB3573" w:rsidRDefault="00DB3573" w:rsidP="00DB3573">
      <w:pPr>
        <w:pStyle w:val="BodyTextIndent"/>
        <w:spacing w:before="60" w:after="60"/>
        <w:ind w:left="0"/>
        <w:rPr>
          <w:rFonts w:cs="Arial"/>
          <w:b/>
          <w:sz w:val="22"/>
          <w:szCs w:val="22"/>
        </w:rPr>
      </w:pPr>
      <w:r w:rsidRPr="003C080B">
        <w:rPr>
          <w:rFonts w:cs="Arial"/>
          <w:b/>
          <w:sz w:val="22"/>
          <w:szCs w:val="22"/>
        </w:rPr>
        <w:lastRenderedPageBreak/>
        <w:t>Recommended:</w:t>
      </w:r>
    </w:p>
    <w:p w:rsidR="00EF5A21" w:rsidRPr="00DB3573" w:rsidRDefault="00DB3573" w:rsidP="00DB3573">
      <w:r>
        <w:t xml:space="preserve">Text books and readings are administered as appropriate and updated to reflect ongoing conceptual and technological developments. </w:t>
      </w:r>
      <w:r>
        <w:br w:type="page"/>
      </w:r>
    </w:p>
    <w:sectPr w:rsidR="00EF5A21" w:rsidRPr="00DB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52426A"/>
    <w:rsid w:val="00527DE8"/>
    <w:rsid w:val="007F656E"/>
    <w:rsid w:val="00D80CB7"/>
    <w:rsid w:val="00DB3573"/>
    <w:rsid w:val="00EF1D32"/>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A536B-994A-4787-962D-37E262DC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229</Words>
  <Characters>1307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Maggie Wells</cp:lastModifiedBy>
  <cp:revision>6</cp:revision>
  <dcterms:created xsi:type="dcterms:W3CDTF">2016-04-04T05:39:00Z</dcterms:created>
  <dcterms:modified xsi:type="dcterms:W3CDTF">2016-08-23T21:55:00Z</dcterms:modified>
</cp:coreProperties>
</file>