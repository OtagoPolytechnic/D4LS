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06B" w:rsidRPr="006C0C51" w:rsidRDefault="00F4306B" w:rsidP="00F4306B">
      <w:pPr>
        <w:pStyle w:val="Heading2"/>
      </w:pPr>
      <w:bookmarkStart w:id="0" w:name="_Toc433018326"/>
      <w:r w:rsidRPr="006C0C51">
        <w:t xml:space="preserve">Web </w:t>
      </w:r>
      <w:r>
        <w:t xml:space="preserve">2 - </w:t>
      </w:r>
      <w:r w:rsidRPr="006C0C51">
        <w:t>Programming</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F4306B" w:rsidRPr="003C080B" w:rsidTr="00DE371D">
        <w:trPr>
          <w:cantSplit/>
        </w:trPr>
        <w:tc>
          <w:tcPr>
            <w:tcW w:w="1548" w:type="dxa"/>
            <w:tcBorders>
              <w:top w:val="single" w:sz="1" w:space="0" w:color="000000"/>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IN612001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60</w:t>
            </w:r>
          </w:p>
        </w:tc>
      </w:tr>
      <w:tr w:rsidR="00F4306B" w:rsidRPr="003C080B" w:rsidTr="00DE371D">
        <w:trPr>
          <w:cantSplit/>
        </w:trPr>
        <w:tc>
          <w:tcPr>
            <w:tcW w:w="1548"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0</w:t>
            </w:r>
          </w:p>
        </w:tc>
      </w:tr>
      <w:tr w:rsidR="00F4306B" w:rsidRPr="003C080B" w:rsidTr="00DE371D">
        <w:trPr>
          <w:cantSplit/>
        </w:trPr>
        <w:tc>
          <w:tcPr>
            <w:tcW w:w="1548"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90</w:t>
            </w:r>
          </w:p>
        </w:tc>
      </w:tr>
      <w:tr w:rsidR="00F4306B" w:rsidRPr="003C080B" w:rsidTr="00DE371D">
        <w:trPr>
          <w:cantSplit/>
        </w:trPr>
        <w:tc>
          <w:tcPr>
            <w:tcW w:w="1548" w:type="dxa"/>
            <w:tcBorders>
              <w:left w:val="single" w:sz="1" w:space="0" w:color="000000"/>
              <w:bottom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F4306B" w:rsidRPr="003C080B" w:rsidRDefault="00F4306B" w:rsidP="00DE371D">
            <w:pPr>
              <w:pStyle w:val="BodyTextIndent"/>
              <w:tabs>
                <w:tab w:val="clear" w:pos="851"/>
              </w:tabs>
              <w:spacing w:after="0"/>
              <w:ind w:left="0"/>
              <w:rPr>
                <w:rFonts w:cs="Arial"/>
                <w:i/>
              </w:rPr>
            </w:pPr>
            <w:r>
              <w:rPr>
                <w:rFonts w:cs="Arial"/>
              </w:rPr>
              <w:t>150</w:t>
            </w:r>
          </w:p>
        </w:tc>
      </w:tr>
      <w:tr w:rsidR="00F4306B" w:rsidRPr="003C080B"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F4306B" w:rsidRPr="003C080B" w:rsidRDefault="00F4306B" w:rsidP="00DE371D">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IT224001</w:t>
            </w:r>
          </w:p>
          <w:p w:rsidR="00F4306B" w:rsidRPr="003C080B" w:rsidRDefault="00F4306B" w:rsidP="00DE371D">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F4306B" w:rsidRPr="003C080B" w:rsidRDefault="00F4306B" w:rsidP="00F4306B">
      <w:pPr>
        <w:pStyle w:val="BodyTextIndent"/>
        <w:spacing w:before="240"/>
        <w:ind w:left="0"/>
        <w:rPr>
          <w:rFonts w:cs="Arial"/>
          <w:b/>
          <w:i/>
          <w:sz w:val="22"/>
          <w:szCs w:val="22"/>
        </w:rPr>
      </w:pPr>
      <w:r w:rsidRPr="003C080B">
        <w:rPr>
          <w:rFonts w:cs="Arial"/>
          <w:b/>
          <w:i/>
          <w:sz w:val="22"/>
          <w:szCs w:val="22"/>
        </w:rPr>
        <w:t>Aims</w:t>
      </w:r>
    </w:p>
    <w:p w:rsidR="00F4306B" w:rsidRPr="00E671BE" w:rsidRDefault="00F4306B" w:rsidP="00F4306B">
      <w:pPr>
        <w:spacing w:after="120"/>
        <w:rPr>
          <w:rFonts w:cs="Arial"/>
        </w:rPr>
      </w:pPr>
      <w:del w:id="1" w:author="Maggie Wells" w:date="2016-08-22T09:50:00Z">
        <w:r w:rsidRPr="00E671BE" w:rsidDel="002200B0">
          <w:rPr>
            <w:rFonts w:cs="Arial"/>
          </w:rPr>
          <w:delText>To give students a thorough introduction</w:delText>
        </w:r>
      </w:del>
      <w:ins w:id="2" w:author="Maggie Wells" w:date="2016-08-22T09:50:00Z">
        <w:r w:rsidR="002200B0">
          <w:rPr>
            <w:rFonts w:cs="Arial"/>
          </w:rPr>
          <w:t>To introduce students to</w:t>
        </w:r>
      </w:ins>
      <w:del w:id="3" w:author="Maggie Wells" w:date="2016-08-22T09:51:00Z">
        <w:r w:rsidRPr="00E671BE" w:rsidDel="002200B0">
          <w:rPr>
            <w:rFonts w:cs="Arial"/>
          </w:rPr>
          <w:delText xml:space="preserve"> to</w:delText>
        </w:r>
      </w:del>
      <w:r w:rsidRPr="00E671BE">
        <w:rPr>
          <w:rFonts w:cs="Arial"/>
        </w:rPr>
        <w:t xml:space="preserve"> modern techniques for adding programmed behaviours to web pages</w:t>
      </w:r>
      <w:r>
        <w:rPr>
          <w:rFonts w:cs="Arial"/>
        </w:rPr>
        <w:t xml:space="preserve">. </w:t>
      </w:r>
    </w:p>
    <w:p w:rsidR="00F4306B" w:rsidRPr="003C080B" w:rsidRDefault="00F4306B" w:rsidP="00F4306B">
      <w:pPr>
        <w:pStyle w:val="BodyTextIndent"/>
        <w:spacing w:before="240"/>
        <w:ind w:left="0"/>
        <w:rPr>
          <w:rFonts w:cs="Arial"/>
          <w:b/>
          <w:i/>
          <w:sz w:val="22"/>
          <w:szCs w:val="22"/>
        </w:rPr>
      </w:pPr>
      <w:r w:rsidRPr="003C080B">
        <w:rPr>
          <w:rFonts w:cs="Arial"/>
          <w:b/>
          <w:i/>
          <w:sz w:val="22"/>
          <w:szCs w:val="22"/>
        </w:rPr>
        <w:t>Learning Outcomes</w:t>
      </w:r>
    </w:p>
    <w:p w:rsidR="00F4306B" w:rsidRPr="003C080B" w:rsidRDefault="00F4306B" w:rsidP="00F4306B">
      <w:pPr>
        <w:pStyle w:val="BodyTextIndent"/>
        <w:ind w:left="0"/>
        <w:rPr>
          <w:rFonts w:cs="Arial"/>
        </w:rPr>
      </w:pPr>
      <w:r w:rsidRPr="003C080B">
        <w:rPr>
          <w:rFonts w:cs="Arial"/>
        </w:rPr>
        <w:t>At the successful completion of this course, students will be able to:</w:t>
      </w:r>
    </w:p>
    <w:p w:rsidR="00F4306B" w:rsidRPr="00E671BE"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Pr>
          <w:rFonts w:ascii="Arial" w:hAnsi="Arial" w:cs="Arial"/>
          <w:sz w:val="20"/>
        </w:rPr>
        <w:t>Explain</w:t>
      </w:r>
      <w:r w:rsidRPr="00E671BE">
        <w:rPr>
          <w:rFonts w:ascii="Arial" w:hAnsi="Arial" w:cs="Arial"/>
          <w:sz w:val="20"/>
        </w:rPr>
        <w:t xml:space="preserve"> the functions of, and relationships between, client and server hardware and software in the World Wide Web</w:t>
      </w:r>
    </w:p>
    <w:p w:rsidR="00F4306B" w:rsidRPr="00E671BE"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Pr>
          <w:rFonts w:ascii="Arial" w:hAnsi="Arial" w:cs="Arial"/>
          <w:sz w:val="20"/>
        </w:rPr>
        <w:t xml:space="preserve">Design </w:t>
      </w:r>
      <w:ins w:id="4" w:author="Maggie Wells" w:date="2016-08-22T09:52:00Z">
        <w:r w:rsidR="002200B0">
          <w:rPr>
            <w:rFonts w:ascii="Arial" w:hAnsi="Arial" w:cs="Arial"/>
            <w:sz w:val="20"/>
          </w:rPr>
          <w:t xml:space="preserve">and build </w:t>
        </w:r>
      </w:ins>
      <w:r>
        <w:rPr>
          <w:rFonts w:ascii="Arial" w:hAnsi="Arial" w:cs="Arial"/>
          <w:sz w:val="20"/>
        </w:rPr>
        <w:t>usable and attractive interactive web sites following an appropriate software development methodology</w:t>
      </w:r>
    </w:p>
    <w:p w:rsidR="00F4306B" w:rsidRPr="00E671BE"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sidRPr="00E671BE">
        <w:rPr>
          <w:rFonts w:ascii="Arial" w:hAnsi="Arial" w:cs="Arial"/>
          <w:sz w:val="20"/>
        </w:rPr>
        <w:t>Implement dynamic w</w:t>
      </w:r>
      <w:r>
        <w:rPr>
          <w:rFonts w:ascii="Arial" w:hAnsi="Arial" w:cs="Arial"/>
          <w:sz w:val="20"/>
        </w:rPr>
        <w:t>eb activity using an industry-relevant</w:t>
      </w:r>
      <w:r w:rsidRPr="00E671BE">
        <w:rPr>
          <w:rFonts w:ascii="Arial" w:hAnsi="Arial" w:cs="Arial"/>
          <w:sz w:val="20"/>
        </w:rPr>
        <w:t xml:space="preserve"> development language</w:t>
      </w:r>
      <w:bookmarkStart w:id="5" w:name="_GoBack"/>
      <w:bookmarkEnd w:id="5"/>
    </w:p>
    <w:p w:rsidR="00F4306B" w:rsidRDefault="00F4306B" w:rsidP="00F4306B">
      <w:pPr>
        <w:pStyle w:val="NormalWeb"/>
        <w:numPr>
          <w:ilvl w:val="0"/>
          <w:numId w:val="2"/>
        </w:numPr>
        <w:tabs>
          <w:tab w:val="clear" w:pos="720"/>
        </w:tabs>
        <w:spacing w:before="0" w:beforeAutospacing="0" w:after="120" w:afterAutospacing="0"/>
        <w:ind w:left="567" w:hanging="567"/>
        <w:jc w:val="both"/>
        <w:rPr>
          <w:rFonts w:ascii="Arial" w:hAnsi="Arial" w:cs="Arial"/>
          <w:sz w:val="20"/>
        </w:rPr>
      </w:pPr>
      <w:r w:rsidRPr="00E671BE">
        <w:rPr>
          <w:rFonts w:ascii="Arial" w:hAnsi="Arial" w:cs="Arial"/>
          <w:sz w:val="20"/>
        </w:rPr>
        <w:t xml:space="preserve">Add dynamic database functionality to </w:t>
      </w:r>
      <w:r>
        <w:rPr>
          <w:rFonts w:ascii="Arial" w:hAnsi="Arial" w:cs="Arial"/>
          <w:sz w:val="20"/>
        </w:rPr>
        <w:t>an interactive web page using a</w:t>
      </w:r>
      <w:r w:rsidRPr="00E671BE">
        <w:rPr>
          <w:rFonts w:ascii="Arial" w:hAnsi="Arial" w:cs="Arial"/>
          <w:sz w:val="20"/>
        </w:rPr>
        <w:t xml:space="preserve"> database management system</w:t>
      </w:r>
    </w:p>
    <w:p w:rsidR="00F4306B" w:rsidRPr="00FA3659" w:rsidRDefault="00F4306B" w:rsidP="00FA3659">
      <w:pPr>
        <w:pStyle w:val="NormalWeb"/>
        <w:numPr>
          <w:ilvl w:val="0"/>
          <w:numId w:val="2"/>
        </w:numPr>
        <w:tabs>
          <w:tab w:val="clear" w:pos="720"/>
        </w:tabs>
        <w:spacing w:before="0" w:beforeAutospacing="0" w:after="120" w:afterAutospacing="0"/>
        <w:ind w:left="567" w:hanging="567"/>
        <w:jc w:val="both"/>
        <w:rPr>
          <w:rFonts w:ascii="Arial" w:hAnsi="Arial" w:cs="Arial"/>
          <w:sz w:val="20"/>
        </w:rPr>
      </w:pPr>
      <w:commentRangeStart w:id="6"/>
      <w:r w:rsidRPr="00F4306B">
        <w:rPr>
          <w:rFonts w:ascii="Arial" w:hAnsi="Arial" w:cs="Arial"/>
          <w:sz w:val="20"/>
        </w:rPr>
        <w:t xml:space="preserve">Build appropriately secure </w:t>
      </w:r>
      <w:commentRangeStart w:id="7"/>
      <w:r w:rsidRPr="00F4306B">
        <w:rPr>
          <w:rFonts w:ascii="Arial" w:hAnsi="Arial" w:cs="Arial"/>
          <w:sz w:val="20"/>
        </w:rPr>
        <w:t>websites</w:t>
      </w:r>
      <w:commentRangeEnd w:id="6"/>
      <w:r w:rsidR="002200B0">
        <w:rPr>
          <w:rStyle w:val="CommentReference"/>
          <w:rFonts w:ascii="Arial" w:hAnsi="Arial"/>
          <w:lang w:val="en-AU" w:eastAsia="ar-SA"/>
        </w:rPr>
        <w:commentReference w:id="6"/>
      </w:r>
      <w:commentRangeEnd w:id="7"/>
      <w:r w:rsidR="009D60C9">
        <w:rPr>
          <w:rStyle w:val="CommentReference"/>
          <w:rFonts w:ascii="Arial" w:hAnsi="Arial"/>
          <w:lang w:val="en-AU" w:eastAsia="ar-SA"/>
        </w:rPr>
        <w:commentReference w:id="7"/>
      </w:r>
    </w:p>
    <w:p w:rsidR="00F4306B" w:rsidRPr="003C080B" w:rsidRDefault="00F4306B" w:rsidP="00F4306B">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F4306B" w:rsidRDefault="00F4306B" w:rsidP="00F4306B">
      <w:pPr>
        <w:numPr>
          <w:ilvl w:val="0"/>
          <w:numId w:val="3"/>
        </w:numPr>
        <w:tabs>
          <w:tab w:val="clear" w:pos="360"/>
          <w:tab w:val="num" w:pos="426"/>
        </w:tabs>
        <w:spacing w:after="60"/>
        <w:ind w:left="426" w:hanging="426"/>
        <w:rPr>
          <w:rFonts w:cs="Arial"/>
        </w:rPr>
      </w:pPr>
      <w:r>
        <w:rPr>
          <w:rFonts w:cs="Arial"/>
        </w:rPr>
        <w:t>HTML basics</w:t>
      </w:r>
    </w:p>
    <w:p w:rsidR="00F4306B" w:rsidRDefault="00F4306B" w:rsidP="00F4306B">
      <w:pPr>
        <w:numPr>
          <w:ilvl w:val="0"/>
          <w:numId w:val="3"/>
        </w:numPr>
        <w:tabs>
          <w:tab w:val="clear" w:pos="360"/>
          <w:tab w:val="num" w:pos="426"/>
        </w:tabs>
        <w:spacing w:after="60"/>
        <w:ind w:left="426" w:hanging="426"/>
        <w:rPr>
          <w:rFonts w:cs="Arial"/>
        </w:rPr>
      </w:pPr>
      <w:r>
        <w:rPr>
          <w:rFonts w:cs="Arial"/>
        </w:rPr>
        <w:t>HTML for interactive web pages</w:t>
      </w:r>
    </w:p>
    <w:p w:rsidR="00F4306B" w:rsidRPr="00BD237B" w:rsidRDefault="00FA3659" w:rsidP="00F4306B">
      <w:pPr>
        <w:numPr>
          <w:ilvl w:val="0"/>
          <w:numId w:val="3"/>
        </w:numPr>
        <w:tabs>
          <w:tab w:val="clear" w:pos="360"/>
          <w:tab w:val="num" w:pos="426"/>
        </w:tabs>
        <w:spacing w:after="60"/>
        <w:ind w:left="426" w:hanging="426"/>
        <w:rPr>
          <w:rFonts w:cs="Arial"/>
        </w:rPr>
      </w:pPr>
      <w:r>
        <w:rPr>
          <w:rFonts w:cs="Arial"/>
        </w:rPr>
        <w:t>Server- and client-side programming</w:t>
      </w:r>
    </w:p>
    <w:p w:rsidR="00F4306B" w:rsidRDefault="00F4306B" w:rsidP="00F4306B">
      <w:pPr>
        <w:numPr>
          <w:ilvl w:val="0"/>
          <w:numId w:val="3"/>
        </w:numPr>
        <w:tabs>
          <w:tab w:val="clear" w:pos="360"/>
          <w:tab w:val="num" w:pos="426"/>
        </w:tabs>
        <w:spacing w:after="60"/>
        <w:ind w:left="426" w:hanging="426"/>
        <w:rPr>
          <w:rFonts w:cs="Arial"/>
        </w:rPr>
      </w:pPr>
      <w:r>
        <w:rPr>
          <w:rFonts w:cs="Arial"/>
        </w:rPr>
        <w:t>Basic database design principles</w:t>
      </w:r>
    </w:p>
    <w:p w:rsidR="00F4306B" w:rsidRDefault="00F4306B" w:rsidP="00F4306B">
      <w:pPr>
        <w:numPr>
          <w:ilvl w:val="0"/>
          <w:numId w:val="3"/>
        </w:numPr>
        <w:tabs>
          <w:tab w:val="clear" w:pos="360"/>
          <w:tab w:val="num" w:pos="426"/>
        </w:tabs>
        <w:spacing w:after="60"/>
        <w:ind w:left="426" w:hanging="426"/>
        <w:rPr>
          <w:rFonts w:cs="Arial"/>
        </w:rPr>
      </w:pPr>
      <w:r>
        <w:rPr>
          <w:rFonts w:cs="Arial"/>
        </w:rPr>
        <w:t>Database communication</w:t>
      </w:r>
    </w:p>
    <w:p w:rsidR="00F4306B" w:rsidRDefault="00F4306B" w:rsidP="00F4306B">
      <w:pPr>
        <w:numPr>
          <w:ilvl w:val="0"/>
          <w:numId w:val="3"/>
        </w:numPr>
        <w:tabs>
          <w:tab w:val="clear" w:pos="360"/>
          <w:tab w:val="num" w:pos="426"/>
        </w:tabs>
        <w:spacing w:after="60"/>
        <w:ind w:left="426" w:hanging="426"/>
        <w:rPr>
          <w:rFonts w:cs="Arial"/>
        </w:rPr>
      </w:pPr>
      <w:r>
        <w:rPr>
          <w:rFonts w:cs="Arial"/>
        </w:rPr>
        <w:t>Web usability and aesthetics</w:t>
      </w:r>
    </w:p>
    <w:p w:rsidR="00F4306B" w:rsidRDefault="00F4306B" w:rsidP="00F4306B">
      <w:pPr>
        <w:numPr>
          <w:ilvl w:val="0"/>
          <w:numId w:val="3"/>
        </w:numPr>
        <w:tabs>
          <w:tab w:val="clear" w:pos="360"/>
          <w:tab w:val="num" w:pos="426"/>
        </w:tabs>
        <w:spacing w:after="60"/>
        <w:ind w:left="426" w:hanging="426"/>
        <w:rPr>
          <w:rFonts w:cs="Arial"/>
        </w:rPr>
      </w:pPr>
      <w:r>
        <w:rPr>
          <w:rFonts w:cs="Arial"/>
        </w:rPr>
        <w:t>Web application development process</w:t>
      </w:r>
    </w:p>
    <w:p w:rsidR="00F4306B" w:rsidRDefault="00F4306B" w:rsidP="00F4306B">
      <w:pPr>
        <w:numPr>
          <w:ilvl w:val="0"/>
          <w:numId w:val="3"/>
        </w:numPr>
        <w:tabs>
          <w:tab w:val="clear" w:pos="360"/>
          <w:tab w:val="num" w:pos="426"/>
        </w:tabs>
        <w:spacing w:after="60"/>
        <w:ind w:left="426" w:hanging="426"/>
        <w:rPr>
          <w:rFonts w:cs="Arial"/>
        </w:rPr>
      </w:pPr>
      <w:r>
        <w:rPr>
          <w:rFonts w:cs="Arial"/>
        </w:rPr>
        <w:t>Session management</w:t>
      </w:r>
    </w:p>
    <w:p w:rsidR="00F4306B" w:rsidRDefault="00F4306B" w:rsidP="00F4306B">
      <w:pPr>
        <w:numPr>
          <w:ilvl w:val="0"/>
          <w:numId w:val="3"/>
        </w:numPr>
        <w:tabs>
          <w:tab w:val="clear" w:pos="360"/>
          <w:tab w:val="num" w:pos="426"/>
        </w:tabs>
        <w:spacing w:after="60"/>
        <w:ind w:left="426" w:hanging="426"/>
        <w:rPr>
          <w:rFonts w:cs="Arial"/>
        </w:rPr>
      </w:pPr>
      <w:r>
        <w:rPr>
          <w:rFonts w:cs="Arial"/>
        </w:rPr>
        <w:t>Internet security</w:t>
      </w:r>
    </w:p>
    <w:p w:rsidR="00F4306B" w:rsidRPr="003C080B" w:rsidRDefault="00F4306B" w:rsidP="00F4306B">
      <w:pPr>
        <w:pStyle w:val="BodyTextIndent"/>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b/>
              </w:rPr>
            </w:pPr>
            <w:r w:rsidRPr="002F5744">
              <w:rPr>
                <w:rFonts w:cs="Arial"/>
                <w:b/>
              </w:rPr>
              <w:t>Assessment Activity</w:t>
            </w:r>
          </w:p>
        </w:tc>
        <w:tc>
          <w:tcPr>
            <w:tcW w:w="1260" w:type="dxa"/>
            <w:shd w:val="clear" w:color="auto" w:fill="auto"/>
          </w:tcPr>
          <w:p w:rsidR="00F4306B" w:rsidRPr="002F5744" w:rsidRDefault="00F4306B" w:rsidP="00DE371D">
            <w:pPr>
              <w:pStyle w:val="BodyTextIndent"/>
              <w:keepNext/>
              <w:keepLines/>
              <w:spacing w:after="0"/>
              <w:ind w:left="0"/>
              <w:jc w:val="center"/>
              <w:rPr>
                <w:rFonts w:cs="Arial"/>
                <w:b/>
              </w:rPr>
            </w:pPr>
            <w:r w:rsidRPr="002F5744">
              <w:rPr>
                <w:rFonts w:cs="Arial"/>
                <w:b/>
              </w:rPr>
              <w:t>Weighting</w:t>
            </w:r>
          </w:p>
        </w:tc>
        <w:tc>
          <w:tcPr>
            <w:tcW w:w="2152" w:type="dxa"/>
            <w:shd w:val="clear" w:color="auto" w:fill="auto"/>
          </w:tcPr>
          <w:p w:rsidR="00F4306B" w:rsidRPr="002F5744" w:rsidRDefault="00F4306B" w:rsidP="00DE371D">
            <w:pPr>
              <w:pStyle w:val="BodyTextIndent"/>
              <w:keepNext/>
              <w:keepLines/>
              <w:spacing w:after="0"/>
              <w:ind w:left="0"/>
              <w:rPr>
                <w:rFonts w:cs="Arial"/>
                <w:b/>
              </w:rPr>
            </w:pPr>
            <w:r w:rsidRPr="002F5744">
              <w:rPr>
                <w:rFonts w:cs="Arial"/>
                <w:b/>
              </w:rPr>
              <w:t>Learning Outcomes</w:t>
            </w:r>
          </w:p>
        </w:tc>
      </w:tr>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rPr>
            </w:pPr>
            <w:r>
              <w:rPr>
                <w:rFonts w:cs="Arial"/>
              </w:rPr>
              <w:t xml:space="preserve">Checkpoints </w:t>
            </w:r>
          </w:p>
        </w:tc>
        <w:tc>
          <w:tcPr>
            <w:tcW w:w="1260" w:type="dxa"/>
            <w:shd w:val="clear" w:color="auto" w:fill="auto"/>
          </w:tcPr>
          <w:p w:rsidR="00F4306B" w:rsidRPr="002F5744" w:rsidRDefault="00F4306B" w:rsidP="00DE371D">
            <w:pPr>
              <w:pStyle w:val="BodyTextIndent"/>
              <w:keepNext/>
              <w:keepLines/>
              <w:spacing w:after="0"/>
              <w:ind w:left="0"/>
              <w:jc w:val="center"/>
              <w:rPr>
                <w:rFonts w:cs="Arial"/>
              </w:rPr>
            </w:pPr>
            <w:r>
              <w:rPr>
                <w:rFonts w:cs="Arial"/>
              </w:rPr>
              <w:t>20</w:t>
            </w:r>
            <w:r w:rsidRPr="002F5744">
              <w:rPr>
                <w:rFonts w:cs="Arial"/>
              </w:rPr>
              <w:t>%</w:t>
            </w:r>
          </w:p>
        </w:tc>
        <w:tc>
          <w:tcPr>
            <w:tcW w:w="2152" w:type="dxa"/>
            <w:shd w:val="clear" w:color="auto" w:fill="auto"/>
          </w:tcPr>
          <w:p w:rsidR="00F4306B" w:rsidRPr="002F5744" w:rsidRDefault="00F4306B" w:rsidP="00DE371D">
            <w:pPr>
              <w:pStyle w:val="BodyTextIndent"/>
              <w:keepNext/>
              <w:keepLines/>
              <w:spacing w:after="0"/>
              <w:ind w:left="0"/>
              <w:rPr>
                <w:rFonts w:cs="Arial"/>
              </w:rPr>
            </w:pPr>
          </w:p>
        </w:tc>
      </w:tr>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rPr>
            </w:pPr>
            <w:r>
              <w:rPr>
                <w:rFonts w:cs="Arial"/>
              </w:rPr>
              <w:t>Assignment</w:t>
            </w:r>
          </w:p>
        </w:tc>
        <w:tc>
          <w:tcPr>
            <w:tcW w:w="1260" w:type="dxa"/>
            <w:shd w:val="clear" w:color="auto" w:fill="auto"/>
          </w:tcPr>
          <w:p w:rsidR="00F4306B" w:rsidRPr="002F5744" w:rsidRDefault="00F4306B" w:rsidP="00DE371D">
            <w:pPr>
              <w:pStyle w:val="BodyTextIndent"/>
              <w:keepNext/>
              <w:keepLines/>
              <w:spacing w:after="0"/>
              <w:ind w:left="0"/>
              <w:jc w:val="center"/>
              <w:rPr>
                <w:rFonts w:cs="Arial"/>
              </w:rPr>
            </w:pPr>
            <w:r>
              <w:rPr>
                <w:rFonts w:cs="Arial"/>
              </w:rPr>
              <w:t>40</w:t>
            </w:r>
            <w:r w:rsidRPr="002F5744">
              <w:rPr>
                <w:rFonts w:cs="Arial"/>
              </w:rPr>
              <w:t>%</w:t>
            </w:r>
          </w:p>
        </w:tc>
        <w:tc>
          <w:tcPr>
            <w:tcW w:w="2152" w:type="dxa"/>
            <w:shd w:val="clear" w:color="auto" w:fill="auto"/>
          </w:tcPr>
          <w:p w:rsidR="00F4306B" w:rsidRPr="002F5744" w:rsidRDefault="00F4306B" w:rsidP="00DE371D">
            <w:pPr>
              <w:pStyle w:val="BodyTextIndent"/>
              <w:keepNext/>
              <w:keepLines/>
              <w:spacing w:after="0"/>
              <w:ind w:left="0"/>
              <w:rPr>
                <w:rFonts w:cs="Arial"/>
              </w:rPr>
            </w:pPr>
          </w:p>
        </w:tc>
      </w:tr>
      <w:tr w:rsidR="00F4306B" w:rsidRPr="002F5744" w:rsidTr="00DE371D">
        <w:tc>
          <w:tcPr>
            <w:tcW w:w="4917" w:type="dxa"/>
            <w:shd w:val="clear" w:color="auto" w:fill="auto"/>
          </w:tcPr>
          <w:p w:rsidR="00F4306B" w:rsidRPr="002F5744" w:rsidRDefault="00F4306B" w:rsidP="00DE371D">
            <w:pPr>
              <w:pStyle w:val="BodyTextIndent"/>
              <w:keepNext/>
              <w:keepLines/>
              <w:spacing w:after="0"/>
              <w:ind w:left="0"/>
              <w:rPr>
                <w:rFonts w:cs="Arial"/>
              </w:rPr>
            </w:pPr>
            <w:r w:rsidRPr="002F5744">
              <w:rPr>
                <w:rFonts w:cs="Arial"/>
              </w:rPr>
              <w:t xml:space="preserve">Project </w:t>
            </w:r>
          </w:p>
        </w:tc>
        <w:tc>
          <w:tcPr>
            <w:tcW w:w="1260" w:type="dxa"/>
            <w:shd w:val="clear" w:color="auto" w:fill="auto"/>
          </w:tcPr>
          <w:p w:rsidR="00F4306B" w:rsidRPr="002F5744" w:rsidRDefault="00F4306B" w:rsidP="00DE371D">
            <w:pPr>
              <w:pStyle w:val="BodyTextIndent"/>
              <w:keepNext/>
              <w:keepLines/>
              <w:spacing w:after="0"/>
              <w:ind w:left="0"/>
              <w:jc w:val="center"/>
              <w:rPr>
                <w:rFonts w:cs="Arial"/>
              </w:rPr>
            </w:pPr>
            <w:r>
              <w:rPr>
                <w:rFonts w:cs="Arial"/>
              </w:rPr>
              <w:t>40</w:t>
            </w:r>
            <w:r w:rsidRPr="002F5744">
              <w:rPr>
                <w:rFonts w:cs="Arial"/>
              </w:rPr>
              <w:t>%</w:t>
            </w:r>
          </w:p>
        </w:tc>
        <w:tc>
          <w:tcPr>
            <w:tcW w:w="2152" w:type="dxa"/>
            <w:shd w:val="clear" w:color="auto" w:fill="auto"/>
          </w:tcPr>
          <w:p w:rsidR="00F4306B" w:rsidRPr="002F5744" w:rsidRDefault="00F4306B" w:rsidP="00DE371D">
            <w:pPr>
              <w:pStyle w:val="BodyTextIndent"/>
              <w:keepNext/>
              <w:keepLines/>
              <w:spacing w:after="0"/>
              <w:ind w:left="0"/>
              <w:rPr>
                <w:rFonts w:cs="Arial"/>
              </w:rPr>
            </w:pPr>
          </w:p>
        </w:tc>
      </w:tr>
    </w:tbl>
    <w:p w:rsidR="00F4306B" w:rsidRPr="003C080B" w:rsidRDefault="00F4306B" w:rsidP="00F4306B">
      <w:pPr>
        <w:pStyle w:val="BodyTextIndent"/>
        <w:spacing w:before="240"/>
        <w:ind w:left="0"/>
        <w:rPr>
          <w:rFonts w:cs="Arial"/>
          <w:b/>
          <w:i/>
          <w:sz w:val="22"/>
          <w:szCs w:val="22"/>
        </w:rPr>
      </w:pPr>
      <w:r w:rsidRPr="003C080B">
        <w:rPr>
          <w:rFonts w:cs="Arial"/>
          <w:b/>
          <w:i/>
          <w:sz w:val="22"/>
          <w:szCs w:val="22"/>
        </w:rPr>
        <w:t>Resources</w:t>
      </w:r>
    </w:p>
    <w:p w:rsidR="00F4306B" w:rsidRDefault="00F4306B" w:rsidP="00F4306B">
      <w:pPr>
        <w:pStyle w:val="BodyTextIndent"/>
        <w:spacing w:before="240"/>
        <w:ind w:left="0"/>
        <w:rPr>
          <w:b/>
          <w:sz w:val="22"/>
          <w:szCs w:val="22"/>
        </w:rPr>
      </w:pPr>
      <w:r w:rsidRPr="003C080B">
        <w:rPr>
          <w:rFonts w:cs="Arial"/>
          <w:b/>
          <w:sz w:val="22"/>
          <w:szCs w:val="22"/>
        </w:rPr>
        <w:t>Required:</w:t>
      </w:r>
      <w:r>
        <w:rPr>
          <w:rFonts w:cs="Arial"/>
          <w:b/>
          <w:sz w:val="22"/>
          <w:szCs w:val="22"/>
        </w:rPr>
        <w:t xml:space="preserve"> </w:t>
      </w:r>
    </w:p>
    <w:p w:rsidR="00F4306B" w:rsidRDefault="00F4306B" w:rsidP="00F4306B">
      <w:pPr>
        <w:sectPr w:rsidR="00F4306B" w:rsidSect="00E047AE">
          <w:footnotePr>
            <w:pos w:val="beneathText"/>
          </w:footnotePr>
          <w:pgSz w:w="11907" w:h="16840" w:code="9"/>
          <w:pgMar w:top="1440" w:right="1247" w:bottom="1440" w:left="1701" w:header="720" w:footer="720" w:gutter="0"/>
          <w:cols w:space="720"/>
          <w:docGrid w:linePitch="360"/>
        </w:sectPr>
      </w:pPr>
      <w:r w:rsidRPr="00AA0F94">
        <w:lastRenderedPageBreak/>
        <w:t>No req</w:t>
      </w:r>
      <w:r>
        <w:t>uired text</w:t>
      </w:r>
      <w:r w:rsidRPr="00AA0F94">
        <w:t>, students will be directed to online materials.</w:t>
      </w:r>
    </w:p>
    <w:p w:rsidR="00135A19" w:rsidRDefault="00135A19"/>
    <w:sectPr w:rsidR="00135A19" w:rsidSect="0030747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Maggie Wells" w:date="2016-08-22T09:51:00Z" w:initials="MW">
    <w:p w:rsidR="002200B0" w:rsidRDefault="002200B0">
      <w:pPr>
        <w:pStyle w:val="CommentText"/>
      </w:pPr>
      <w:r>
        <w:rPr>
          <w:rStyle w:val="CommentReference"/>
        </w:rPr>
        <w:annotationRef/>
      </w:r>
      <w:r>
        <w:t>Could this be a part of LO 2?</w:t>
      </w:r>
    </w:p>
  </w:comment>
  <w:comment w:id="7" w:author="Patricia Haden" w:date="2016-09-07T10:56:00Z" w:initials="PH">
    <w:p w:rsidR="009D60C9" w:rsidRDefault="009D60C9">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7E09A0"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2310CD1"/>
    <w:multiLevelType w:val="hybridMultilevel"/>
    <w:tmpl w:val="D9B204B2"/>
    <w:lvl w:ilvl="0" w:tplc="0809000F">
      <w:start w:val="1"/>
      <w:numFmt w:val="decimal"/>
      <w:lvlText w:val="%1."/>
      <w:lvlJc w:val="left"/>
      <w:pPr>
        <w:tabs>
          <w:tab w:val="num" w:pos="720"/>
        </w:tabs>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pos w:val="beneathText"/>
  </w:footnotePr>
  <w:compat/>
  <w:rsids>
    <w:rsidRoot w:val="00F4306B"/>
    <w:rsid w:val="00135A19"/>
    <w:rsid w:val="002200B0"/>
    <w:rsid w:val="0030747A"/>
    <w:rsid w:val="009D60C9"/>
    <w:rsid w:val="00D01947"/>
    <w:rsid w:val="00F4306B"/>
    <w:rsid w:val="00FA365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6B"/>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4306B"/>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F4306B"/>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F4306B"/>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06B"/>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F4306B"/>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F4306B"/>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F4306B"/>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4306B"/>
    <w:rPr>
      <w:rFonts w:ascii="Arial" w:eastAsia="Times New Roman" w:hAnsi="Arial" w:cs="Times New Roman"/>
      <w:sz w:val="20"/>
      <w:szCs w:val="20"/>
      <w:lang w:val="en-AU" w:eastAsia="ar-SA"/>
    </w:rPr>
  </w:style>
  <w:style w:type="paragraph" w:styleId="NormalWeb">
    <w:name w:val="Normal (Web)"/>
    <w:basedOn w:val="Normal"/>
    <w:uiPriority w:val="99"/>
    <w:unhideWhenUsed/>
    <w:rsid w:val="00F4306B"/>
    <w:pPr>
      <w:suppressAutoHyphens w:val="0"/>
      <w:spacing w:before="100" w:beforeAutospacing="1" w:after="100" w:afterAutospacing="1" w:line="240" w:lineRule="auto"/>
    </w:pPr>
    <w:rPr>
      <w:rFonts w:ascii="Times New Roman" w:hAnsi="Times New Roman"/>
      <w:sz w:val="24"/>
      <w:szCs w:val="24"/>
      <w:lang w:val="en-NZ" w:eastAsia="en-NZ"/>
    </w:rPr>
  </w:style>
  <w:style w:type="character" w:styleId="CommentReference">
    <w:name w:val="annotation reference"/>
    <w:basedOn w:val="DefaultParagraphFont"/>
    <w:uiPriority w:val="99"/>
    <w:semiHidden/>
    <w:unhideWhenUsed/>
    <w:rsid w:val="002200B0"/>
    <w:rPr>
      <w:sz w:val="16"/>
      <w:szCs w:val="16"/>
    </w:rPr>
  </w:style>
  <w:style w:type="paragraph" w:styleId="CommentText">
    <w:name w:val="annotation text"/>
    <w:basedOn w:val="Normal"/>
    <w:link w:val="CommentTextChar"/>
    <w:uiPriority w:val="99"/>
    <w:semiHidden/>
    <w:unhideWhenUsed/>
    <w:rsid w:val="002200B0"/>
    <w:pPr>
      <w:spacing w:line="240" w:lineRule="auto"/>
    </w:pPr>
  </w:style>
  <w:style w:type="character" w:customStyle="1" w:styleId="CommentTextChar">
    <w:name w:val="Comment Text Char"/>
    <w:basedOn w:val="DefaultParagraphFont"/>
    <w:link w:val="CommentText"/>
    <w:uiPriority w:val="99"/>
    <w:semiHidden/>
    <w:rsid w:val="002200B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200B0"/>
    <w:rPr>
      <w:b/>
      <w:bCs/>
    </w:rPr>
  </w:style>
  <w:style w:type="character" w:customStyle="1" w:styleId="CommentSubjectChar">
    <w:name w:val="Comment Subject Char"/>
    <w:basedOn w:val="CommentTextChar"/>
    <w:link w:val="CommentSubject"/>
    <w:uiPriority w:val="99"/>
    <w:semiHidden/>
    <w:rsid w:val="002200B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200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B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82BE6-BF5F-4F21-893F-9741ED7E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216</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4</cp:revision>
  <dcterms:created xsi:type="dcterms:W3CDTF">2016-05-02T02:15:00Z</dcterms:created>
  <dcterms:modified xsi:type="dcterms:W3CDTF">2016-09-06T22:56:00Z</dcterms:modified>
</cp:coreProperties>
</file>