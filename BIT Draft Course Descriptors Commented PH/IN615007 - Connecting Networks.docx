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211222" w14:textId="77777777" w:rsidR="00710FDC" w:rsidRPr="00990BC9" w:rsidRDefault="00710FDC" w:rsidP="00710FDC">
      <w:pPr>
        <w:keepNext/>
        <w:numPr>
          <w:ilvl w:val="1"/>
          <w:numId w:val="1"/>
        </w:numPr>
        <w:spacing w:before="120" w:after="120" w:line="240" w:lineRule="auto"/>
        <w:outlineLvl w:val="1"/>
        <w:rPr>
          <w:b/>
          <w:kern w:val="1"/>
          <w:sz w:val="28"/>
          <w:szCs w:val="24"/>
        </w:rPr>
      </w:pPr>
      <w:bookmarkStart w:id="0" w:name="_Toc433018363"/>
      <w:r w:rsidRPr="00990BC9">
        <w:rPr>
          <w:b/>
          <w:kern w:val="1"/>
          <w:sz w:val="28"/>
          <w:szCs w:val="24"/>
        </w:rPr>
        <w:t>Connecting Networks</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710FDC" w:rsidRPr="00990BC9" w14:paraId="46F2ED57" w14:textId="77777777" w:rsidTr="00276662">
        <w:trPr>
          <w:cantSplit/>
        </w:trPr>
        <w:tc>
          <w:tcPr>
            <w:tcW w:w="1548" w:type="dxa"/>
            <w:tcBorders>
              <w:top w:val="single" w:sz="1" w:space="0" w:color="000000"/>
              <w:left w:val="single" w:sz="1" w:space="0" w:color="000000"/>
              <w:bottom w:val="single" w:sz="1" w:space="0" w:color="000000"/>
            </w:tcBorders>
            <w:shd w:val="clear" w:color="auto" w:fill="auto"/>
            <w:vAlign w:val="center"/>
          </w:tcPr>
          <w:p w14:paraId="25C14D36" w14:textId="77777777" w:rsidR="00710FDC" w:rsidRPr="00990BC9" w:rsidRDefault="00710FDC" w:rsidP="00276662">
            <w:pPr>
              <w:rPr>
                <w:rFonts w:cs="Arial"/>
                <w:i/>
              </w:rPr>
            </w:pPr>
            <w:r w:rsidRPr="00990BC9">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shd w:val="clear" w:color="auto" w:fill="auto"/>
            <w:vAlign w:val="center"/>
          </w:tcPr>
          <w:p w14:paraId="03BBE690" w14:textId="77777777" w:rsidR="00710FDC" w:rsidRPr="00990BC9" w:rsidRDefault="00710FDC" w:rsidP="00276662">
            <w:pPr>
              <w:rPr>
                <w:rFonts w:cs="Arial"/>
                <w:i/>
              </w:rPr>
            </w:pPr>
            <w:r w:rsidRPr="00710FDC">
              <w:rPr>
                <w:rFonts w:cs="Arial"/>
              </w:rPr>
              <w:t>IN615007</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14:paraId="5A88E2E6" w14:textId="77777777" w:rsidR="00710FDC" w:rsidRPr="00990BC9" w:rsidRDefault="00710FDC" w:rsidP="00276662">
            <w:pPr>
              <w:rPr>
                <w:rFonts w:cs="Arial"/>
                <w:i/>
              </w:rPr>
            </w:pPr>
            <w:r w:rsidRPr="00990BC9">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14:paraId="5075816C" w14:textId="77777777" w:rsidR="00710FDC" w:rsidRPr="00990BC9" w:rsidRDefault="00710FDC" w:rsidP="00276662">
            <w:pPr>
              <w:rPr>
                <w:rFonts w:cs="Arial"/>
                <w:i/>
              </w:rPr>
            </w:pPr>
            <w:r w:rsidRPr="00990BC9">
              <w:rPr>
                <w:rFonts w:cs="Arial"/>
              </w:rPr>
              <w:t>60</w:t>
            </w:r>
          </w:p>
        </w:tc>
      </w:tr>
      <w:tr w:rsidR="00710FDC" w:rsidRPr="00990BC9" w14:paraId="6C67164C" w14:textId="77777777" w:rsidTr="00276662">
        <w:trPr>
          <w:cantSplit/>
        </w:trPr>
        <w:tc>
          <w:tcPr>
            <w:tcW w:w="1548" w:type="dxa"/>
            <w:tcBorders>
              <w:left w:val="single" w:sz="1" w:space="0" w:color="000000"/>
              <w:bottom w:val="single" w:sz="1" w:space="0" w:color="000000"/>
            </w:tcBorders>
            <w:shd w:val="clear" w:color="auto" w:fill="auto"/>
            <w:vAlign w:val="center"/>
          </w:tcPr>
          <w:p w14:paraId="70880C07" w14:textId="77777777" w:rsidR="00710FDC" w:rsidRPr="00990BC9" w:rsidRDefault="00710FDC" w:rsidP="00276662">
            <w:pPr>
              <w:rPr>
                <w:rFonts w:cs="Arial"/>
                <w:i/>
              </w:rPr>
            </w:pPr>
            <w:r w:rsidRPr="00990BC9">
              <w:rPr>
                <w:rFonts w:cs="Arial"/>
                <w:i/>
              </w:rPr>
              <w:t>Level</w:t>
            </w:r>
          </w:p>
        </w:tc>
        <w:tc>
          <w:tcPr>
            <w:tcW w:w="1440" w:type="dxa"/>
            <w:tcBorders>
              <w:left w:val="single" w:sz="1" w:space="0" w:color="000000"/>
              <w:bottom w:val="single" w:sz="1" w:space="0" w:color="000000"/>
            </w:tcBorders>
            <w:shd w:val="clear" w:color="auto" w:fill="auto"/>
            <w:vAlign w:val="center"/>
          </w:tcPr>
          <w:p w14:paraId="2E425830" w14:textId="77777777" w:rsidR="00710FDC" w:rsidRPr="00990BC9" w:rsidRDefault="00710FDC" w:rsidP="00276662">
            <w:pPr>
              <w:rPr>
                <w:rFonts w:cs="Arial"/>
                <w:i/>
              </w:rPr>
            </w:pPr>
            <w:r w:rsidRPr="00990BC9">
              <w:rPr>
                <w:rFonts w:cs="Arial"/>
              </w:rPr>
              <w:t>6</w:t>
            </w:r>
          </w:p>
        </w:tc>
        <w:tc>
          <w:tcPr>
            <w:tcW w:w="3780" w:type="dxa"/>
            <w:tcBorders>
              <w:left w:val="single" w:sz="1" w:space="0" w:color="000000"/>
              <w:bottom w:val="single" w:sz="1" w:space="0" w:color="000000"/>
            </w:tcBorders>
            <w:shd w:val="clear" w:color="auto" w:fill="auto"/>
            <w:vAlign w:val="center"/>
          </w:tcPr>
          <w:p w14:paraId="423DF5CA" w14:textId="77777777" w:rsidR="00710FDC" w:rsidRPr="00990BC9" w:rsidRDefault="00710FDC" w:rsidP="00276662">
            <w:pPr>
              <w:rPr>
                <w:rFonts w:cs="Arial"/>
                <w:i/>
              </w:rPr>
            </w:pPr>
            <w:r w:rsidRPr="00990BC9">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14:paraId="5E0B23BE" w14:textId="77777777" w:rsidR="00710FDC" w:rsidRPr="00990BC9" w:rsidRDefault="00710FDC" w:rsidP="00276662">
            <w:pPr>
              <w:rPr>
                <w:rFonts w:cs="Arial"/>
                <w:i/>
              </w:rPr>
            </w:pPr>
            <w:r w:rsidRPr="00990BC9">
              <w:rPr>
                <w:rFonts w:cs="Arial"/>
              </w:rPr>
              <w:t>nil</w:t>
            </w:r>
          </w:p>
        </w:tc>
      </w:tr>
      <w:tr w:rsidR="00710FDC" w:rsidRPr="00990BC9" w14:paraId="2783C513" w14:textId="77777777" w:rsidTr="00276662">
        <w:trPr>
          <w:cantSplit/>
        </w:trPr>
        <w:tc>
          <w:tcPr>
            <w:tcW w:w="1548" w:type="dxa"/>
            <w:tcBorders>
              <w:left w:val="single" w:sz="1" w:space="0" w:color="000000"/>
              <w:bottom w:val="single" w:sz="1" w:space="0" w:color="000000"/>
            </w:tcBorders>
            <w:shd w:val="clear" w:color="auto" w:fill="auto"/>
            <w:vAlign w:val="center"/>
          </w:tcPr>
          <w:p w14:paraId="49CF5F7D" w14:textId="77777777" w:rsidR="00710FDC" w:rsidRPr="00990BC9" w:rsidRDefault="00710FDC" w:rsidP="00276662">
            <w:pPr>
              <w:rPr>
                <w:rFonts w:cs="Arial"/>
                <w:i/>
              </w:rPr>
            </w:pPr>
            <w:r w:rsidRPr="00990BC9">
              <w:rPr>
                <w:rFonts w:cs="Arial"/>
                <w:i/>
              </w:rPr>
              <w:t>Credits</w:t>
            </w:r>
          </w:p>
        </w:tc>
        <w:tc>
          <w:tcPr>
            <w:tcW w:w="1440" w:type="dxa"/>
            <w:tcBorders>
              <w:left w:val="single" w:sz="1" w:space="0" w:color="000000"/>
              <w:bottom w:val="single" w:sz="1" w:space="0" w:color="000000"/>
            </w:tcBorders>
            <w:shd w:val="clear" w:color="auto" w:fill="auto"/>
            <w:vAlign w:val="center"/>
          </w:tcPr>
          <w:p w14:paraId="338F1E3F" w14:textId="77777777" w:rsidR="00710FDC" w:rsidRPr="00990BC9" w:rsidRDefault="00710FDC" w:rsidP="00276662">
            <w:pPr>
              <w:rPr>
                <w:rFonts w:cs="Arial"/>
                <w:i/>
              </w:rPr>
            </w:pPr>
            <w:r w:rsidRPr="00990BC9">
              <w:rPr>
                <w:rFonts w:cs="Arial"/>
              </w:rPr>
              <w:t>15</w:t>
            </w:r>
          </w:p>
        </w:tc>
        <w:tc>
          <w:tcPr>
            <w:tcW w:w="3780" w:type="dxa"/>
            <w:tcBorders>
              <w:left w:val="single" w:sz="1" w:space="0" w:color="000000"/>
              <w:bottom w:val="single" w:sz="1" w:space="0" w:color="000000"/>
            </w:tcBorders>
            <w:shd w:val="clear" w:color="auto" w:fill="auto"/>
            <w:vAlign w:val="center"/>
          </w:tcPr>
          <w:p w14:paraId="14881694" w14:textId="77777777" w:rsidR="00710FDC" w:rsidRPr="00990BC9" w:rsidRDefault="00710FDC" w:rsidP="00276662">
            <w:pPr>
              <w:rPr>
                <w:rFonts w:cs="Arial"/>
                <w:i/>
              </w:rPr>
            </w:pPr>
            <w:r w:rsidRPr="00990BC9">
              <w:rPr>
                <w:rFonts w:cs="Arial"/>
                <w:i/>
              </w:rPr>
              <w:t>Self</w:t>
            </w:r>
            <w:r>
              <w:rPr>
                <w:rFonts w:cs="Arial"/>
                <w:i/>
              </w:rPr>
              <w:t>-</w:t>
            </w:r>
            <w:r w:rsidRPr="00990BC9">
              <w:rPr>
                <w:rFonts w:cs="Arial"/>
                <w:i/>
              </w:rPr>
              <w:t>Directed Learning hours</w:t>
            </w:r>
          </w:p>
        </w:tc>
        <w:tc>
          <w:tcPr>
            <w:tcW w:w="1322" w:type="dxa"/>
            <w:tcBorders>
              <w:left w:val="single" w:sz="1" w:space="0" w:color="000000"/>
              <w:bottom w:val="single" w:sz="1" w:space="0" w:color="000000"/>
              <w:right w:val="single" w:sz="1" w:space="0" w:color="000000"/>
            </w:tcBorders>
            <w:shd w:val="clear" w:color="auto" w:fill="auto"/>
            <w:vAlign w:val="center"/>
          </w:tcPr>
          <w:p w14:paraId="43D6EE61" w14:textId="77777777" w:rsidR="00710FDC" w:rsidRPr="00990BC9" w:rsidRDefault="00710FDC" w:rsidP="00276662">
            <w:pPr>
              <w:rPr>
                <w:rFonts w:cs="Arial"/>
                <w:i/>
              </w:rPr>
            </w:pPr>
            <w:r w:rsidRPr="00990BC9">
              <w:rPr>
                <w:rFonts w:cs="Arial"/>
              </w:rPr>
              <w:t>90</w:t>
            </w:r>
          </w:p>
        </w:tc>
      </w:tr>
      <w:tr w:rsidR="00710FDC" w:rsidRPr="00990BC9" w14:paraId="62C6D480" w14:textId="77777777" w:rsidTr="00276662">
        <w:trPr>
          <w:cantSplit/>
        </w:trPr>
        <w:tc>
          <w:tcPr>
            <w:tcW w:w="1548" w:type="dxa"/>
            <w:tcBorders>
              <w:left w:val="single" w:sz="1" w:space="0" w:color="000000"/>
              <w:bottom w:val="single" w:sz="4" w:space="0" w:color="auto"/>
            </w:tcBorders>
            <w:shd w:val="clear" w:color="auto" w:fill="auto"/>
            <w:vAlign w:val="center"/>
          </w:tcPr>
          <w:p w14:paraId="052C2879" w14:textId="77777777" w:rsidR="00710FDC" w:rsidRPr="00990BC9" w:rsidRDefault="00710FDC" w:rsidP="00276662">
            <w:pPr>
              <w:rPr>
                <w:rFonts w:cs="Arial"/>
                <w:i/>
              </w:rPr>
            </w:pPr>
            <w:r w:rsidRPr="00990BC9">
              <w:rPr>
                <w:rFonts w:cs="Arial"/>
              </w:rPr>
              <w:t>Prerequisites</w:t>
            </w:r>
          </w:p>
        </w:tc>
        <w:tc>
          <w:tcPr>
            <w:tcW w:w="1440" w:type="dxa"/>
            <w:tcBorders>
              <w:left w:val="single" w:sz="1" w:space="0" w:color="000000"/>
              <w:bottom w:val="single" w:sz="4" w:space="0" w:color="auto"/>
            </w:tcBorders>
            <w:shd w:val="clear" w:color="auto" w:fill="auto"/>
            <w:vAlign w:val="center"/>
          </w:tcPr>
          <w:p w14:paraId="0A1950C6" w14:textId="77777777" w:rsidR="00710FDC" w:rsidRPr="00990BC9" w:rsidRDefault="00710FDC" w:rsidP="00276662">
            <w:pPr>
              <w:rPr>
                <w:rFonts w:cs="Arial"/>
                <w:i/>
              </w:rPr>
            </w:pPr>
            <w:r w:rsidRPr="00990BC9">
              <w:rPr>
                <w:rFonts w:cs="Arial"/>
              </w:rPr>
              <w:t>IN615006</w:t>
            </w:r>
          </w:p>
        </w:tc>
        <w:tc>
          <w:tcPr>
            <w:tcW w:w="3780" w:type="dxa"/>
            <w:tcBorders>
              <w:left w:val="single" w:sz="1" w:space="0" w:color="000000"/>
              <w:bottom w:val="single" w:sz="4" w:space="0" w:color="auto"/>
            </w:tcBorders>
            <w:shd w:val="clear" w:color="auto" w:fill="auto"/>
            <w:vAlign w:val="center"/>
          </w:tcPr>
          <w:p w14:paraId="083C72DB" w14:textId="77777777" w:rsidR="00710FDC" w:rsidRPr="00990BC9" w:rsidRDefault="00710FDC" w:rsidP="00276662">
            <w:pPr>
              <w:rPr>
                <w:rFonts w:cs="Arial"/>
                <w:i/>
              </w:rPr>
            </w:pPr>
            <w:r w:rsidRPr="00990BC9">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14:paraId="120EF482" w14:textId="77777777" w:rsidR="00710FDC" w:rsidRPr="00990BC9" w:rsidRDefault="00710FDC" w:rsidP="00276662">
            <w:pPr>
              <w:rPr>
                <w:rFonts w:cs="Arial"/>
                <w:i/>
              </w:rPr>
            </w:pPr>
            <w:r w:rsidRPr="00990BC9">
              <w:rPr>
                <w:rFonts w:cs="Arial"/>
              </w:rPr>
              <w:t>150</w:t>
            </w:r>
          </w:p>
        </w:tc>
      </w:tr>
      <w:tr w:rsidR="00710FDC" w:rsidRPr="00990BC9" w14:paraId="3C64CD94" w14:textId="77777777" w:rsidTr="00276662">
        <w:trPr>
          <w:cantSplit/>
        </w:trPr>
        <w:tc>
          <w:tcPr>
            <w:tcW w:w="809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0D311F6" w14:textId="77777777" w:rsidR="00710FDC" w:rsidRPr="00990BC9" w:rsidRDefault="00710FDC" w:rsidP="00276662">
            <w:pPr>
              <w:rPr>
                <w:rFonts w:cs="Arial"/>
                <w:i/>
              </w:rPr>
            </w:pPr>
            <w:r w:rsidRPr="00990BC9">
              <w:rPr>
                <w:rFonts w:cs="Arial"/>
                <w:i/>
              </w:rPr>
              <w:t>This course approved in another Programme: No</w:t>
            </w:r>
          </w:p>
        </w:tc>
      </w:tr>
    </w:tbl>
    <w:p w14:paraId="022F7DFD" w14:textId="77777777" w:rsidR="00710FDC" w:rsidRPr="00990BC9" w:rsidRDefault="00710FDC" w:rsidP="00710FDC">
      <w:pPr>
        <w:tabs>
          <w:tab w:val="left" w:pos="851"/>
        </w:tabs>
        <w:spacing w:before="240" w:after="120"/>
        <w:rPr>
          <w:rFonts w:cs="Arial"/>
          <w:b/>
          <w:i/>
          <w:sz w:val="22"/>
          <w:szCs w:val="22"/>
        </w:rPr>
      </w:pPr>
      <w:r w:rsidRPr="00990BC9">
        <w:rPr>
          <w:rFonts w:cs="Arial"/>
          <w:b/>
          <w:i/>
          <w:sz w:val="22"/>
          <w:szCs w:val="22"/>
        </w:rPr>
        <w:t>Aims</w:t>
      </w:r>
    </w:p>
    <w:p w14:paraId="7300FBF8" w14:textId="77777777" w:rsidR="00710FDC" w:rsidRPr="00990BC9" w:rsidRDefault="002A3AFF" w:rsidP="00710FDC">
      <w:pPr>
        <w:suppressAutoHyphens w:val="0"/>
        <w:autoSpaceDE w:val="0"/>
        <w:autoSpaceDN w:val="0"/>
        <w:adjustRightInd w:val="0"/>
        <w:spacing w:after="120" w:line="240" w:lineRule="auto"/>
        <w:rPr>
          <w:rFonts w:cs="Arial"/>
        </w:rPr>
      </w:pPr>
      <w:commentRangeStart w:id="1"/>
      <w:ins w:id="2" w:author="Maggie Wells" w:date="2016-08-24T09:47:00Z">
        <w:r>
          <w:rPr>
            <w:rFonts w:cs="Arial"/>
          </w:rPr>
          <w:t xml:space="preserve">The aim of this course is to analyse </w:t>
        </w:r>
      </w:ins>
      <w:del w:id="3" w:author="Maggie Wells" w:date="2016-08-24T09:47:00Z">
        <w:r w:rsidR="00710FDC" w:rsidRPr="00990BC9" w:rsidDel="002A3AFF">
          <w:rPr>
            <w:rFonts w:cs="Arial"/>
          </w:rPr>
          <w:delText xml:space="preserve">This course covers the </w:delText>
        </w:r>
      </w:del>
      <w:r w:rsidR="00710FDC" w:rsidRPr="00990BC9">
        <w:rPr>
          <w:rFonts w:cs="Arial"/>
        </w:rPr>
        <w:t>WAN technologies and network services required by converged applications</w:t>
      </w:r>
      <w:r w:rsidR="00710FDC">
        <w:rPr>
          <w:rFonts w:cs="Arial"/>
        </w:rPr>
        <w:t xml:space="preserve"> </w:t>
      </w:r>
      <w:r w:rsidR="00505762">
        <w:rPr>
          <w:rFonts w:cs="Arial"/>
        </w:rPr>
        <w:t xml:space="preserve">in </w:t>
      </w:r>
      <w:r w:rsidR="00710FDC" w:rsidRPr="00990BC9">
        <w:rPr>
          <w:rFonts w:cs="Arial"/>
        </w:rPr>
        <w:t>complex network</w:t>
      </w:r>
      <w:r w:rsidR="00505762">
        <w:rPr>
          <w:rFonts w:cs="Arial"/>
        </w:rPr>
        <w:t>s</w:t>
      </w:r>
      <w:r w:rsidR="00710FDC" w:rsidRPr="00990BC9">
        <w:rPr>
          <w:rFonts w:cs="Arial"/>
        </w:rPr>
        <w:t>.</w:t>
      </w:r>
      <w:commentRangeEnd w:id="1"/>
      <w:r>
        <w:rPr>
          <w:rStyle w:val="CommentReference"/>
        </w:rPr>
        <w:commentReference w:id="1"/>
      </w:r>
    </w:p>
    <w:p w14:paraId="07CF479E" w14:textId="77777777" w:rsidR="00710FDC" w:rsidRPr="00990BC9" w:rsidRDefault="00710FDC" w:rsidP="00710FDC">
      <w:pPr>
        <w:tabs>
          <w:tab w:val="left" w:pos="851"/>
        </w:tabs>
        <w:spacing w:before="240" w:after="120"/>
        <w:rPr>
          <w:rFonts w:cs="Arial"/>
          <w:b/>
          <w:i/>
          <w:sz w:val="22"/>
          <w:szCs w:val="22"/>
        </w:rPr>
      </w:pPr>
      <w:r w:rsidRPr="00990BC9">
        <w:rPr>
          <w:rFonts w:cs="Arial"/>
          <w:b/>
          <w:i/>
          <w:sz w:val="22"/>
          <w:szCs w:val="22"/>
        </w:rPr>
        <w:t>Learning Outcomes</w:t>
      </w:r>
    </w:p>
    <w:p w14:paraId="35FB3FCE" w14:textId="77777777" w:rsidR="00710FDC" w:rsidRPr="00990BC9" w:rsidRDefault="00710FDC" w:rsidP="00710FDC">
      <w:pPr>
        <w:tabs>
          <w:tab w:val="left" w:pos="851"/>
        </w:tabs>
        <w:spacing w:after="120"/>
        <w:rPr>
          <w:rFonts w:cs="Arial"/>
        </w:rPr>
      </w:pPr>
      <w:r w:rsidRPr="00990BC9">
        <w:rPr>
          <w:rFonts w:cs="Arial"/>
        </w:rPr>
        <w:t>At the successful completion of this course, students will be able to:</w:t>
      </w:r>
    </w:p>
    <w:p w14:paraId="02CB9FA6" w14:textId="77777777" w:rsidR="00710FDC" w:rsidRPr="00990BC9" w:rsidRDefault="00710FDC" w:rsidP="00710FDC">
      <w:pPr>
        <w:numPr>
          <w:ilvl w:val="6"/>
          <w:numId w:val="2"/>
        </w:numPr>
        <w:tabs>
          <w:tab w:val="clear" w:pos="2517"/>
          <w:tab w:val="num" w:pos="567"/>
        </w:tabs>
        <w:suppressAutoHyphens w:val="0"/>
        <w:autoSpaceDE w:val="0"/>
        <w:autoSpaceDN w:val="0"/>
        <w:adjustRightInd w:val="0"/>
        <w:spacing w:after="120" w:line="240" w:lineRule="auto"/>
        <w:ind w:left="567" w:hanging="567"/>
        <w:rPr>
          <w:rFonts w:cs="Arial"/>
        </w:rPr>
      </w:pPr>
      <w:commentRangeStart w:id="4"/>
      <w:r>
        <w:rPr>
          <w:rFonts w:cs="Arial"/>
        </w:rPr>
        <w:t>D</w:t>
      </w:r>
      <w:r w:rsidRPr="00990BC9">
        <w:rPr>
          <w:rFonts w:cs="Arial"/>
        </w:rPr>
        <w:t>escribe different WAN technologies</w:t>
      </w:r>
    </w:p>
    <w:p w14:paraId="58B866AA" w14:textId="77777777" w:rsidR="00710FDC" w:rsidRPr="00990BC9" w:rsidRDefault="00710FDC" w:rsidP="00710FDC">
      <w:pPr>
        <w:numPr>
          <w:ilvl w:val="6"/>
          <w:numId w:val="2"/>
        </w:numPr>
        <w:tabs>
          <w:tab w:val="clear" w:pos="2517"/>
          <w:tab w:val="num" w:pos="567"/>
        </w:tabs>
        <w:suppressAutoHyphens w:val="0"/>
        <w:autoSpaceDE w:val="0"/>
        <w:autoSpaceDN w:val="0"/>
        <w:adjustRightInd w:val="0"/>
        <w:spacing w:after="120" w:line="240" w:lineRule="auto"/>
        <w:ind w:left="567" w:hanging="567"/>
        <w:rPr>
          <w:rFonts w:cs="Arial"/>
        </w:rPr>
      </w:pPr>
      <w:r>
        <w:rPr>
          <w:rFonts w:cs="Arial"/>
        </w:rPr>
        <w:t>D</w:t>
      </w:r>
      <w:r w:rsidRPr="00990BC9">
        <w:rPr>
          <w:rFonts w:cs="Arial"/>
        </w:rPr>
        <w:t>escribe virtual private networks (VPNs) and tunnelling</w:t>
      </w:r>
      <w:commentRangeEnd w:id="4"/>
      <w:r w:rsidR="002A3AFF">
        <w:rPr>
          <w:rStyle w:val="CommentReference"/>
        </w:rPr>
        <w:commentReference w:id="4"/>
      </w:r>
    </w:p>
    <w:p w14:paraId="35476CEA" w14:textId="77777777" w:rsidR="00710FDC" w:rsidRPr="00990BC9" w:rsidRDefault="00710FDC" w:rsidP="00710FDC">
      <w:pPr>
        <w:numPr>
          <w:ilvl w:val="6"/>
          <w:numId w:val="2"/>
        </w:numPr>
        <w:tabs>
          <w:tab w:val="clear" w:pos="2517"/>
          <w:tab w:val="num" w:pos="567"/>
        </w:tabs>
        <w:suppressAutoHyphens w:val="0"/>
        <w:autoSpaceDE w:val="0"/>
        <w:autoSpaceDN w:val="0"/>
        <w:adjustRightInd w:val="0"/>
        <w:spacing w:after="120" w:line="240" w:lineRule="auto"/>
        <w:ind w:left="567" w:hanging="567"/>
        <w:rPr>
          <w:rFonts w:cs="Arial"/>
        </w:rPr>
      </w:pPr>
      <w:r w:rsidRPr="00990BC9">
        <w:rPr>
          <w:rFonts w:cs="Arial"/>
        </w:rPr>
        <w:t>Configure and troubleshoot serial and broadband connections</w:t>
      </w:r>
    </w:p>
    <w:p w14:paraId="102A1FBB" w14:textId="77777777" w:rsidR="00710FDC" w:rsidRPr="00990BC9" w:rsidRDefault="00710FDC" w:rsidP="00710FDC">
      <w:pPr>
        <w:numPr>
          <w:ilvl w:val="6"/>
          <w:numId w:val="2"/>
        </w:numPr>
        <w:tabs>
          <w:tab w:val="clear" w:pos="2517"/>
          <w:tab w:val="num" w:pos="567"/>
        </w:tabs>
        <w:suppressAutoHyphens w:val="0"/>
        <w:autoSpaceDE w:val="0"/>
        <w:autoSpaceDN w:val="0"/>
        <w:adjustRightInd w:val="0"/>
        <w:spacing w:after="120" w:line="240" w:lineRule="auto"/>
        <w:ind w:left="567" w:hanging="567"/>
        <w:rPr>
          <w:rFonts w:cs="Arial"/>
        </w:rPr>
      </w:pPr>
      <w:r w:rsidRPr="00990BC9">
        <w:rPr>
          <w:rFonts w:cs="Arial"/>
        </w:rPr>
        <w:t>Configure and troubleshoot IPSec tunnelling operations</w:t>
      </w:r>
    </w:p>
    <w:p w14:paraId="3B1010CA" w14:textId="77777777" w:rsidR="00710FDC" w:rsidRPr="00990BC9" w:rsidRDefault="00710FDC" w:rsidP="00710FDC">
      <w:pPr>
        <w:numPr>
          <w:ilvl w:val="6"/>
          <w:numId w:val="2"/>
        </w:numPr>
        <w:tabs>
          <w:tab w:val="clear" w:pos="2517"/>
          <w:tab w:val="num" w:pos="567"/>
        </w:tabs>
        <w:suppressAutoHyphens w:val="0"/>
        <w:autoSpaceDE w:val="0"/>
        <w:autoSpaceDN w:val="0"/>
        <w:adjustRightInd w:val="0"/>
        <w:spacing w:after="120" w:line="240" w:lineRule="auto"/>
        <w:ind w:left="567" w:hanging="567"/>
        <w:rPr>
          <w:rFonts w:cs="Arial"/>
        </w:rPr>
      </w:pPr>
      <w:r w:rsidRPr="00990BC9">
        <w:rPr>
          <w:rFonts w:cs="Arial"/>
        </w:rPr>
        <w:t>Monitor and troubleshoot network operations using syslog, SNMP, and NetFlow</w:t>
      </w:r>
    </w:p>
    <w:p w14:paraId="7260F6A3" w14:textId="77777777" w:rsidR="00710FDC" w:rsidRPr="00E43FB0" w:rsidRDefault="00710FDC" w:rsidP="00710FDC">
      <w:pPr>
        <w:numPr>
          <w:ilvl w:val="6"/>
          <w:numId w:val="2"/>
        </w:numPr>
        <w:tabs>
          <w:tab w:val="clear" w:pos="2517"/>
          <w:tab w:val="num" w:pos="567"/>
        </w:tabs>
        <w:suppressAutoHyphens w:val="0"/>
        <w:autoSpaceDE w:val="0"/>
        <w:autoSpaceDN w:val="0"/>
        <w:adjustRightInd w:val="0"/>
        <w:spacing w:after="120" w:line="240" w:lineRule="auto"/>
        <w:ind w:left="567" w:hanging="567"/>
        <w:rPr>
          <w:rFonts w:cs="Arial"/>
        </w:rPr>
      </w:pPr>
      <w:r w:rsidRPr="00E43FB0">
        <w:rPr>
          <w:rFonts w:cs="Arial"/>
        </w:rPr>
        <w:t>Design network architectures, including borderless networks, data center virtualisation, and collaboration technology and solutions.</w:t>
      </w:r>
    </w:p>
    <w:p w14:paraId="0CE2C294" w14:textId="77777777" w:rsidR="00710FDC" w:rsidRPr="00990BC9" w:rsidRDefault="00710FDC" w:rsidP="00710FDC">
      <w:pPr>
        <w:tabs>
          <w:tab w:val="left" w:pos="851"/>
        </w:tabs>
        <w:spacing w:before="240" w:after="120"/>
        <w:rPr>
          <w:rFonts w:cs="Arial"/>
          <w:b/>
          <w:i/>
          <w:sz w:val="22"/>
          <w:szCs w:val="22"/>
        </w:rPr>
      </w:pPr>
      <w:r w:rsidRPr="00990BC9">
        <w:rPr>
          <w:rFonts w:cs="Arial"/>
          <w:b/>
          <w:i/>
          <w:sz w:val="22"/>
          <w:szCs w:val="22"/>
        </w:rPr>
        <w:t>Indicative Content</w:t>
      </w:r>
    </w:p>
    <w:p w14:paraId="724F68E0" w14:textId="77777777" w:rsidR="00710FDC" w:rsidRPr="00990BC9" w:rsidRDefault="00710FDC" w:rsidP="00710FDC">
      <w:pPr>
        <w:numPr>
          <w:ilvl w:val="0"/>
          <w:numId w:val="3"/>
        </w:numPr>
        <w:tabs>
          <w:tab w:val="clear" w:pos="360"/>
          <w:tab w:val="num" w:pos="426"/>
        </w:tabs>
        <w:spacing w:after="60"/>
        <w:ind w:left="426" w:hanging="426"/>
        <w:rPr>
          <w:rFonts w:cs="Arial"/>
        </w:rPr>
      </w:pPr>
      <w:r w:rsidRPr="00990BC9">
        <w:rPr>
          <w:rFonts w:cs="Arial"/>
        </w:rPr>
        <w:t>Hierarchical Network Design and associated WAN technologies</w:t>
      </w:r>
    </w:p>
    <w:p w14:paraId="6B7753A8" w14:textId="77777777" w:rsidR="00710FDC" w:rsidRPr="00990BC9" w:rsidRDefault="00710FDC" w:rsidP="00710FDC">
      <w:pPr>
        <w:numPr>
          <w:ilvl w:val="0"/>
          <w:numId w:val="3"/>
        </w:numPr>
        <w:tabs>
          <w:tab w:val="clear" w:pos="360"/>
          <w:tab w:val="num" w:pos="426"/>
        </w:tabs>
        <w:spacing w:after="60"/>
        <w:ind w:left="426" w:hanging="426"/>
        <w:rPr>
          <w:rFonts w:cs="Arial"/>
        </w:rPr>
      </w:pPr>
      <w:r w:rsidRPr="00990BC9">
        <w:rPr>
          <w:rFonts w:cs="Arial"/>
        </w:rPr>
        <w:t>Configuring Serial Connections using PPP and Frame Relay proocols</w:t>
      </w:r>
    </w:p>
    <w:p w14:paraId="5BD13EA7" w14:textId="77777777" w:rsidR="00710FDC" w:rsidRPr="00990BC9" w:rsidRDefault="00710FDC" w:rsidP="00710FDC">
      <w:pPr>
        <w:numPr>
          <w:ilvl w:val="0"/>
          <w:numId w:val="3"/>
        </w:numPr>
        <w:tabs>
          <w:tab w:val="clear" w:pos="360"/>
          <w:tab w:val="num" w:pos="426"/>
        </w:tabs>
        <w:spacing w:after="60"/>
        <w:ind w:left="426" w:hanging="426"/>
        <w:rPr>
          <w:rFonts w:cs="Arial"/>
        </w:rPr>
      </w:pPr>
      <w:r w:rsidRPr="00990BC9">
        <w:rPr>
          <w:rFonts w:cs="Arial"/>
        </w:rPr>
        <w:t>Comparing Broadband solutions and configuring xDSL connectivity</w:t>
      </w:r>
    </w:p>
    <w:p w14:paraId="055D78CB" w14:textId="77777777" w:rsidR="00710FDC" w:rsidRPr="00990BC9" w:rsidRDefault="00710FDC" w:rsidP="00710FDC">
      <w:pPr>
        <w:numPr>
          <w:ilvl w:val="0"/>
          <w:numId w:val="3"/>
        </w:numPr>
        <w:tabs>
          <w:tab w:val="clear" w:pos="360"/>
          <w:tab w:val="num" w:pos="426"/>
        </w:tabs>
        <w:spacing w:after="60"/>
        <w:ind w:left="426" w:hanging="426"/>
        <w:rPr>
          <w:rFonts w:cs="Arial"/>
        </w:rPr>
      </w:pPr>
      <w:r w:rsidRPr="00990BC9">
        <w:rPr>
          <w:rFonts w:cs="Arial"/>
        </w:rPr>
        <w:t>Using Syslog and SNMP for network monitoring</w:t>
      </w:r>
    </w:p>
    <w:p w14:paraId="6DEFBB57" w14:textId="77777777" w:rsidR="00710FDC" w:rsidRPr="00990BC9" w:rsidRDefault="00710FDC" w:rsidP="00710FDC">
      <w:pPr>
        <w:numPr>
          <w:ilvl w:val="0"/>
          <w:numId w:val="3"/>
        </w:numPr>
        <w:tabs>
          <w:tab w:val="clear" w:pos="360"/>
          <w:tab w:val="num" w:pos="426"/>
        </w:tabs>
        <w:spacing w:after="60"/>
        <w:ind w:left="426" w:hanging="426"/>
        <w:rPr>
          <w:rFonts w:cs="Arial"/>
        </w:rPr>
      </w:pPr>
      <w:r w:rsidRPr="00990BC9">
        <w:rPr>
          <w:rFonts w:cs="Arial"/>
        </w:rPr>
        <w:t>Using a systematic approach for Troubleshooting</w:t>
      </w:r>
    </w:p>
    <w:p w14:paraId="20F2F045" w14:textId="77777777" w:rsidR="00710FDC" w:rsidRPr="00990BC9" w:rsidRDefault="00710FDC" w:rsidP="00710FDC">
      <w:pPr>
        <w:numPr>
          <w:ilvl w:val="0"/>
          <w:numId w:val="3"/>
        </w:numPr>
        <w:tabs>
          <w:tab w:val="clear" w:pos="360"/>
          <w:tab w:val="num" w:pos="426"/>
        </w:tabs>
        <w:spacing w:after="60"/>
        <w:ind w:left="426" w:hanging="426"/>
        <w:rPr>
          <w:rFonts w:cs="Arial"/>
        </w:rPr>
      </w:pPr>
      <w:r w:rsidRPr="00990BC9">
        <w:rPr>
          <w:rFonts w:cs="Arial"/>
        </w:rPr>
        <w:t>Understanding Network architectures such as borderless networks, virtualisation and collaboration</w:t>
      </w:r>
    </w:p>
    <w:p w14:paraId="22F83DB1" w14:textId="77777777" w:rsidR="00710FDC" w:rsidRPr="002955F4" w:rsidRDefault="00710FDC" w:rsidP="002955F4">
      <w:pPr>
        <w:tabs>
          <w:tab w:val="left" w:pos="851"/>
        </w:tabs>
        <w:spacing w:before="240" w:after="120"/>
        <w:rPr>
          <w:rFonts w:cs="Arial"/>
          <w:b/>
          <w:i/>
          <w:sz w:val="22"/>
          <w:szCs w:val="22"/>
        </w:rPr>
      </w:pPr>
      <w:r w:rsidRPr="00990BC9">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4917"/>
        <w:gridCol w:w="1260"/>
        <w:gridCol w:w="2152"/>
      </w:tblGrid>
      <w:tr w:rsidR="00710FDC" w:rsidRPr="00990BC9" w14:paraId="41CD5CAD" w14:textId="77777777" w:rsidTr="00276662">
        <w:tc>
          <w:tcPr>
            <w:tcW w:w="4917" w:type="dxa"/>
            <w:shd w:val="clear" w:color="auto" w:fill="auto"/>
          </w:tcPr>
          <w:p w14:paraId="286372BD" w14:textId="77777777" w:rsidR="00710FDC" w:rsidRPr="00990BC9" w:rsidRDefault="00710FDC" w:rsidP="00276662">
            <w:pPr>
              <w:tabs>
                <w:tab w:val="left" w:pos="851"/>
              </w:tabs>
              <w:rPr>
                <w:rFonts w:cs="Arial"/>
                <w:b/>
              </w:rPr>
            </w:pPr>
            <w:r w:rsidRPr="00990BC9">
              <w:rPr>
                <w:rFonts w:cs="Arial"/>
                <w:b/>
              </w:rPr>
              <w:t>Assessment Activity</w:t>
            </w:r>
          </w:p>
        </w:tc>
        <w:tc>
          <w:tcPr>
            <w:tcW w:w="1260" w:type="dxa"/>
            <w:shd w:val="clear" w:color="auto" w:fill="auto"/>
          </w:tcPr>
          <w:p w14:paraId="0A35826C" w14:textId="77777777" w:rsidR="00710FDC" w:rsidRPr="00990BC9" w:rsidRDefault="00710FDC" w:rsidP="00276662">
            <w:pPr>
              <w:tabs>
                <w:tab w:val="left" w:pos="851"/>
              </w:tabs>
              <w:jc w:val="center"/>
              <w:rPr>
                <w:rFonts w:cs="Arial"/>
                <w:b/>
              </w:rPr>
            </w:pPr>
            <w:r w:rsidRPr="00990BC9">
              <w:rPr>
                <w:rFonts w:cs="Arial"/>
                <w:b/>
              </w:rPr>
              <w:t>Weighting</w:t>
            </w:r>
          </w:p>
        </w:tc>
        <w:tc>
          <w:tcPr>
            <w:tcW w:w="2152" w:type="dxa"/>
            <w:shd w:val="clear" w:color="auto" w:fill="auto"/>
          </w:tcPr>
          <w:p w14:paraId="41D920D5" w14:textId="77777777" w:rsidR="00710FDC" w:rsidRPr="00990BC9" w:rsidRDefault="00710FDC" w:rsidP="00276662">
            <w:pPr>
              <w:tabs>
                <w:tab w:val="left" w:pos="851"/>
              </w:tabs>
              <w:rPr>
                <w:rFonts w:cs="Arial"/>
                <w:b/>
              </w:rPr>
            </w:pPr>
            <w:r w:rsidRPr="00990BC9">
              <w:rPr>
                <w:rFonts w:cs="Arial"/>
                <w:b/>
              </w:rPr>
              <w:t>Learning Outcomes</w:t>
            </w:r>
          </w:p>
        </w:tc>
      </w:tr>
      <w:tr w:rsidR="00710FDC" w:rsidRPr="00990BC9" w14:paraId="0C20713A" w14:textId="77777777" w:rsidTr="00276662">
        <w:tc>
          <w:tcPr>
            <w:tcW w:w="4917" w:type="dxa"/>
            <w:shd w:val="clear" w:color="auto" w:fill="auto"/>
          </w:tcPr>
          <w:p w14:paraId="7E6935C1" w14:textId="77777777" w:rsidR="00710FDC" w:rsidRPr="00990BC9" w:rsidRDefault="00710FDC" w:rsidP="00276662">
            <w:pPr>
              <w:tabs>
                <w:tab w:val="left" w:pos="851"/>
              </w:tabs>
              <w:rPr>
                <w:rFonts w:cs="Arial"/>
              </w:rPr>
            </w:pPr>
            <w:r w:rsidRPr="00990BC9">
              <w:rPr>
                <w:rFonts w:cs="Arial"/>
              </w:rPr>
              <w:t>Weekly Quiz</w:t>
            </w:r>
          </w:p>
        </w:tc>
        <w:tc>
          <w:tcPr>
            <w:tcW w:w="1260" w:type="dxa"/>
            <w:shd w:val="clear" w:color="auto" w:fill="auto"/>
          </w:tcPr>
          <w:p w14:paraId="2540364F" w14:textId="77777777" w:rsidR="00710FDC" w:rsidRPr="00990BC9" w:rsidRDefault="00710FDC" w:rsidP="00276662">
            <w:pPr>
              <w:tabs>
                <w:tab w:val="left" w:pos="851"/>
              </w:tabs>
              <w:jc w:val="center"/>
              <w:rPr>
                <w:rFonts w:cs="Arial"/>
              </w:rPr>
            </w:pPr>
            <w:r w:rsidRPr="00990BC9">
              <w:rPr>
                <w:rFonts w:cs="Arial"/>
              </w:rPr>
              <w:t>25%</w:t>
            </w:r>
          </w:p>
        </w:tc>
        <w:tc>
          <w:tcPr>
            <w:tcW w:w="2152" w:type="dxa"/>
            <w:shd w:val="clear" w:color="auto" w:fill="auto"/>
          </w:tcPr>
          <w:p w14:paraId="2B703EA8" w14:textId="77777777" w:rsidR="00710FDC" w:rsidRPr="00990BC9" w:rsidRDefault="00710FDC" w:rsidP="00276662">
            <w:pPr>
              <w:tabs>
                <w:tab w:val="left" w:pos="851"/>
              </w:tabs>
              <w:rPr>
                <w:rFonts w:cs="Arial"/>
              </w:rPr>
            </w:pPr>
            <w:r w:rsidRPr="00990BC9">
              <w:rPr>
                <w:rFonts w:cs="Arial"/>
              </w:rPr>
              <w:t>All</w:t>
            </w:r>
          </w:p>
        </w:tc>
      </w:tr>
      <w:tr w:rsidR="00710FDC" w:rsidRPr="00990BC9" w14:paraId="051E9A9A" w14:textId="77777777" w:rsidTr="00276662">
        <w:tc>
          <w:tcPr>
            <w:tcW w:w="4917" w:type="dxa"/>
            <w:shd w:val="clear" w:color="auto" w:fill="auto"/>
          </w:tcPr>
          <w:p w14:paraId="53A46867" w14:textId="77777777" w:rsidR="00710FDC" w:rsidRPr="00990BC9" w:rsidRDefault="00710FDC" w:rsidP="00276662">
            <w:pPr>
              <w:tabs>
                <w:tab w:val="left" w:pos="851"/>
              </w:tabs>
              <w:rPr>
                <w:rFonts w:cs="Arial"/>
              </w:rPr>
            </w:pPr>
            <w:r w:rsidRPr="00990BC9">
              <w:rPr>
                <w:rFonts w:cs="Arial"/>
              </w:rPr>
              <w:t>Skills based assessment</w:t>
            </w:r>
          </w:p>
        </w:tc>
        <w:tc>
          <w:tcPr>
            <w:tcW w:w="1260" w:type="dxa"/>
            <w:shd w:val="clear" w:color="auto" w:fill="auto"/>
          </w:tcPr>
          <w:p w14:paraId="6546294F" w14:textId="77777777" w:rsidR="00710FDC" w:rsidRPr="00990BC9" w:rsidRDefault="00710FDC" w:rsidP="00276662">
            <w:pPr>
              <w:tabs>
                <w:tab w:val="left" w:pos="851"/>
              </w:tabs>
              <w:jc w:val="center"/>
              <w:rPr>
                <w:rFonts w:cs="Arial"/>
              </w:rPr>
            </w:pPr>
            <w:r w:rsidRPr="00990BC9">
              <w:rPr>
                <w:rFonts w:cs="Arial"/>
              </w:rPr>
              <w:t>25%</w:t>
            </w:r>
          </w:p>
        </w:tc>
        <w:tc>
          <w:tcPr>
            <w:tcW w:w="2152" w:type="dxa"/>
            <w:shd w:val="clear" w:color="auto" w:fill="auto"/>
          </w:tcPr>
          <w:p w14:paraId="4FAB9922" w14:textId="77777777" w:rsidR="00710FDC" w:rsidRPr="00990BC9" w:rsidRDefault="00710FDC" w:rsidP="00276662">
            <w:pPr>
              <w:tabs>
                <w:tab w:val="left" w:pos="851"/>
              </w:tabs>
              <w:rPr>
                <w:rFonts w:cs="Arial"/>
              </w:rPr>
            </w:pPr>
            <w:r w:rsidRPr="00990BC9">
              <w:rPr>
                <w:rFonts w:cs="Arial"/>
              </w:rPr>
              <w:t>3,4,5, 6</w:t>
            </w:r>
          </w:p>
        </w:tc>
      </w:tr>
      <w:tr w:rsidR="00710FDC" w:rsidRPr="00990BC9" w14:paraId="61FF6046" w14:textId="77777777" w:rsidTr="00276662">
        <w:trPr>
          <w:trHeight w:val="28"/>
        </w:trPr>
        <w:tc>
          <w:tcPr>
            <w:tcW w:w="4917" w:type="dxa"/>
            <w:shd w:val="clear" w:color="auto" w:fill="auto"/>
          </w:tcPr>
          <w:p w14:paraId="021DB2FB" w14:textId="77777777" w:rsidR="00710FDC" w:rsidRPr="00990BC9" w:rsidRDefault="00710FDC" w:rsidP="00276662">
            <w:pPr>
              <w:tabs>
                <w:tab w:val="left" w:pos="851"/>
              </w:tabs>
              <w:rPr>
                <w:rFonts w:cs="Arial"/>
              </w:rPr>
            </w:pPr>
            <w:r w:rsidRPr="00990BC9">
              <w:rPr>
                <w:rFonts w:cs="Arial"/>
              </w:rPr>
              <w:t>Theory Exam</w:t>
            </w:r>
          </w:p>
        </w:tc>
        <w:tc>
          <w:tcPr>
            <w:tcW w:w="1260" w:type="dxa"/>
            <w:shd w:val="clear" w:color="auto" w:fill="auto"/>
          </w:tcPr>
          <w:p w14:paraId="48680107" w14:textId="77777777" w:rsidR="00710FDC" w:rsidRPr="00990BC9" w:rsidRDefault="00710FDC" w:rsidP="00276662">
            <w:pPr>
              <w:tabs>
                <w:tab w:val="left" w:pos="851"/>
              </w:tabs>
              <w:jc w:val="center"/>
              <w:rPr>
                <w:rFonts w:cs="Arial"/>
              </w:rPr>
            </w:pPr>
            <w:r w:rsidRPr="00990BC9">
              <w:rPr>
                <w:rFonts w:cs="Arial"/>
              </w:rPr>
              <w:t>50%</w:t>
            </w:r>
          </w:p>
        </w:tc>
        <w:tc>
          <w:tcPr>
            <w:tcW w:w="2152" w:type="dxa"/>
            <w:shd w:val="clear" w:color="auto" w:fill="auto"/>
          </w:tcPr>
          <w:p w14:paraId="58FC4C13" w14:textId="77777777" w:rsidR="00710FDC" w:rsidRPr="00990BC9" w:rsidRDefault="00710FDC" w:rsidP="00276662">
            <w:pPr>
              <w:tabs>
                <w:tab w:val="left" w:pos="851"/>
              </w:tabs>
              <w:rPr>
                <w:rFonts w:cs="Arial"/>
              </w:rPr>
            </w:pPr>
            <w:r w:rsidRPr="00990BC9">
              <w:rPr>
                <w:rFonts w:cs="Arial"/>
              </w:rPr>
              <w:t>All</w:t>
            </w:r>
          </w:p>
        </w:tc>
      </w:tr>
    </w:tbl>
    <w:p w14:paraId="1D1D426F" w14:textId="77777777" w:rsidR="00710FDC" w:rsidRPr="00F40356" w:rsidRDefault="00710FDC" w:rsidP="00710FDC">
      <w:pPr>
        <w:pStyle w:val="BodyTextIndent"/>
        <w:spacing w:before="120"/>
        <w:ind w:left="0"/>
        <w:rPr>
          <w:rFonts w:cs="Arial"/>
        </w:rPr>
      </w:pPr>
      <w:r>
        <w:rPr>
          <w:rFonts w:cs="Arial"/>
        </w:rPr>
        <w:t>A single final result to be entered in SMS at completion.</w:t>
      </w:r>
    </w:p>
    <w:p w14:paraId="068A7079" w14:textId="77777777" w:rsidR="00710FDC" w:rsidRPr="00990BC9" w:rsidRDefault="00710FDC" w:rsidP="00710FDC">
      <w:pPr>
        <w:tabs>
          <w:tab w:val="left" w:pos="851"/>
        </w:tabs>
        <w:spacing w:before="240" w:after="120"/>
        <w:rPr>
          <w:rFonts w:cs="Arial"/>
          <w:b/>
          <w:sz w:val="22"/>
          <w:szCs w:val="22"/>
        </w:rPr>
      </w:pPr>
      <w:r w:rsidRPr="00990BC9">
        <w:rPr>
          <w:rFonts w:cs="Arial"/>
          <w:b/>
          <w:i/>
          <w:sz w:val="22"/>
          <w:szCs w:val="22"/>
        </w:rPr>
        <w:t>Resources</w:t>
      </w:r>
      <w:r>
        <w:rPr>
          <w:rFonts w:cs="Arial"/>
          <w:b/>
          <w:i/>
          <w:sz w:val="22"/>
          <w:szCs w:val="22"/>
        </w:rPr>
        <w:t xml:space="preserve"> </w:t>
      </w:r>
      <w:r w:rsidRPr="00990BC9">
        <w:rPr>
          <w:rFonts w:cs="Arial"/>
          <w:b/>
          <w:sz w:val="22"/>
          <w:szCs w:val="22"/>
        </w:rPr>
        <w:t>Required:</w:t>
      </w:r>
    </w:p>
    <w:p w14:paraId="080984C3" w14:textId="77777777" w:rsidR="00710FDC" w:rsidRPr="00990BC9" w:rsidRDefault="00710FDC" w:rsidP="00710FDC">
      <w:pPr>
        <w:tabs>
          <w:tab w:val="left" w:pos="851"/>
        </w:tabs>
        <w:rPr>
          <w:rFonts w:cs="Arial"/>
        </w:rPr>
      </w:pPr>
      <w:r w:rsidRPr="00990BC9">
        <w:rPr>
          <w:rFonts w:cs="Arial"/>
        </w:rPr>
        <w:t xml:space="preserve">Cisco Network Academy Routing and Switching series “Connecting Networks”. </w:t>
      </w:r>
    </w:p>
    <w:p w14:paraId="7036E628" w14:textId="77777777" w:rsidR="00710FDC" w:rsidRDefault="00710FDC" w:rsidP="00710FDC">
      <w:pPr>
        <w:pStyle w:val="BodyTextIndent"/>
        <w:spacing w:after="0"/>
        <w:ind w:left="0"/>
        <w:rPr>
          <w:rFonts w:cs="Arial"/>
        </w:rPr>
      </w:pPr>
      <w:r w:rsidRPr="00990BC9">
        <w:rPr>
          <w:rFonts w:cs="Arial"/>
        </w:rPr>
        <w:t>Student Lab Manual</w:t>
      </w:r>
      <w:r>
        <w:rPr>
          <w:rFonts w:cs="Arial"/>
        </w:rPr>
        <w:t xml:space="preserve">. </w:t>
      </w:r>
    </w:p>
    <w:p w14:paraId="05288B04" w14:textId="77777777" w:rsidR="00710FDC" w:rsidRDefault="00710FDC" w:rsidP="00710FDC">
      <w:pPr>
        <w:pStyle w:val="BodyTextIndent"/>
        <w:spacing w:after="0"/>
        <w:ind w:left="360"/>
        <w:rPr>
          <w:rFonts w:cs="Arial"/>
        </w:rPr>
        <w:sectPr w:rsidR="00710FDC" w:rsidSect="00E047AE">
          <w:footnotePr>
            <w:pos w:val="beneathText"/>
          </w:footnotePr>
          <w:pgSz w:w="11907" w:h="16840" w:code="9"/>
          <w:pgMar w:top="1440" w:right="1247" w:bottom="1440" w:left="1701" w:header="720" w:footer="720" w:gutter="0"/>
          <w:cols w:space="720"/>
          <w:docGrid w:linePitch="360"/>
        </w:sectPr>
      </w:pPr>
    </w:p>
    <w:p w14:paraId="7F69BCF1" w14:textId="77777777" w:rsidR="00890A38" w:rsidRPr="00C23FA8" w:rsidRDefault="00890A38" w:rsidP="00C23FA8">
      <w:pPr>
        <w:spacing w:line="240" w:lineRule="auto"/>
        <w:rPr>
          <w:rFonts w:cs="Arial"/>
        </w:rPr>
      </w:pPr>
    </w:p>
    <w:sectPr w:rsidR="00890A38" w:rsidRPr="00C23FA8" w:rsidSect="008C7199">
      <w:pgSz w:w="11906" w:h="16838" w:code="9"/>
      <w:pgMar w:top="1440" w:right="1440" w:bottom="1440" w:left="1440" w:header="567" w:footer="56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ggie Wells" w:date="2016-08-24T09:47:00Z" w:initials="MW">
    <w:p w14:paraId="24213E70" w14:textId="77777777" w:rsidR="002A3AFF" w:rsidRDefault="002A3AFF">
      <w:pPr>
        <w:pStyle w:val="CommentText"/>
      </w:pPr>
      <w:r>
        <w:rPr>
          <w:rStyle w:val="CommentReference"/>
        </w:rPr>
        <w:annotationRef/>
      </w:r>
      <w:r>
        <w:t>Would this be a better aim?</w:t>
      </w:r>
    </w:p>
  </w:comment>
  <w:comment w:id="4" w:author="Maggie Wells" w:date="2016-08-24T09:48:00Z" w:initials="MW">
    <w:p w14:paraId="2A651FFD" w14:textId="77777777" w:rsidR="002A3AFF" w:rsidRDefault="002A3AFF">
      <w:pPr>
        <w:pStyle w:val="CommentText"/>
      </w:pPr>
      <w:r>
        <w:rPr>
          <w:rStyle w:val="CommentReference"/>
        </w:rPr>
        <w:annotationRef/>
      </w:r>
      <w:r>
        <w:t>Student need to do more than describe at this level.</w:t>
      </w:r>
      <w:bookmarkStart w:id="5" w:name="_GoBack"/>
      <w:bookmarkEnd w:id="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213E70" w15:done="0"/>
  <w15:commentEx w15:paraId="2A651FF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9FBC4" w14:textId="77777777" w:rsidR="005E2197" w:rsidRDefault="005E2197" w:rsidP="00C23FA8">
      <w:pPr>
        <w:spacing w:line="240" w:lineRule="auto"/>
      </w:pPr>
      <w:r>
        <w:separator/>
      </w:r>
    </w:p>
  </w:endnote>
  <w:endnote w:type="continuationSeparator" w:id="0">
    <w:p w14:paraId="7A016E56" w14:textId="77777777" w:rsidR="005E2197" w:rsidRDefault="005E2197"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AE256" w14:textId="77777777" w:rsidR="005E2197" w:rsidRDefault="005E2197" w:rsidP="00C23FA8">
      <w:pPr>
        <w:spacing w:line="240" w:lineRule="auto"/>
      </w:pPr>
      <w:r>
        <w:separator/>
      </w:r>
    </w:p>
  </w:footnote>
  <w:footnote w:type="continuationSeparator" w:id="0">
    <w:p w14:paraId="78F8CDD8" w14:textId="77777777" w:rsidR="005E2197" w:rsidRDefault="005E2197" w:rsidP="00C23F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15:restartNumberingAfterBreak="0">
    <w:nsid w:val="036D2559"/>
    <w:multiLevelType w:val="multilevel"/>
    <w:tmpl w:val="221278EA"/>
    <w:lvl w:ilvl="0">
      <w:start w:val="1"/>
      <w:numFmt w:val="decimal"/>
      <w:lvlText w:val="%1."/>
      <w:lvlJc w:val="left"/>
      <w:pPr>
        <w:tabs>
          <w:tab w:val="num" w:pos="720"/>
        </w:tabs>
        <w:ind w:left="720" w:hanging="720"/>
      </w:pPr>
    </w:lvl>
    <w:lvl w:ilvl="1">
      <w:start w:val="1"/>
      <w:numFmt w:val="lowerLetter"/>
      <w:lvlText w:val="%2)"/>
      <w:lvlJc w:val="left"/>
      <w:pPr>
        <w:tabs>
          <w:tab w:val="num" w:pos="1080"/>
        </w:tabs>
        <w:ind w:left="992" w:hanging="272"/>
      </w:pPr>
    </w:lvl>
    <w:lvl w:ilvl="2">
      <w:start w:val="1"/>
      <w:numFmt w:val="lowerRoman"/>
      <w:lvlText w:val="%3)"/>
      <w:lvlJc w:val="left"/>
      <w:pPr>
        <w:tabs>
          <w:tab w:val="num" w:pos="2160"/>
        </w:tabs>
        <w:ind w:left="2160" w:hanging="720"/>
      </w:pPr>
    </w:lvl>
    <w:lvl w:ilvl="3">
      <w:start w:val="1"/>
      <w:numFmt w:val="decimal"/>
      <w:lvlText w:val="(%4)"/>
      <w:lvlJc w:val="left"/>
      <w:pPr>
        <w:tabs>
          <w:tab w:val="num" w:pos="1440"/>
        </w:tabs>
        <w:ind w:left="1440" w:hanging="363"/>
      </w:pPr>
    </w:lvl>
    <w:lvl w:ilvl="4">
      <w:start w:val="1"/>
      <w:numFmt w:val="lowerLetter"/>
      <w:lvlText w:val="(%5)"/>
      <w:lvlJc w:val="left"/>
      <w:pPr>
        <w:tabs>
          <w:tab w:val="num" w:pos="1797"/>
        </w:tabs>
        <w:ind w:left="1797" w:hanging="357"/>
      </w:pPr>
    </w:lvl>
    <w:lvl w:ilvl="5">
      <w:start w:val="1"/>
      <w:numFmt w:val="lowerRoman"/>
      <w:lvlText w:val="(%6)"/>
      <w:lvlJc w:val="left"/>
      <w:pPr>
        <w:tabs>
          <w:tab w:val="num" w:pos="2160"/>
        </w:tabs>
        <w:ind w:left="2160" w:hanging="363"/>
      </w:pPr>
    </w:lvl>
    <w:lvl w:ilvl="6">
      <w:start w:val="1"/>
      <w:numFmt w:val="decimal"/>
      <w:lvlText w:val="%7."/>
      <w:lvlJc w:val="left"/>
      <w:pPr>
        <w:tabs>
          <w:tab w:val="num" w:pos="2517"/>
        </w:tabs>
        <w:ind w:left="2517" w:hanging="357"/>
      </w:pPr>
    </w:lvl>
    <w:lvl w:ilvl="7">
      <w:start w:val="1"/>
      <w:numFmt w:val="lowerLetter"/>
      <w:lvlText w:val="%8."/>
      <w:lvlJc w:val="left"/>
      <w:pPr>
        <w:tabs>
          <w:tab w:val="num" w:pos="2880"/>
        </w:tabs>
        <w:ind w:left="2880" w:hanging="363"/>
      </w:pPr>
    </w:lvl>
    <w:lvl w:ilvl="8">
      <w:start w:val="1"/>
      <w:numFmt w:val="lowerRoman"/>
      <w:lvlText w:val="%9."/>
      <w:lvlJc w:val="left"/>
      <w:pPr>
        <w:tabs>
          <w:tab w:val="num" w:pos="3237"/>
        </w:tabs>
        <w:ind w:left="3237" w:hanging="357"/>
      </w:pPr>
    </w:lvl>
  </w:abstractNum>
  <w:abstractNum w:abstractNumId="2" w15:restartNumberingAfterBreak="0">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858"/>
    <w:rsid w:val="002955F4"/>
    <w:rsid w:val="002A3AFF"/>
    <w:rsid w:val="00505762"/>
    <w:rsid w:val="005E2197"/>
    <w:rsid w:val="00710FDC"/>
    <w:rsid w:val="00890A38"/>
    <w:rsid w:val="008C7199"/>
    <w:rsid w:val="00C23FA8"/>
    <w:rsid w:val="00D027D0"/>
    <w:rsid w:val="00DA1858"/>
    <w:rsid w:val="00F3436A"/>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CA8B"/>
  <w15:docId w15:val="{565949CB-3A0E-4EBE-A4D3-776931BB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FDC"/>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710FDC"/>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710FDC"/>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710FDC"/>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710FDC"/>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710FDC"/>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710FDC"/>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710FDC"/>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710FDC"/>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2A3AFF"/>
    <w:rPr>
      <w:sz w:val="16"/>
      <w:szCs w:val="16"/>
    </w:rPr>
  </w:style>
  <w:style w:type="paragraph" w:styleId="CommentText">
    <w:name w:val="annotation text"/>
    <w:basedOn w:val="Normal"/>
    <w:link w:val="CommentTextChar"/>
    <w:uiPriority w:val="99"/>
    <w:semiHidden/>
    <w:unhideWhenUsed/>
    <w:rsid w:val="002A3AFF"/>
    <w:pPr>
      <w:spacing w:line="240" w:lineRule="auto"/>
    </w:pPr>
  </w:style>
  <w:style w:type="character" w:customStyle="1" w:styleId="CommentTextChar">
    <w:name w:val="Comment Text Char"/>
    <w:basedOn w:val="DefaultParagraphFont"/>
    <w:link w:val="CommentText"/>
    <w:uiPriority w:val="99"/>
    <w:semiHidden/>
    <w:rsid w:val="002A3AFF"/>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2A3AFF"/>
    <w:rPr>
      <w:b/>
      <w:bCs/>
    </w:rPr>
  </w:style>
  <w:style w:type="character" w:customStyle="1" w:styleId="CommentSubjectChar">
    <w:name w:val="Comment Subject Char"/>
    <w:basedOn w:val="CommentTextChar"/>
    <w:link w:val="CommentSubject"/>
    <w:uiPriority w:val="99"/>
    <w:semiHidden/>
    <w:rsid w:val="002A3AFF"/>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2A3A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AFF"/>
    <w:rPr>
      <w:rFonts w:ascii="Segoe UI" w:eastAsia="Times New Roman" w:hAnsi="Segoe UI" w:cs="Segoe UI"/>
      <w:sz w:val="18"/>
      <w:szCs w:val="18"/>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244</Words>
  <Characters>1395</Characters>
  <Application>Microsoft Office Word</Application>
  <DocSecurity>0</DocSecurity>
  <Lines>11</Lines>
  <Paragraphs>3</Paragraphs>
  <ScaleCrop>false</ScaleCrop>
  <Company>Otago Polytechnic</Company>
  <LinksUpToDate>false</LinksUpToDate>
  <CharactersWithSpaces>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Holtz</dc:creator>
  <cp:keywords/>
  <dc:description/>
  <cp:lastModifiedBy>Maggie Wells</cp:lastModifiedBy>
  <cp:revision>5</cp:revision>
  <dcterms:created xsi:type="dcterms:W3CDTF">2016-04-12T23:54:00Z</dcterms:created>
  <dcterms:modified xsi:type="dcterms:W3CDTF">2016-08-23T21:49:00Z</dcterms:modified>
</cp:coreProperties>
</file>