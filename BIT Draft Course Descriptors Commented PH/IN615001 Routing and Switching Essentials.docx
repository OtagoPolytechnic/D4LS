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15A" w:rsidRPr="00B9023F" w:rsidRDefault="0072615A" w:rsidP="0072615A">
      <w:pPr>
        <w:pStyle w:val="Heading2"/>
      </w:pPr>
      <w:bookmarkStart w:id="0" w:name="_Toc433018329"/>
      <w:r w:rsidRPr="00B9023F">
        <w:t>Routing and Switching Essentials</w:t>
      </w:r>
      <w:bookmarkEnd w:id="0"/>
    </w:p>
    <w:tbl>
      <w:tblPr>
        <w:tblW w:w="0" w:type="auto"/>
        <w:tblLayout w:type="fixed"/>
        <w:tblCellMar>
          <w:top w:w="57" w:type="dxa"/>
          <w:left w:w="57" w:type="dxa"/>
          <w:bottom w:w="57" w:type="dxa"/>
          <w:right w:w="57" w:type="dxa"/>
        </w:tblCellMar>
        <w:tblLook w:val="0000"/>
      </w:tblPr>
      <w:tblGrid>
        <w:gridCol w:w="1548"/>
        <w:gridCol w:w="1440"/>
        <w:gridCol w:w="3780"/>
        <w:gridCol w:w="1322"/>
      </w:tblGrid>
      <w:tr w:rsidR="0072615A" w:rsidRPr="00B9023F" w:rsidTr="005A179B">
        <w:trPr>
          <w:cantSplit/>
        </w:trPr>
        <w:tc>
          <w:tcPr>
            <w:tcW w:w="1548" w:type="dxa"/>
            <w:tcBorders>
              <w:top w:val="single" w:sz="1" w:space="0" w:color="000000"/>
              <w:left w:val="single" w:sz="1" w:space="0" w:color="000000"/>
              <w:bottom w:val="single" w:sz="1" w:space="0" w:color="000000"/>
            </w:tcBorders>
            <w:vAlign w:val="center"/>
          </w:tcPr>
          <w:p w:rsidR="0072615A" w:rsidRPr="00B9023F" w:rsidRDefault="0072615A" w:rsidP="005A179B">
            <w:pPr>
              <w:rPr>
                <w:rFonts w:cs="Arial"/>
                <w:i/>
              </w:rPr>
            </w:pPr>
            <w:r w:rsidRPr="00B9023F">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72615A" w:rsidRPr="00547BF9" w:rsidRDefault="0072615A" w:rsidP="005A179B">
            <w:pPr>
              <w:rPr>
                <w:rFonts w:cs="Arial"/>
                <w:i/>
              </w:rPr>
            </w:pPr>
            <w:r w:rsidRPr="00547BF9">
              <w:rPr>
                <w:rFonts w:cs="Arial"/>
              </w:rPr>
              <w:t>IN615005</w:t>
            </w:r>
          </w:p>
        </w:tc>
        <w:tc>
          <w:tcPr>
            <w:tcW w:w="3780" w:type="dxa"/>
            <w:tcBorders>
              <w:top w:val="single" w:sz="1" w:space="0" w:color="000000"/>
              <w:left w:val="single" w:sz="1" w:space="0" w:color="000000"/>
              <w:bottom w:val="single" w:sz="1" w:space="0" w:color="000000"/>
              <w:right w:val="single" w:sz="1" w:space="0" w:color="000000"/>
            </w:tcBorders>
            <w:vAlign w:val="center"/>
          </w:tcPr>
          <w:p w:rsidR="0072615A" w:rsidRPr="00B9023F" w:rsidRDefault="0072615A" w:rsidP="005A179B">
            <w:pPr>
              <w:rPr>
                <w:rFonts w:cs="Arial"/>
                <w:i/>
              </w:rPr>
            </w:pPr>
            <w:r w:rsidRPr="00B9023F">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72615A" w:rsidRPr="00B9023F" w:rsidRDefault="0072615A" w:rsidP="005A179B">
            <w:pPr>
              <w:rPr>
                <w:rFonts w:cs="Arial"/>
                <w:i/>
              </w:rPr>
            </w:pPr>
            <w:r w:rsidRPr="00B9023F">
              <w:rPr>
                <w:rFonts w:cs="Arial"/>
              </w:rPr>
              <w:t>60</w:t>
            </w:r>
          </w:p>
        </w:tc>
      </w:tr>
      <w:tr w:rsidR="0072615A" w:rsidRPr="00B9023F" w:rsidTr="005A179B">
        <w:trPr>
          <w:cantSplit/>
        </w:trPr>
        <w:tc>
          <w:tcPr>
            <w:tcW w:w="1548" w:type="dxa"/>
            <w:tcBorders>
              <w:left w:val="single" w:sz="1" w:space="0" w:color="000000"/>
              <w:bottom w:val="single" w:sz="1" w:space="0" w:color="000000"/>
            </w:tcBorders>
            <w:vAlign w:val="center"/>
          </w:tcPr>
          <w:p w:rsidR="0072615A" w:rsidRPr="00B9023F" w:rsidRDefault="0072615A" w:rsidP="005A179B">
            <w:pPr>
              <w:rPr>
                <w:rFonts w:cs="Arial"/>
                <w:i/>
              </w:rPr>
            </w:pPr>
            <w:r w:rsidRPr="00B9023F">
              <w:rPr>
                <w:rFonts w:cs="Arial"/>
                <w:i/>
              </w:rPr>
              <w:t>Level</w:t>
            </w:r>
          </w:p>
        </w:tc>
        <w:tc>
          <w:tcPr>
            <w:tcW w:w="1440" w:type="dxa"/>
            <w:tcBorders>
              <w:left w:val="single" w:sz="1" w:space="0" w:color="000000"/>
              <w:bottom w:val="single" w:sz="1" w:space="0" w:color="000000"/>
            </w:tcBorders>
            <w:vAlign w:val="center"/>
          </w:tcPr>
          <w:p w:rsidR="0072615A" w:rsidRPr="00B9023F" w:rsidRDefault="0072615A" w:rsidP="005A179B">
            <w:pPr>
              <w:rPr>
                <w:rFonts w:cs="Arial"/>
                <w:i/>
              </w:rPr>
            </w:pPr>
            <w:r w:rsidRPr="00B9023F">
              <w:rPr>
                <w:rFonts w:cs="Arial"/>
              </w:rPr>
              <w:t>6</w:t>
            </w:r>
          </w:p>
        </w:tc>
        <w:tc>
          <w:tcPr>
            <w:tcW w:w="3780" w:type="dxa"/>
            <w:tcBorders>
              <w:left w:val="single" w:sz="1" w:space="0" w:color="000000"/>
              <w:bottom w:val="single" w:sz="1" w:space="0" w:color="000000"/>
            </w:tcBorders>
            <w:vAlign w:val="center"/>
          </w:tcPr>
          <w:p w:rsidR="0072615A" w:rsidRPr="00B9023F" w:rsidRDefault="0072615A" w:rsidP="005A179B">
            <w:pPr>
              <w:rPr>
                <w:rFonts w:cs="Arial"/>
                <w:i/>
              </w:rPr>
            </w:pPr>
            <w:r w:rsidRPr="00B9023F">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72615A" w:rsidRPr="00B9023F" w:rsidRDefault="0072615A" w:rsidP="005A179B">
            <w:pPr>
              <w:rPr>
                <w:rFonts w:cs="Arial"/>
              </w:rPr>
            </w:pPr>
            <w:r w:rsidRPr="00B9023F">
              <w:rPr>
                <w:rFonts w:cs="Arial"/>
              </w:rPr>
              <w:t>0</w:t>
            </w:r>
          </w:p>
        </w:tc>
      </w:tr>
      <w:tr w:rsidR="0072615A" w:rsidRPr="00B9023F" w:rsidTr="005A179B">
        <w:trPr>
          <w:cantSplit/>
        </w:trPr>
        <w:tc>
          <w:tcPr>
            <w:tcW w:w="1548" w:type="dxa"/>
            <w:tcBorders>
              <w:left w:val="single" w:sz="1" w:space="0" w:color="000000"/>
              <w:bottom w:val="single" w:sz="1" w:space="0" w:color="000000"/>
            </w:tcBorders>
            <w:vAlign w:val="center"/>
          </w:tcPr>
          <w:p w:rsidR="0072615A" w:rsidRPr="00B9023F" w:rsidRDefault="0072615A" w:rsidP="005A179B">
            <w:pPr>
              <w:rPr>
                <w:rFonts w:cs="Arial"/>
                <w:i/>
              </w:rPr>
            </w:pPr>
            <w:r w:rsidRPr="00B9023F">
              <w:rPr>
                <w:rFonts w:cs="Arial"/>
                <w:i/>
              </w:rPr>
              <w:t>Credits</w:t>
            </w:r>
          </w:p>
        </w:tc>
        <w:tc>
          <w:tcPr>
            <w:tcW w:w="1440" w:type="dxa"/>
            <w:tcBorders>
              <w:left w:val="single" w:sz="1" w:space="0" w:color="000000"/>
              <w:bottom w:val="single" w:sz="1" w:space="0" w:color="000000"/>
            </w:tcBorders>
            <w:vAlign w:val="center"/>
          </w:tcPr>
          <w:p w:rsidR="0072615A" w:rsidRPr="00B9023F" w:rsidRDefault="0072615A" w:rsidP="005A179B">
            <w:pPr>
              <w:rPr>
                <w:rFonts w:cs="Arial"/>
                <w:i/>
              </w:rPr>
            </w:pPr>
            <w:r w:rsidRPr="00B9023F">
              <w:rPr>
                <w:rFonts w:cs="Arial"/>
              </w:rPr>
              <w:t>15</w:t>
            </w:r>
          </w:p>
        </w:tc>
        <w:tc>
          <w:tcPr>
            <w:tcW w:w="3780" w:type="dxa"/>
            <w:tcBorders>
              <w:left w:val="single" w:sz="1" w:space="0" w:color="000000"/>
              <w:bottom w:val="single" w:sz="1" w:space="0" w:color="000000"/>
            </w:tcBorders>
            <w:vAlign w:val="center"/>
          </w:tcPr>
          <w:p w:rsidR="0072615A" w:rsidRPr="00B9023F" w:rsidRDefault="0072615A" w:rsidP="005A179B">
            <w:pPr>
              <w:rPr>
                <w:rFonts w:cs="Arial"/>
                <w:i/>
              </w:rPr>
            </w:pPr>
            <w:r>
              <w:rPr>
                <w:rFonts w:cs="Arial"/>
                <w:i/>
              </w:rPr>
              <w:t>Self-Directed</w:t>
            </w:r>
            <w:r w:rsidRPr="00B9023F">
              <w:rPr>
                <w:rFonts w:cs="Arial"/>
                <w:i/>
              </w:rPr>
              <w:t xml:space="preserve"> Learning hours</w:t>
            </w:r>
          </w:p>
        </w:tc>
        <w:tc>
          <w:tcPr>
            <w:tcW w:w="1322" w:type="dxa"/>
            <w:tcBorders>
              <w:left w:val="single" w:sz="1" w:space="0" w:color="000000"/>
              <w:bottom w:val="single" w:sz="1" w:space="0" w:color="000000"/>
              <w:right w:val="single" w:sz="1" w:space="0" w:color="000000"/>
            </w:tcBorders>
            <w:vAlign w:val="center"/>
          </w:tcPr>
          <w:p w:rsidR="0072615A" w:rsidRPr="00B9023F" w:rsidRDefault="0072615A" w:rsidP="005A179B">
            <w:pPr>
              <w:rPr>
                <w:rFonts w:cs="Arial"/>
                <w:i/>
              </w:rPr>
            </w:pPr>
            <w:r w:rsidRPr="00B9023F">
              <w:rPr>
                <w:rFonts w:cs="Arial"/>
              </w:rPr>
              <w:t>90</w:t>
            </w:r>
          </w:p>
        </w:tc>
      </w:tr>
      <w:tr w:rsidR="0072615A" w:rsidRPr="00B9023F" w:rsidTr="005A179B">
        <w:trPr>
          <w:cantSplit/>
        </w:trPr>
        <w:tc>
          <w:tcPr>
            <w:tcW w:w="1548" w:type="dxa"/>
            <w:tcBorders>
              <w:left w:val="single" w:sz="1" w:space="0" w:color="000000"/>
              <w:bottom w:val="single" w:sz="4" w:space="0" w:color="auto"/>
            </w:tcBorders>
            <w:vAlign w:val="center"/>
          </w:tcPr>
          <w:p w:rsidR="0072615A" w:rsidRPr="00B9023F" w:rsidRDefault="0072615A" w:rsidP="005A179B">
            <w:pPr>
              <w:rPr>
                <w:rFonts w:cs="Arial"/>
                <w:i/>
              </w:rPr>
            </w:pPr>
            <w:r w:rsidRPr="00B9023F">
              <w:rPr>
                <w:rFonts w:cs="Arial"/>
              </w:rPr>
              <w:t>Prerequisites</w:t>
            </w:r>
          </w:p>
        </w:tc>
        <w:tc>
          <w:tcPr>
            <w:tcW w:w="1440" w:type="dxa"/>
            <w:tcBorders>
              <w:left w:val="single" w:sz="1" w:space="0" w:color="000000"/>
              <w:bottom w:val="single" w:sz="4" w:space="0" w:color="auto"/>
            </w:tcBorders>
            <w:vAlign w:val="center"/>
          </w:tcPr>
          <w:p w:rsidR="0072615A" w:rsidRPr="00B9023F" w:rsidRDefault="0072615A" w:rsidP="005A179B">
            <w:pPr>
              <w:rPr>
                <w:rFonts w:cs="Arial"/>
              </w:rPr>
            </w:pPr>
            <w:r w:rsidRPr="00B9023F">
              <w:rPr>
                <w:rFonts w:cs="Arial"/>
              </w:rPr>
              <w:t>IN515001</w:t>
            </w:r>
          </w:p>
        </w:tc>
        <w:tc>
          <w:tcPr>
            <w:tcW w:w="3780" w:type="dxa"/>
            <w:tcBorders>
              <w:left w:val="single" w:sz="1" w:space="0" w:color="000000"/>
              <w:bottom w:val="single" w:sz="4" w:space="0" w:color="auto"/>
            </w:tcBorders>
            <w:vAlign w:val="center"/>
          </w:tcPr>
          <w:p w:rsidR="0072615A" w:rsidRPr="00B9023F" w:rsidRDefault="0072615A" w:rsidP="005A179B">
            <w:pPr>
              <w:rPr>
                <w:rFonts w:cs="Arial"/>
                <w:i/>
              </w:rPr>
            </w:pPr>
            <w:r w:rsidRPr="00B9023F">
              <w:rPr>
                <w:rFonts w:cs="Arial"/>
                <w:i/>
              </w:rPr>
              <w:t>Total Learning Hours</w:t>
            </w:r>
          </w:p>
        </w:tc>
        <w:tc>
          <w:tcPr>
            <w:tcW w:w="1322" w:type="dxa"/>
            <w:tcBorders>
              <w:left w:val="single" w:sz="1" w:space="0" w:color="000000"/>
              <w:bottom w:val="single" w:sz="4" w:space="0" w:color="auto"/>
              <w:right w:val="single" w:sz="1" w:space="0" w:color="000000"/>
            </w:tcBorders>
            <w:vAlign w:val="center"/>
          </w:tcPr>
          <w:p w:rsidR="0072615A" w:rsidRPr="00B9023F" w:rsidRDefault="0072615A" w:rsidP="005A179B">
            <w:pPr>
              <w:rPr>
                <w:rFonts w:cs="Arial"/>
                <w:i/>
              </w:rPr>
            </w:pPr>
            <w:r w:rsidRPr="00B9023F">
              <w:rPr>
                <w:rFonts w:cs="Arial"/>
              </w:rPr>
              <w:t>150</w:t>
            </w:r>
          </w:p>
        </w:tc>
      </w:tr>
      <w:tr w:rsidR="0072615A" w:rsidRPr="00B9023F" w:rsidTr="005A179B">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72615A" w:rsidRPr="00B9023F" w:rsidRDefault="0072615A" w:rsidP="005A179B">
            <w:pPr>
              <w:rPr>
                <w:rFonts w:cs="Arial"/>
                <w:i/>
              </w:rPr>
            </w:pPr>
            <w:r w:rsidRPr="00B9023F">
              <w:rPr>
                <w:rFonts w:cs="Arial"/>
                <w:i/>
              </w:rPr>
              <w:t>This course partially replaces IT202001</w:t>
            </w:r>
          </w:p>
          <w:p w:rsidR="0072615A" w:rsidRPr="00B9023F" w:rsidRDefault="0072615A" w:rsidP="005A179B">
            <w:pPr>
              <w:rPr>
                <w:rFonts w:cs="Arial"/>
                <w:i/>
              </w:rPr>
            </w:pPr>
            <w:r w:rsidRPr="00B9023F">
              <w:rPr>
                <w:rFonts w:cs="Arial"/>
                <w:i/>
              </w:rPr>
              <w:t>Name of other Programme: Bachelor of Information Technology (version 2)</w:t>
            </w:r>
          </w:p>
        </w:tc>
      </w:tr>
    </w:tbl>
    <w:p w:rsidR="0072615A" w:rsidRPr="00B9023F" w:rsidRDefault="0072615A" w:rsidP="0072615A">
      <w:pPr>
        <w:tabs>
          <w:tab w:val="left" w:pos="851"/>
        </w:tabs>
        <w:spacing w:before="240" w:after="120"/>
        <w:rPr>
          <w:rFonts w:cs="Arial"/>
          <w:b/>
          <w:i/>
          <w:sz w:val="22"/>
          <w:szCs w:val="22"/>
        </w:rPr>
      </w:pPr>
      <w:r w:rsidRPr="00B9023F">
        <w:rPr>
          <w:rFonts w:cs="Arial"/>
          <w:b/>
          <w:i/>
          <w:sz w:val="22"/>
          <w:szCs w:val="22"/>
        </w:rPr>
        <w:t>Aims</w:t>
      </w:r>
    </w:p>
    <w:p w:rsidR="0072615A" w:rsidRPr="00B9023F" w:rsidRDefault="002F247A" w:rsidP="0072615A">
      <w:pPr>
        <w:suppressAutoHyphens w:val="0"/>
        <w:autoSpaceDE w:val="0"/>
        <w:autoSpaceDN w:val="0"/>
        <w:adjustRightInd w:val="0"/>
        <w:spacing w:line="240" w:lineRule="auto"/>
        <w:rPr>
          <w:lang w:val="en-US"/>
        </w:rPr>
      </w:pPr>
      <w:commentRangeStart w:id="1"/>
      <w:commentRangeStart w:id="2"/>
      <w:ins w:id="3" w:author="Maggie Wells" w:date="2016-08-24T09:36:00Z">
        <w:r>
          <w:rPr>
            <w:lang w:val="en-US"/>
          </w:rPr>
          <w:t xml:space="preserve">The aim of this course is to enable students to </w:t>
        </w:r>
      </w:ins>
      <w:del w:id="4" w:author="Maggie Wells" w:date="2016-08-24T09:36:00Z">
        <w:r w:rsidR="0072615A" w:rsidRPr="00B9023F" w:rsidDel="002F247A">
          <w:rPr>
            <w:lang w:val="en-US"/>
          </w:rPr>
          <w:delText xml:space="preserve">This course </w:delText>
        </w:r>
      </w:del>
      <w:del w:id="5" w:author="Maggie Wells" w:date="2016-08-24T09:38:00Z">
        <w:r w:rsidR="0072615A" w:rsidRPr="00B9023F" w:rsidDel="002F247A">
          <w:rPr>
            <w:lang w:val="en-US"/>
          </w:rPr>
          <w:delText>describes the architecture, components, and operations of routers and switches in a</w:delText>
        </w:r>
      </w:del>
    </w:p>
    <w:p w:rsidR="0072615A" w:rsidRPr="00B9023F" w:rsidRDefault="0072615A" w:rsidP="0072615A">
      <w:pPr>
        <w:tabs>
          <w:tab w:val="left" w:pos="851"/>
        </w:tabs>
        <w:spacing w:after="120"/>
        <w:rPr>
          <w:lang w:val="en-US"/>
        </w:rPr>
      </w:pPr>
      <w:del w:id="6" w:author="Maggie Wells" w:date="2016-08-24T09:38:00Z">
        <w:r w:rsidRPr="00B9023F" w:rsidDel="002F247A">
          <w:rPr>
            <w:lang w:val="en-US"/>
          </w:rPr>
          <w:delText>small network</w:delText>
        </w:r>
        <w:r w:rsidDel="002F247A">
          <w:rPr>
            <w:lang w:val="en-US"/>
          </w:rPr>
          <w:delText xml:space="preserve">.  </w:delText>
        </w:r>
        <w:r w:rsidRPr="00B9023F" w:rsidDel="002F247A">
          <w:rPr>
            <w:lang w:val="en-US"/>
          </w:rPr>
          <w:delText xml:space="preserve">Students learn how to </w:delText>
        </w:r>
      </w:del>
      <w:r w:rsidRPr="00B9023F">
        <w:rPr>
          <w:lang w:val="en-US"/>
        </w:rPr>
        <w:t>configure a router and a s</w:t>
      </w:r>
      <w:r>
        <w:rPr>
          <w:lang w:val="en-US"/>
        </w:rPr>
        <w:t>witch for basic functionality.</w:t>
      </w:r>
      <w:commentRangeEnd w:id="1"/>
      <w:r w:rsidR="002F247A">
        <w:rPr>
          <w:rStyle w:val="CommentReference"/>
        </w:rPr>
        <w:commentReference w:id="1"/>
      </w:r>
      <w:commentRangeEnd w:id="2"/>
      <w:r w:rsidR="001C15B7">
        <w:rPr>
          <w:rStyle w:val="CommentReference"/>
        </w:rPr>
        <w:commentReference w:id="2"/>
      </w:r>
    </w:p>
    <w:p w:rsidR="0072615A" w:rsidRPr="00B9023F" w:rsidRDefault="0072615A" w:rsidP="0072615A">
      <w:pPr>
        <w:tabs>
          <w:tab w:val="left" w:pos="851"/>
        </w:tabs>
        <w:spacing w:before="240" w:after="120"/>
        <w:rPr>
          <w:rFonts w:cs="Arial"/>
          <w:b/>
          <w:i/>
          <w:sz w:val="22"/>
          <w:szCs w:val="22"/>
        </w:rPr>
      </w:pPr>
      <w:r w:rsidRPr="00B9023F">
        <w:rPr>
          <w:rFonts w:cs="Arial"/>
          <w:b/>
          <w:i/>
          <w:sz w:val="22"/>
          <w:szCs w:val="22"/>
        </w:rPr>
        <w:t>Learning Outcomes</w:t>
      </w:r>
    </w:p>
    <w:p w:rsidR="0072615A" w:rsidRPr="00635742" w:rsidRDefault="0072615A" w:rsidP="0072615A">
      <w:pPr>
        <w:tabs>
          <w:tab w:val="left" w:pos="851"/>
        </w:tabs>
        <w:spacing w:after="120"/>
        <w:rPr>
          <w:rFonts w:cs="Arial"/>
        </w:rPr>
      </w:pPr>
      <w:r w:rsidRPr="00B9023F">
        <w:rPr>
          <w:rFonts w:cs="Arial"/>
        </w:rPr>
        <w:t>At the successful completion of this co</w:t>
      </w:r>
      <w:r>
        <w:rPr>
          <w:rFonts w:cs="Arial"/>
        </w:rPr>
        <w:t>urse, students will be able to:</w:t>
      </w:r>
    </w:p>
    <w:p w:rsidR="0072615A" w:rsidRPr="00B9023F" w:rsidRDefault="0072615A" w:rsidP="0072615A">
      <w:pPr>
        <w:numPr>
          <w:ilvl w:val="0"/>
          <w:numId w:val="3"/>
        </w:numPr>
        <w:tabs>
          <w:tab w:val="left" w:pos="567"/>
        </w:tabs>
        <w:suppressAutoHyphens w:val="0"/>
        <w:autoSpaceDE w:val="0"/>
        <w:autoSpaceDN w:val="0"/>
        <w:adjustRightInd w:val="0"/>
        <w:spacing w:after="120" w:line="240" w:lineRule="auto"/>
        <w:ind w:left="567" w:hanging="567"/>
        <w:rPr>
          <w:rFonts w:cs="Arial"/>
        </w:rPr>
      </w:pPr>
      <w:r>
        <w:rPr>
          <w:rFonts w:cs="Arial"/>
        </w:rPr>
        <w:t>Explain</w:t>
      </w:r>
      <w:r w:rsidRPr="00B9023F">
        <w:rPr>
          <w:rFonts w:cs="Arial"/>
        </w:rPr>
        <w:t xml:space="preserve"> basic switching concepts and enhanced switching technologies.</w:t>
      </w:r>
      <w:r>
        <w:rPr>
          <w:rFonts w:cs="Arial"/>
        </w:rPr>
        <w:t xml:space="preserve"> </w:t>
      </w:r>
    </w:p>
    <w:p w:rsidR="0072615A" w:rsidRPr="00B9023F" w:rsidRDefault="0072615A" w:rsidP="0072615A">
      <w:pPr>
        <w:numPr>
          <w:ilvl w:val="0"/>
          <w:numId w:val="3"/>
        </w:numPr>
        <w:tabs>
          <w:tab w:val="left" w:pos="567"/>
        </w:tabs>
        <w:suppressAutoHyphens w:val="0"/>
        <w:autoSpaceDE w:val="0"/>
        <w:autoSpaceDN w:val="0"/>
        <w:adjustRightInd w:val="0"/>
        <w:spacing w:after="120" w:line="240" w:lineRule="auto"/>
        <w:ind w:left="567" w:hanging="567"/>
        <w:rPr>
          <w:rFonts w:cs="Arial"/>
        </w:rPr>
      </w:pPr>
      <w:r w:rsidRPr="00B9023F">
        <w:rPr>
          <w:rFonts w:cs="Arial"/>
        </w:rPr>
        <w:t>Configure and troubleshoot basic operations of a small switched network</w:t>
      </w:r>
      <w:r>
        <w:rPr>
          <w:rFonts w:cs="Arial"/>
        </w:rPr>
        <w:t xml:space="preserve">. </w:t>
      </w:r>
    </w:p>
    <w:p w:rsidR="0072615A" w:rsidRPr="00811008" w:rsidRDefault="0072615A" w:rsidP="0072615A">
      <w:pPr>
        <w:numPr>
          <w:ilvl w:val="0"/>
          <w:numId w:val="3"/>
        </w:numPr>
        <w:tabs>
          <w:tab w:val="left" w:pos="567"/>
        </w:tabs>
        <w:suppressAutoHyphens w:val="0"/>
        <w:autoSpaceDE w:val="0"/>
        <w:autoSpaceDN w:val="0"/>
        <w:adjustRightInd w:val="0"/>
        <w:spacing w:after="120" w:line="240" w:lineRule="auto"/>
        <w:ind w:left="567" w:hanging="567"/>
        <w:rPr>
          <w:rFonts w:cs="Arial"/>
        </w:rPr>
      </w:pPr>
      <w:commentRangeStart w:id="7"/>
      <w:r>
        <w:rPr>
          <w:rFonts w:cs="Arial"/>
        </w:rPr>
        <w:t>Explain</w:t>
      </w:r>
      <w:r w:rsidRPr="00811008">
        <w:rPr>
          <w:rFonts w:cs="Arial"/>
        </w:rPr>
        <w:t xml:space="preserve"> routing, virtual Local Area Networks (VLANs), Network Address Translation (NAT), and access control lists (ACLs)</w:t>
      </w:r>
      <w:r>
        <w:rPr>
          <w:rFonts w:cs="Arial"/>
        </w:rPr>
        <w:t xml:space="preserve">. </w:t>
      </w:r>
      <w:commentRangeEnd w:id="7"/>
      <w:r w:rsidR="002F247A">
        <w:rPr>
          <w:rStyle w:val="CommentReference"/>
        </w:rPr>
        <w:commentReference w:id="7"/>
      </w:r>
    </w:p>
    <w:p w:rsidR="0072615A" w:rsidRPr="00B9023F" w:rsidRDefault="0072615A" w:rsidP="0072615A">
      <w:pPr>
        <w:numPr>
          <w:ilvl w:val="0"/>
          <w:numId w:val="3"/>
        </w:numPr>
        <w:tabs>
          <w:tab w:val="left" w:pos="567"/>
        </w:tabs>
        <w:suppressAutoHyphens w:val="0"/>
        <w:autoSpaceDE w:val="0"/>
        <w:autoSpaceDN w:val="0"/>
        <w:adjustRightInd w:val="0"/>
        <w:spacing w:after="120" w:line="240" w:lineRule="auto"/>
        <w:ind w:left="567" w:hanging="567"/>
        <w:rPr>
          <w:rFonts w:cs="Arial"/>
        </w:rPr>
      </w:pPr>
      <w:commentRangeStart w:id="8"/>
      <w:r w:rsidRPr="00B9023F">
        <w:rPr>
          <w:rFonts w:cs="Arial"/>
        </w:rPr>
        <w:t>Configure</w:t>
      </w:r>
      <w:r w:rsidRPr="00B9023F">
        <w:t xml:space="preserve"> and </w:t>
      </w:r>
      <w:r w:rsidRPr="00B9023F">
        <w:rPr>
          <w:rFonts w:cs="Arial"/>
        </w:rPr>
        <w:t>troubleshoot</w:t>
      </w:r>
      <w:r w:rsidRPr="00B9023F">
        <w:t xml:space="preserve"> routing</w:t>
      </w:r>
      <w:r w:rsidRPr="00B9023F">
        <w:rPr>
          <w:rFonts w:cs="Arial"/>
        </w:rPr>
        <w:t>, VLANs, NAT</w:t>
      </w:r>
      <w:r w:rsidRPr="00B9023F">
        <w:t xml:space="preserve"> and </w:t>
      </w:r>
      <w:r w:rsidRPr="00B9023F">
        <w:rPr>
          <w:rFonts w:cs="Arial"/>
        </w:rPr>
        <w:t>access control lists (ACLs).</w:t>
      </w:r>
      <w:r>
        <w:rPr>
          <w:rFonts w:cs="Arial"/>
        </w:rPr>
        <w:t xml:space="preserve"> </w:t>
      </w:r>
      <w:commentRangeEnd w:id="8"/>
      <w:r w:rsidR="002F247A">
        <w:rPr>
          <w:rStyle w:val="CommentReference"/>
        </w:rPr>
        <w:commentReference w:id="8"/>
      </w:r>
    </w:p>
    <w:p w:rsidR="0072615A" w:rsidRPr="00811008" w:rsidRDefault="0072615A" w:rsidP="0072615A">
      <w:pPr>
        <w:numPr>
          <w:ilvl w:val="0"/>
          <w:numId w:val="3"/>
        </w:numPr>
        <w:tabs>
          <w:tab w:val="left" w:pos="567"/>
        </w:tabs>
        <w:suppressAutoHyphens w:val="0"/>
        <w:autoSpaceDE w:val="0"/>
        <w:autoSpaceDN w:val="0"/>
        <w:adjustRightInd w:val="0"/>
        <w:spacing w:after="120" w:line="240" w:lineRule="auto"/>
        <w:ind w:left="567" w:hanging="567"/>
        <w:rPr>
          <w:rFonts w:cs="Arial"/>
        </w:rPr>
      </w:pPr>
      <w:commentRangeStart w:id="10"/>
      <w:commentRangeStart w:id="11"/>
      <w:r>
        <w:rPr>
          <w:rFonts w:cs="Arial"/>
        </w:rPr>
        <w:t>Explain</w:t>
      </w:r>
      <w:r w:rsidRPr="00811008">
        <w:rPr>
          <w:rFonts w:cs="Arial"/>
        </w:rPr>
        <w:t xml:space="preserve"> Dynamic Host Configuration Protocol (DHCP) and Domain Name System (DNS).</w:t>
      </w:r>
      <w:r>
        <w:rPr>
          <w:rFonts w:cs="Arial"/>
        </w:rPr>
        <w:t xml:space="preserve"> </w:t>
      </w:r>
      <w:commentRangeEnd w:id="10"/>
      <w:r w:rsidR="002F247A">
        <w:rPr>
          <w:rStyle w:val="CommentReference"/>
        </w:rPr>
        <w:commentReference w:id="10"/>
      </w:r>
      <w:commentRangeEnd w:id="11"/>
      <w:r w:rsidR="00784741">
        <w:rPr>
          <w:rStyle w:val="CommentReference"/>
        </w:rPr>
        <w:commentReference w:id="11"/>
      </w:r>
    </w:p>
    <w:p w:rsidR="0072615A" w:rsidRPr="00B9023F" w:rsidRDefault="0072615A" w:rsidP="0072615A">
      <w:pPr>
        <w:numPr>
          <w:ilvl w:val="0"/>
          <w:numId w:val="3"/>
        </w:numPr>
        <w:tabs>
          <w:tab w:val="left" w:pos="567"/>
        </w:tabs>
        <w:suppressAutoHyphens w:val="0"/>
        <w:autoSpaceDE w:val="0"/>
        <w:autoSpaceDN w:val="0"/>
        <w:adjustRightInd w:val="0"/>
        <w:spacing w:after="120" w:line="240" w:lineRule="auto"/>
        <w:ind w:left="567" w:hanging="567"/>
        <w:rPr>
          <w:rFonts w:cs="Arial"/>
        </w:rPr>
      </w:pPr>
      <w:r w:rsidRPr="00B9023F">
        <w:rPr>
          <w:rFonts w:cs="Arial"/>
        </w:rPr>
        <w:t>Plan and implement a switched network for a small organisation within a given scenario</w:t>
      </w:r>
      <w:r>
        <w:rPr>
          <w:rFonts w:cs="Arial"/>
        </w:rPr>
        <w:t xml:space="preserve">. </w:t>
      </w:r>
    </w:p>
    <w:p w:rsidR="0072615A" w:rsidRPr="00B9023F" w:rsidRDefault="0072615A" w:rsidP="0072615A">
      <w:pPr>
        <w:tabs>
          <w:tab w:val="left" w:pos="851"/>
        </w:tabs>
        <w:spacing w:before="240" w:after="120"/>
        <w:rPr>
          <w:rFonts w:cs="Arial"/>
          <w:b/>
          <w:i/>
          <w:sz w:val="22"/>
          <w:szCs w:val="22"/>
        </w:rPr>
      </w:pPr>
      <w:r w:rsidRPr="00B9023F">
        <w:rPr>
          <w:rFonts w:cs="Arial"/>
          <w:b/>
          <w:i/>
          <w:sz w:val="22"/>
          <w:szCs w:val="22"/>
        </w:rPr>
        <w:t>Indicative Content</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Basic switching concepts and the operation of Cisco switches</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Enhanced switching technologies such as VLANs, VLAN Trunking Protocol (VTP), Rapid</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Spanning Tree Protocol (RSTP), Per VLAN Spanning Tree Protocol (PVSTP), and 802.1q</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Basic operations of a small switched network</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The purpose, nature, and operations of a router, routing tables, and the route lookup process</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Static routing and default routing</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How VLANs create logically separate networks and how routing occurs between them</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Dynamic routing protocols, distance vector routing protocols, and link-state routing protocols</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Basic operations of routers in a small routed network:</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Routing Information Protocol (RIPv1 and RIPv2)</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Open Shortest Path First (OSPF) protocol (single-area OSPF)</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The purpose and types of access control lists (ACLs)</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The operations and benefits of Dynamic Host Configuration Protocol (DHCP) and Domain</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Name System (DNS) for IPv4 and IPv6</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The operations and benefits of Network Address Translation (NAT)</w:t>
      </w:r>
    </w:p>
    <w:p w:rsidR="0072615A" w:rsidRPr="00B9023F" w:rsidRDefault="0072615A" w:rsidP="0072615A">
      <w:pPr>
        <w:keepNext/>
        <w:tabs>
          <w:tab w:val="left" w:pos="851"/>
        </w:tabs>
        <w:spacing w:before="240" w:after="120"/>
        <w:rPr>
          <w:rFonts w:cs="Arial"/>
          <w:b/>
          <w:i/>
          <w:sz w:val="22"/>
          <w:szCs w:val="22"/>
        </w:rPr>
      </w:pPr>
      <w:r w:rsidRPr="00B9023F">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72615A" w:rsidRPr="00B9023F" w:rsidTr="005A179B">
        <w:tc>
          <w:tcPr>
            <w:tcW w:w="4917" w:type="dxa"/>
            <w:shd w:val="clear" w:color="auto" w:fill="auto"/>
          </w:tcPr>
          <w:p w:rsidR="0072615A" w:rsidRPr="00B9023F" w:rsidRDefault="0072615A" w:rsidP="005A179B">
            <w:pPr>
              <w:tabs>
                <w:tab w:val="left" w:pos="851"/>
              </w:tabs>
              <w:rPr>
                <w:rFonts w:cs="Arial"/>
                <w:b/>
              </w:rPr>
            </w:pPr>
            <w:r w:rsidRPr="00B9023F">
              <w:rPr>
                <w:rFonts w:cs="Arial"/>
                <w:b/>
              </w:rPr>
              <w:t>Assessment Activity</w:t>
            </w:r>
          </w:p>
        </w:tc>
        <w:tc>
          <w:tcPr>
            <w:tcW w:w="1260" w:type="dxa"/>
            <w:shd w:val="clear" w:color="auto" w:fill="auto"/>
          </w:tcPr>
          <w:p w:rsidR="0072615A" w:rsidRPr="00B9023F" w:rsidRDefault="0072615A" w:rsidP="005A179B">
            <w:pPr>
              <w:tabs>
                <w:tab w:val="left" w:pos="851"/>
              </w:tabs>
              <w:jc w:val="center"/>
              <w:rPr>
                <w:rFonts w:cs="Arial"/>
                <w:b/>
              </w:rPr>
            </w:pPr>
            <w:r w:rsidRPr="00B9023F">
              <w:rPr>
                <w:rFonts w:cs="Arial"/>
                <w:b/>
              </w:rPr>
              <w:t>Weighting</w:t>
            </w:r>
          </w:p>
        </w:tc>
        <w:tc>
          <w:tcPr>
            <w:tcW w:w="2152" w:type="dxa"/>
            <w:shd w:val="clear" w:color="auto" w:fill="auto"/>
          </w:tcPr>
          <w:p w:rsidR="0072615A" w:rsidRPr="00B9023F" w:rsidRDefault="0072615A" w:rsidP="005A179B">
            <w:pPr>
              <w:tabs>
                <w:tab w:val="left" w:pos="851"/>
              </w:tabs>
              <w:rPr>
                <w:rFonts w:cs="Arial"/>
                <w:b/>
              </w:rPr>
            </w:pPr>
            <w:r w:rsidRPr="00B9023F">
              <w:rPr>
                <w:rFonts w:cs="Arial"/>
                <w:b/>
              </w:rPr>
              <w:t>Learning Outcomes</w:t>
            </w:r>
          </w:p>
        </w:tc>
      </w:tr>
      <w:tr w:rsidR="0072615A" w:rsidRPr="00B9023F" w:rsidTr="005A179B">
        <w:tc>
          <w:tcPr>
            <w:tcW w:w="4917" w:type="dxa"/>
            <w:shd w:val="clear" w:color="auto" w:fill="auto"/>
          </w:tcPr>
          <w:p w:rsidR="0072615A" w:rsidRPr="00B9023F" w:rsidRDefault="0072615A" w:rsidP="005A179B">
            <w:pPr>
              <w:tabs>
                <w:tab w:val="left" w:pos="851"/>
              </w:tabs>
              <w:rPr>
                <w:rFonts w:cs="Arial"/>
              </w:rPr>
            </w:pPr>
            <w:r w:rsidRPr="00B9023F">
              <w:rPr>
                <w:rFonts w:cs="Arial"/>
              </w:rPr>
              <w:lastRenderedPageBreak/>
              <w:t>Weekly tests</w:t>
            </w:r>
          </w:p>
        </w:tc>
        <w:tc>
          <w:tcPr>
            <w:tcW w:w="1260" w:type="dxa"/>
            <w:shd w:val="clear" w:color="auto" w:fill="auto"/>
          </w:tcPr>
          <w:p w:rsidR="0072615A" w:rsidRPr="00B9023F" w:rsidRDefault="0072615A" w:rsidP="005A179B">
            <w:pPr>
              <w:tabs>
                <w:tab w:val="left" w:pos="851"/>
              </w:tabs>
              <w:jc w:val="center"/>
              <w:rPr>
                <w:rFonts w:cs="Arial"/>
              </w:rPr>
            </w:pPr>
            <w:r w:rsidRPr="00B9023F">
              <w:rPr>
                <w:rFonts w:cs="Arial"/>
              </w:rPr>
              <w:t>20%</w:t>
            </w:r>
          </w:p>
        </w:tc>
        <w:tc>
          <w:tcPr>
            <w:tcW w:w="2152" w:type="dxa"/>
            <w:shd w:val="clear" w:color="auto" w:fill="auto"/>
          </w:tcPr>
          <w:p w:rsidR="0072615A" w:rsidRPr="00B9023F" w:rsidRDefault="0072615A" w:rsidP="005A179B">
            <w:pPr>
              <w:tabs>
                <w:tab w:val="left" w:pos="851"/>
              </w:tabs>
              <w:rPr>
                <w:rFonts w:cs="Arial"/>
              </w:rPr>
            </w:pPr>
            <w:r w:rsidRPr="00B9023F">
              <w:rPr>
                <w:rFonts w:cs="Arial"/>
              </w:rPr>
              <w:t>1,2,3,4,5</w:t>
            </w:r>
          </w:p>
        </w:tc>
      </w:tr>
      <w:tr w:rsidR="0072615A" w:rsidRPr="00B9023F" w:rsidTr="005A179B">
        <w:tc>
          <w:tcPr>
            <w:tcW w:w="4917" w:type="dxa"/>
            <w:shd w:val="clear" w:color="auto" w:fill="auto"/>
          </w:tcPr>
          <w:p w:rsidR="0072615A" w:rsidRPr="00B9023F" w:rsidRDefault="0072615A" w:rsidP="005A179B">
            <w:pPr>
              <w:tabs>
                <w:tab w:val="left" w:pos="851"/>
              </w:tabs>
              <w:rPr>
                <w:rFonts w:cs="Arial"/>
              </w:rPr>
            </w:pPr>
            <w:r w:rsidRPr="00B9023F">
              <w:rPr>
                <w:rFonts w:cs="Arial"/>
              </w:rPr>
              <w:t>Skills based assessment</w:t>
            </w:r>
          </w:p>
        </w:tc>
        <w:tc>
          <w:tcPr>
            <w:tcW w:w="1260" w:type="dxa"/>
            <w:shd w:val="clear" w:color="auto" w:fill="auto"/>
          </w:tcPr>
          <w:p w:rsidR="0072615A" w:rsidRPr="00B9023F" w:rsidRDefault="0072615A" w:rsidP="005A179B">
            <w:pPr>
              <w:tabs>
                <w:tab w:val="left" w:pos="851"/>
              </w:tabs>
              <w:jc w:val="center"/>
              <w:rPr>
                <w:rFonts w:cs="Arial"/>
              </w:rPr>
            </w:pPr>
            <w:r w:rsidRPr="00B9023F">
              <w:rPr>
                <w:rFonts w:cs="Arial"/>
              </w:rPr>
              <w:t>20%</w:t>
            </w:r>
          </w:p>
        </w:tc>
        <w:tc>
          <w:tcPr>
            <w:tcW w:w="2152" w:type="dxa"/>
            <w:shd w:val="clear" w:color="auto" w:fill="auto"/>
          </w:tcPr>
          <w:p w:rsidR="0072615A" w:rsidRPr="00B9023F" w:rsidRDefault="0072615A" w:rsidP="005A179B">
            <w:pPr>
              <w:tabs>
                <w:tab w:val="left" w:pos="851"/>
              </w:tabs>
              <w:rPr>
                <w:rFonts w:cs="Arial"/>
              </w:rPr>
            </w:pPr>
            <w:r w:rsidRPr="00B9023F">
              <w:rPr>
                <w:rFonts w:cs="Arial"/>
              </w:rPr>
              <w:t>2,4</w:t>
            </w:r>
          </w:p>
        </w:tc>
      </w:tr>
      <w:tr w:rsidR="0072615A" w:rsidRPr="00B9023F" w:rsidTr="005A179B">
        <w:tc>
          <w:tcPr>
            <w:tcW w:w="4917" w:type="dxa"/>
            <w:shd w:val="clear" w:color="auto" w:fill="auto"/>
          </w:tcPr>
          <w:p w:rsidR="0072615A" w:rsidRPr="00B9023F" w:rsidRDefault="0072615A" w:rsidP="005A179B">
            <w:pPr>
              <w:tabs>
                <w:tab w:val="left" w:pos="851"/>
              </w:tabs>
              <w:rPr>
                <w:rFonts w:cs="Arial"/>
              </w:rPr>
            </w:pPr>
            <w:r w:rsidRPr="00B9023F">
              <w:rPr>
                <w:rFonts w:cs="Arial"/>
              </w:rPr>
              <w:t>Assignment</w:t>
            </w:r>
          </w:p>
        </w:tc>
        <w:tc>
          <w:tcPr>
            <w:tcW w:w="1260" w:type="dxa"/>
            <w:shd w:val="clear" w:color="auto" w:fill="auto"/>
          </w:tcPr>
          <w:p w:rsidR="0072615A" w:rsidRPr="00B9023F" w:rsidRDefault="0072615A" w:rsidP="005A179B">
            <w:pPr>
              <w:tabs>
                <w:tab w:val="left" w:pos="851"/>
              </w:tabs>
              <w:jc w:val="center"/>
              <w:rPr>
                <w:rFonts w:cs="Arial"/>
              </w:rPr>
            </w:pPr>
            <w:r w:rsidRPr="00B9023F">
              <w:rPr>
                <w:rFonts w:cs="Arial"/>
              </w:rPr>
              <w:t>20%</w:t>
            </w:r>
          </w:p>
        </w:tc>
        <w:tc>
          <w:tcPr>
            <w:tcW w:w="2152" w:type="dxa"/>
            <w:shd w:val="clear" w:color="auto" w:fill="auto"/>
          </w:tcPr>
          <w:p w:rsidR="0072615A" w:rsidRPr="00B9023F" w:rsidRDefault="0072615A" w:rsidP="005A179B">
            <w:pPr>
              <w:tabs>
                <w:tab w:val="left" w:pos="851"/>
              </w:tabs>
              <w:rPr>
                <w:rFonts w:cs="Arial"/>
              </w:rPr>
            </w:pPr>
            <w:r w:rsidRPr="00B9023F">
              <w:rPr>
                <w:rFonts w:cs="Arial"/>
              </w:rPr>
              <w:t>2,4,6</w:t>
            </w:r>
          </w:p>
        </w:tc>
      </w:tr>
      <w:tr w:rsidR="0072615A" w:rsidRPr="00B9023F" w:rsidTr="005A179B">
        <w:tc>
          <w:tcPr>
            <w:tcW w:w="4917" w:type="dxa"/>
            <w:shd w:val="clear" w:color="auto" w:fill="auto"/>
          </w:tcPr>
          <w:p w:rsidR="0072615A" w:rsidRPr="00B9023F" w:rsidRDefault="0072615A" w:rsidP="005A179B">
            <w:pPr>
              <w:tabs>
                <w:tab w:val="left" w:pos="851"/>
              </w:tabs>
              <w:rPr>
                <w:rFonts w:cs="Arial"/>
              </w:rPr>
            </w:pPr>
            <w:r w:rsidRPr="00B9023F">
              <w:rPr>
                <w:rFonts w:cs="Arial"/>
              </w:rPr>
              <w:t>Theory exam</w:t>
            </w:r>
          </w:p>
        </w:tc>
        <w:tc>
          <w:tcPr>
            <w:tcW w:w="1260" w:type="dxa"/>
            <w:shd w:val="clear" w:color="auto" w:fill="auto"/>
          </w:tcPr>
          <w:p w:rsidR="0072615A" w:rsidRPr="00B9023F" w:rsidRDefault="0072615A" w:rsidP="005A179B">
            <w:pPr>
              <w:tabs>
                <w:tab w:val="left" w:pos="851"/>
              </w:tabs>
              <w:jc w:val="center"/>
              <w:rPr>
                <w:rFonts w:cs="Arial"/>
              </w:rPr>
            </w:pPr>
            <w:r w:rsidRPr="00B9023F">
              <w:rPr>
                <w:rFonts w:cs="Arial"/>
              </w:rPr>
              <w:t>40%</w:t>
            </w:r>
          </w:p>
        </w:tc>
        <w:tc>
          <w:tcPr>
            <w:tcW w:w="2152" w:type="dxa"/>
            <w:shd w:val="clear" w:color="auto" w:fill="auto"/>
          </w:tcPr>
          <w:p w:rsidR="0072615A" w:rsidRPr="00B9023F" w:rsidRDefault="0072615A" w:rsidP="005A179B">
            <w:pPr>
              <w:tabs>
                <w:tab w:val="left" w:pos="851"/>
              </w:tabs>
              <w:rPr>
                <w:rFonts w:cs="Arial"/>
              </w:rPr>
            </w:pPr>
            <w:r w:rsidRPr="00B9023F">
              <w:rPr>
                <w:rFonts w:cs="Arial"/>
              </w:rPr>
              <w:t>1,2,3,4,5</w:t>
            </w:r>
          </w:p>
        </w:tc>
      </w:tr>
    </w:tbl>
    <w:p w:rsidR="0072615A" w:rsidRPr="00F40356" w:rsidRDefault="0072615A" w:rsidP="0072615A">
      <w:pPr>
        <w:pStyle w:val="BodyTextIndent"/>
        <w:spacing w:before="120"/>
        <w:ind w:left="0"/>
        <w:rPr>
          <w:rFonts w:cs="Arial"/>
        </w:rPr>
      </w:pPr>
      <w:r>
        <w:rPr>
          <w:rFonts w:cs="Arial"/>
        </w:rPr>
        <w:t>A single final result to be entered in SMS at completion.</w:t>
      </w:r>
    </w:p>
    <w:p w:rsidR="0072615A" w:rsidRPr="00B9023F" w:rsidRDefault="0072615A" w:rsidP="0072615A">
      <w:pPr>
        <w:tabs>
          <w:tab w:val="left" w:pos="851"/>
        </w:tabs>
        <w:spacing w:before="240" w:after="120"/>
        <w:rPr>
          <w:rFonts w:cs="Arial"/>
          <w:b/>
          <w:i/>
          <w:sz w:val="22"/>
          <w:szCs w:val="22"/>
        </w:rPr>
      </w:pPr>
      <w:r w:rsidRPr="00B9023F">
        <w:rPr>
          <w:rFonts w:cs="Arial"/>
          <w:b/>
          <w:i/>
          <w:sz w:val="22"/>
          <w:szCs w:val="22"/>
        </w:rPr>
        <w:t>Resources</w:t>
      </w:r>
    </w:p>
    <w:p w:rsidR="0072615A" w:rsidRPr="00B9023F" w:rsidRDefault="0072615A" w:rsidP="0072615A">
      <w:pPr>
        <w:tabs>
          <w:tab w:val="left" w:pos="851"/>
        </w:tabs>
        <w:spacing w:before="60" w:after="60"/>
        <w:rPr>
          <w:rFonts w:cs="Arial"/>
          <w:b/>
          <w:sz w:val="22"/>
          <w:szCs w:val="22"/>
        </w:rPr>
      </w:pPr>
      <w:r w:rsidRPr="00B9023F">
        <w:rPr>
          <w:rFonts w:cs="Arial"/>
          <w:b/>
          <w:sz w:val="22"/>
          <w:szCs w:val="22"/>
        </w:rPr>
        <w:t>Required:</w:t>
      </w:r>
    </w:p>
    <w:p w:rsidR="0072615A" w:rsidRPr="00B9023F" w:rsidRDefault="0072615A" w:rsidP="0072615A">
      <w:pPr>
        <w:tabs>
          <w:tab w:val="left" w:pos="851"/>
        </w:tabs>
        <w:rPr>
          <w:rFonts w:cs="Arial"/>
        </w:rPr>
      </w:pPr>
      <w:r w:rsidRPr="00B9023F">
        <w:rPr>
          <w:rFonts w:cs="Arial"/>
        </w:rPr>
        <w:t>Cisco Network Academy Routing and Switching Series “Routing and Switching Essentials”.</w:t>
      </w:r>
    </w:p>
    <w:p w:rsidR="0072615A" w:rsidRPr="00B9023F" w:rsidRDefault="0072615A" w:rsidP="0072615A">
      <w:pPr>
        <w:tabs>
          <w:tab w:val="left" w:pos="851"/>
        </w:tabs>
        <w:rPr>
          <w:rFonts w:cs="Arial"/>
        </w:rPr>
      </w:pPr>
      <w:r w:rsidRPr="00B9023F">
        <w:rPr>
          <w:rFonts w:cs="Arial"/>
        </w:rPr>
        <w:t>Student Lab Manual</w:t>
      </w:r>
    </w:p>
    <w:p w:rsidR="0075214C" w:rsidRDefault="0075214C"/>
    <w:sectPr w:rsidR="0075214C" w:rsidSect="00063155">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Maggie Wells" w:date="2016-08-24T09:38:00Z" w:initials="MW">
    <w:p w:rsidR="002F247A" w:rsidRDefault="002F247A">
      <w:pPr>
        <w:pStyle w:val="CommentText"/>
      </w:pPr>
      <w:r>
        <w:rPr>
          <w:rStyle w:val="CommentReference"/>
        </w:rPr>
        <w:annotationRef/>
      </w:r>
      <w:r>
        <w:t xml:space="preserve">If a student was able to configure the router would the describing be inherent? </w:t>
      </w:r>
    </w:p>
  </w:comment>
  <w:comment w:id="2" w:author="Patricia Haden" w:date="2016-09-07T10:59:00Z" w:initials="PH">
    <w:p w:rsidR="001C15B7" w:rsidRDefault="001C15B7">
      <w:pPr>
        <w:pStyle w:val="CommentText"/>
      </w:pPr>
      <w:r>
        <w:rPr>
          <w:rStyle w:val="CommentReference"/>
        </w:rPr>
        <w:annotationRef/>
      </w:r>
      <w:r>
        <w:t xml:space="preserve">No. Completely different. </w:t>
      </w:r>
      <w:r w:rsidR="00F84185">
        <w:t xml:space="preserve">Configuring </w:t>
      </w:r>
      <w:r w:rsidR="005B553D">
        <w:t xml:space="preserve">a router </w:t>
      </w:r>
      <w:r w:rsidR="00F84185">
        <w:t xml:space="preserve">is like driving a car; describing </w:t>
      </w:r>
      <w:r w:rsidR="0088408B">
        <w:t>network</w:t>
      </w:r>
      <w:r w:rsidR="00F84185">
        <w:t xml:space="preserve"> architecture is like explaining how a combustion engine works</w:t>
      </w:r>
      <w:r w:rsidR="00DD6A50">
        <w:t>.</w:t>
      </w:r>
    </w:p>
  </w:comment>
  <w:comment w:id="7" w:author="Maggie Wells" w:date="2016-08-24T09:39:00Z" w:initials="MW">
    <w:p w:rsidR="002F247A" w:rsidRDefault="002F247A">
      <w:pPr>
        <w:pStyle w:val="CommentText"/>
      </w:pPr>
      <w:r>
        <w:rPr>
          <w:rStyle w:val="CommentReference"/>
        </w:rPr>
        <w:annotationRef/>
      </w:r>
      <w:r>
        <w:t>Could this be a part of LO1?</w:t>
      </w:r>
    </w:p>
  </w:comment>
  <w:comment w:id="8" w:author="Maggie Wells" w:date="2016-08-24T09:40:00Z" w:initials="MW">
    <w:p w:rsidR="002F247A" w:rsidRDefault="002F247A">
      <w:pPr>
        <w:pStyle w:val="CommentText"/>
      </w:pPr>
      <w:r>
        <w:rPr>
          <w:rStyle w:val="CommentReference"/>
        </w:rPr>
        <w:annotationRef/>
      </w:r>
      <w:r>
        <w:t>Could this be a part of LO2?</w:t>
      </w:r>
      <w:bookmarkStart w:id="9" w:name="_GoBack"/>
      <w:bookmarkEnd w:id="9"/>
    </w:p>
  </w:comment>
  <w:comment w:id="10" w:author="Maggie Wells" w:date="2016-08-24T09:40:00Z" w:initials="MW">
    <w:p w:rsidR="002F247A" w:rsidRDefault="002F247A">
      <w:pPr>
        <w:pStyle w:val="CommentText"/>
      </w:pPr>
      <w:r>
        <w:rPr>
          <w:rStyle w:val="CommentReference"/>
        </w:rPr>
        <w:annotationRef/>
      </w:r>
      <w:r>
        <w:t>Could this be a part of LO1?</w:t>
      </w:r>
    </w:p>
  </w:comment>
  <w:comment w:id="11" w:author="Patricia Haden" w:date="2016-09-07T11:01:00Z" w:initials="PH">
    <w:p w:rsidR="00784741" w:rsidRDefault="00784741">
      <w:pPr>
        <w:pStyle w:val="CommentText"/>
      </w:pPr>
      <w:r>
        <w:rPr>
          <w:rStyle w:val="CommentReference"/>
        </w:rPr>
        <w:annotationRef/>
      </w:r>
      <w:r>
        <w:t>3 and 4 could be combi</w:t>
      </w:r>
      <w:r w:rsidR="00E54088">
        <w:t>ned. 1 and 5 are very different, both from each other and from 3/4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2CB119" w15:done="0"/>
  <w15:commentEx w15:paraId="6792E83E" w15:done="0"/>
  <w15:commentEx w15:paraId="09E47C67" w15:done="0"/>
  <w15:commentEx w15:paraId="1D8521C9"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3F8B0A5F"/>
    <w:multiLevelType w:val="hybridMultilevel"/>
    <w:tmpl w:val="F8268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compat/>
  <w:rsids>
    <w:rsidRoot w:val="0072615A"/>
    <w:rsid w:val="00063155"/>
    <w:rsid w:val="001C15B7"/>
    <w:rsid w:val="002F247A"/>
    <w:rsid w:val="005B553D"/>
    <w:rsid w:val="0072615A"/>
    <w:rsid w:val="0075214C"/>
    <w:rsid w:val="00784741"/>
    <w:rsid w:val="0088408B"/>
    <w:rsid w:val="00DD6A50"/>
    <w:rsid w:val="00E54088"/>
    <w:rsid w:val="00F84185"/>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15A"/>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72615A"/>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72615A"/>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72615A"/>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615A"/>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72615A"/>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72615A"/>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72615A"/>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72615A"/>
    <w:rPr>
      <w:rFonts w:ascii="Arial" w:eastAsia="Times New Roman" w:hAnsi="Arial" w:cs="Times New Roman"/>
      <w:sz w:val="20"/>
      <w:szCs w:val="20"/>
      <w:lang w:val="en-AU" w:eastAsia="ar-SA"/>
    </w:rPr>
  </w:style>
  <w:style w:type="paragraph" w:styleId="BalloonText">
    <w:name w:val="Balloon Text"/>
    <w:basedOn w:val="Normal"/>
    <w:link w:val="BalloonTextChar"/>
    <w:uiPriority w:val="99"/>
    <w:semiHidden/>
    <w:unhideWhenUsed/>
    <w:rsid w:val="002F247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47A"/>
    <w:rPr>
      <w:rFonts w:ascii="Segoe UI" w:eastAsia="Times New Roman" w:hAnsi="Segoe UI" w:cs="Segoe UI"/>
      <w:sz w:val="18"/>
      <w:szCs w:val="18"/>
      <w:lang w:val="en-AU" w:eastAsia="ar-SA"/>
    </w:rPr>
  </w:style>
  <w:style w:type="character" w:styleId="CommentReference">
    <w:name w:val="annotation reference"/>
    <w:basedOn w:val="DefaultParagraphFont"/>
    <w:uiPriority w:val="99"/>
    <w:semiHidden/>
    <w:unhideWhenUsed/>
    <w:rsid w:val="002F247A"/>
    <w:rPr>
      <w:sz w:val="16"/>
      <w:szCs w:val="16"/>
    </w:rPr>
  </w:style>
  <w:style w:type="paragraph" w:styleId="CommentText">
    <w:name w:val="annotation text"/>
    <w:basedOn w:val="Normal"/>
    <w:link w:val="CommentTextChar"/>
    <w:uiPriority w:val="99"/>
    <w:semiHidden/>
    <w:unhideWhenUsed/>
    <w:rsid w:val="002F247A"/>
    <w:pPr>
      <w:spacing w:line="240" w:lineRule="auto"/>
    </w:pPr>
  </w:style>
  <w:style w:type="character" w:customStyle="1" w:styleId="CommentTextChar">
    <w:name w:val="Comment Text Char"/>
    <w:basedOn w:val="DefaultParagraphFont"/>
    <w:link w:val="CommentText"/>
    <w:uiPriority w:val="99"/>
    <w:semiHidden/>
    <w:rsid w:val="002F247A"/>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2F247A"/>
    <w:rPr>
      <w:b/>
      <w:bCs/>
    </w:rPr>
  </w:style>
  <w:style w:type="character" w:customStyle="1" w:styleId="CommentSubjectChar">
    <w:name w:val="Comment Subject Char"/>
    <w:basedOn w:val="CommentTextChar"/>
    <w:link w:val="CommentSubject"/>
    <w:uiPriority w:val="99"/>
    <w:semiHidden/>
    <w:rsid w:val="002F247A"/>
    <w:rPr>
      <w:rFonts w:ascii="Arial" w:eastAsia="Times New Roman" w:hAnsi="Arial" w:cs="Times New Roman"/>
      <w:b/>
      <w:bCs/>
      <w:sz w:val="20"/>
      <w:szCs w:val="20"/>
      <w:lang w:val="en-A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379</Words>
  <Characters>2166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Patricia Haden</cp:lastModifiedBy>
  <cp:revision>9</cp:revision>
  <dcterms:created xsi:type="dcterms:W3CDTF">2016-04-11T02:06:00Z</dcterms:created>
  <dcterms:modified xsi:type="dcterms:W3CDTF">2016-09-06T23:01:00Z</dcterms:modified>
</cp:coreProperties>
</file>