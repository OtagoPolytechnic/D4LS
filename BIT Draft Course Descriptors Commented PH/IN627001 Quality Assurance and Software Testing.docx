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BF2" w:rsidRPr="00A15557" w:rsidRDefault="00B83BF2" w:rsidP="00B83BF2">
      <w:pPr>
        <w:pStyle w:val="Heading2"/>
      </w:pPr>
      <w:bookmarkStart w:id="0" w:name="_Toc433018337"/>
      <w:r>
        <w:t>Quality Assurance and Software Testing</w:t>
      </w:r>
      <w:bookmarkEnd w:id="0"/>
    </w:p>
    <w:p w:rsidR="00B83BF2" w:rsidRPr="00786C0A" w:rsidRDefault="00B83BF2" w:rsidP="00B83BF2">
      <w:pPr>
        <w:pStyle w:val="BodyTextIndent"/>
        <w:tabs>
          <w:tab w:val="clear" w:pos="851"/>
        </w:tabs>
        <w:spacing w:after="0"/>
        <w:ind w:left="0"/>
        <w:rPr>
          <w:rFonts w:cs="Arial"/>
          <w:i/>
          <w:sz w:val="16"/>
          <w:szCs w:val="16"/>
        </w:rPr>
      </w:pPr>
    </w:p>
    <w:tbl>
      <w:tblPr>
        <w:tblW w:w="0" w:type="auto"/>
        <w:tblLayout w:type="fixed"/>
        <w:tblCellMar>
          <w:top w:w="57" w:type="dxa"/>
          <w:left w:w="57" w:type="dxa"/>
          <w:bottom w:w="57" w:type="dxa"/>
          <w:right w:w="57" w:type="dxa"/>
        </w:tblCellMar>
        <w:tblLook w:val="0000"/>
      </w:tblPr>
      <w:tblGrid>
        <w:gridCol w:w="1548"/>
        <w:gridCol w:w="2053"/>
        <w:gridCol w:w="4440"/>
        <w:gridCol w:w="662"/>
      </w:tblGrid>
      <w:tr w:rsidR="00B83BF2" w:rsidRPr="003C080B" w:rsidTr="00222B6C">
        <w:trPr>
          <w:cantSplit/>
        </w:trPr>
        <w:tc>
          <w:tcPr>
            <w:tcW w:w="1548" w:type="dxa"/>
            <w:tcBorders>
              <w:top w:val="single" w:sz="1" w:space="0" w:color="000000"/>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IN627001</w:t>
            </w:r>
          </w:p>
        </w:tc>
        <w:tc>
          <w:tcPr>
            <w:tcW w:w="4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Directed Learning hours</w:t>
            </w:r>
          </w:p>
        </w:tc>
        <w:tc>
          <w:tcPr>
            <w:tcW w:w="662" w:type="dxa"/>
            <w:tcBorders>
              <w:top w:val="single" w:sz="1" w:space="0" w:color="000000"/>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60</w:t>
            </w:r>
          </w:p>
        </w:tc>
      </w:tr>
      <w:tr w:rsidR="00B83BF2" w:rsidRPr="003C080B" w:rsidTr="00222B6C">
        <w:trPr>
          <w:cantSplit/>
        </w:trPr>
        <w:tc>
          <w:tcPr>
            <w:tcW w:w="1548"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Level</w:t>
            </w:r>
          </w:p>
        </w:tc>
        <w:tc>
          <w:tcPr>
            <w:tcW w:w="2053"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6</w:t>
            </w:r>
          </w:p>
        </w:tc>
        <w:tc>
          <w:tcPr>
            <w:tcW w:w="4440"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Workplace or Practical Learning hours</w:t>
            </w:r>
          </w:p>
        </w:tc>
        <w:tc>
          <w:tcPr>
            <w:tcW w:w="662" w:type="dxa"/>
            <w:tcBorders>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nil</w:t>
            </w:r>
          </w:p>
        </w:tc>
      </w:tr>
      <w:tr w:rsidR="00B83BF2" w:rsidRPr="003C080B" w:rsidTr="00222B6C">
        <w:trPr>
          <w:cantSplit/>
        </w:trPr>
        <w:tc>
          <w:tcPr>
            <w:tcW w:w="1548"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Credits</w:t>
            </w:r>
          </w:p>
        </w:tc>
        <w:tc>
          <w:tcPr>
            <w:tcW w:w="2053"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15</w:t>
            </w:r>
          </w:p>
        </w:tc>
        <w:tc>
          <w:tcPr>
            <w:tcW w:w="4440"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662" w:type="dxa"/>
            <w:tcBorders>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90</w:t>
            </w:r>
          </w:p>
        </w:tc>
      </w:tr>
      <w:tr w:rsidR="00B83BF2" w:rsidRPr="003C080B" w:rsidTr="00222B6C">
        <w:trPr>
          <w:cantSplit/>
        </w:trPr>
        <w:tc>
          <w:tcPr>
            <w:tcW w:w="1548" w:type="dxa"/>
            <w:tcBorders>
              <w:left w:val="single" w:sz="1" w:space="0" w:color="000000"/>
              <w:bottom w:val="single" w:sz="4" w:space="0" w:color="auto"/>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rPr>
              <w:t>Prerequisites</w:t>
            </w:r>
          </w:p>
        </w:tc>
        <w:tc>
          <w:tcPr>
            <w:tcW w:w="2053" w:type="dxa"/>
            <w:tcBorders>
              <w:left w:val="single" w:sz="1" w:space="0" w:color="000000"/>
              <w:bottom w:val="single" w:sz="4" w:space="0" w:color="auto"/>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IN511001</w:t>
            </w:r>
          </w:p>
        </w:tc>
        <w:tc>
          <w:tcPr>
            <w:tcW w:w="4440" w:type="dxa"/>
            <w:tcBorders>
              <w:left w:val="single" w:sz="1" w:space="0" w:color="000000"/>
              <w:bottom w:val="single" w:sz="4" w:space="0" w:color="auto"/>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Total Learning Hours</w:t>
            </w:r>
          </w:p>
        </w:tc>
        <w:tc>
          <w:tcPr>
            <w:tcW w:w="662" w:type="dxa"/>
            <w:tcBorders>
              <w:left w:val="single" w:sz="1" w:space="0" w:color="000000"/>
              <w:bottom w:val="single" w:sz="4" w:space="0" w:color="auto"/>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150</w:t>
            </w:r>
          </w:p>
        </w:tc>
      </w:tr>
      <w:tr w:rsidR="00B83BF2" w:rsidRPr="003C080B" w:rsidTr="00222B6C">
        <w:trPr>
          <w:cantSplit/>
        </w:trPr>
        <w:tc>
          <w:tcPr>
            <w:tcW w:w="87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This cours</w:t>
            </w:r>
            <w:r>
              <w:rPr>
                <w:rFonts w:cs="Arial"/>
                <w:i/>
              </w:rPr>
              <w:t xml:space="preserve">e approved in another Programme: </w:t>
            </w:r>
            <w:r w:rsidRPr="003C080B">
              <w:rPr>
                <w:rFonts w:cs="Arial"/>
                <w:i/>
              </w:rPr>
              <w:t xml:space="preserve"> No</w:t>
            </w:r>
          </w:p>
        </w:tc>
      </w:tr>
    </w:tbl>
    <w:p w:rsidR="00B83BF2" w:rsidRPr="00F100DC" w:rsidRDefault="00B83BF2" w:rsidP="00B83BF2">
      <w:pPr>
        <w:pStyle w:val="BodyTextIndent"/>
        <w:spacing w:before="240"/>
        <w:ind w:left="0"/>
        <w:rPr>
          <w:sz w:val="22"/>
          <w:szCs w:val="22"/>
        </w:rPr>
      </w:pPr>
      <w:r w:rsidRPr="003C080B">
        <w:rPr>
          <w:rFonts w:cs="Arial"/>
          <w:b/>
          <w:i/>
          <w:sz w:val="22"/>
          <w:szCs w:val="22"/>
        </w:rPr>
        <w:t>Aims</w:t>
      </w:r>
      <w:r>
        <w:rPr>
          <w:sz w:val="22"/>
          <w:szCs w:val="22"/>
        </w:rPr>
        <w:t xml:space="preserve">  </w:t>
      </w:r>
    </w:p>
    <w:p w:rsidR="00B83BF2" w:rsidRPr="003C080B" w:rsidRDefault="00B83BF2" w:rsidP="00B83BF2">
      <w:pPr>
        <w:pStyle w:val="BodyTextIndent"/>
        <w:ind w:left="0"/>
        <w:rPr>
          <w:rFonts w:cs="Arial"/>
        </w:rPr>
      </w:pPr>
      <w:r>
        <w:rPr>
          <w:rFonts w:cs="Arial"/>
        </w:rPr>
        <w:t xml:space="preserve">To lay the foundation for a potential career in the </w:t>
      </w:r>
      <w:r w:rsidRPr="00A15557">
        <w:rPr>
          <w:rFonts w:cs="Arial"/>
        </w:rPr>
        <w:t>Information Technology field</w:t>
      </w:r>
      <w:r>
        <w:rPr>
          <w:rFonts w:cs="Arial"/>
        </w:rPr>
        <w:t xml:space="preserve"> as a software tester</w:t>
      </w:r>
      <w:r w:rsidRPr="00A15557">
        <w:rPr>
          <w:rFonts w:cs="Arial"/>
        </w:rPr>
        <w:t>.</w:t>
      </w:r>
      <w:r>
        <w:rPr>
          <w:rFonts w:cs="Arial"/>
        </w:rPr>
        <w:t xml:space="preserve"> </w:t>
      </w:r>
      <w:r w:rsidRPr="00A15557">
        <w:rPr>
          <w:rFonts w:cs="Arial"/>
        </w:rPr>
        <w:t xml:space="preserve"> </w:t>
      </w:r>
      <w:r>
        <w:rPr>
          <w:rFonts w:cs="Arial"/>
        </w:rPr>
        <w:t xml:space="preserve">To </w:t>
      </w:r>
      <w:ins w:id="1" w:author="Maggie Wells" w:date="2016-08-22T12:52:00Z">
        <w:r w:rsidR="002F6EB4">
          <w:rPr>
            <w:rFonts w:cs="Arial"/>
          </w:rPr>
          <w:t xml:space="preserve">enable students to </w:t>
        </w:r>
      </w:ins>
      <w:r>
        <w:rPr>
          <w:rFonts w:cs="Arial"/>
        </w:rPr>
        <w:t xml:space="preserve">apply </w:t>
      </w:r>
      <w:r w:rsidRPr="00A15557">
        <w:rPr>
          <w:rFonts w:cs="Arial"/>
        </w:rPr>
        <w:t>the fundamental principles and</w:t>
      </w:r>
      <w:r>
        <w:rPr>
          <w:rFonts w:cs="Arial"/>
        </w:rPr>
        <w:t xml:space="preserve"> processes of software testing</w:t>
      </w:r>
      <w:r w:rsidRPr="00A15557">
        <w:rPr>
          <w:rFonts w:cs="Arial"/>
        </w:rPr>
        <w:t>.</w:t>
      </w:r>
      <w:r w:rsidRPr="003C080B">
        <w:rPr>
          <w:rFonts w:cs="Arial"/>
        </w:rPr>
        <w:t xml:space="preserve"> </w:t>
      </w:r>
    </w:p>
    <w:p w:rsidR="00B83BF2" w:rsidRPr="003C080B" w:rsidRDefault="00B83BF2" w:rsidP="00B83BF2">
      <w:pPr>
        <w:pStyle w:val="BodyTextIndent"/>
        <w:spacing w:before="240"/>
        <w:ind w:left="0"/>
        <w:rPr>
          <w:rFonts w:cs="Arial"/>
          <w:b/>
          <w:i/>
          <w:sz w:val="22"/>
          <w:szCs w:val="22"/>
        </w:rPr>
      </w:pPr>
      <w:r w:rsidRPr="003C080B">
        <w:rPr>
          <w:rFonts w:cs="Arial"/>
          <w:b/>
          <w:i/>
          <w:sz w:val="22"/>
          <w:szCs w:val="22"/>
        </w:rPr>
        <w:t>Learning Outcomes</w:t>
      </w:r>
    </w:p>
    <w:p w:rsidR="00B83BF2" w:rsidRPr="003C080B" w:rsidRDefault="00B83BF2" w:rsidP="00B83BF2">
      <w:pPr>
        <w:pStyle w:val="BodyTextIndent"/>
        <w:ind w:left="720" w:hanging="720"/>
        <w:rPr>
          <w:rFonts w:cs="Arial"/>
        </w:rPr>
      </w:pPr>
      <w:r w:rsidRPr="003C080B">
        <w:rPr>
          <w:rFonts w:cs="Arial"/>
        </w:rPr>
        <w:t>At the successful completion of this course, students will be able to:</w:t>
      </w:r>
    </w:p>
    <w:p w:rsidR="00B83BF2" w:rsidRPr="00A15557" w:rsidRDefault="00B83BF2" w:rsidP="00B83BF2">
      <w:pPr>
        <w:pStyle w:val="BodyTextIndent"/>
        <w:numPr>
          <w:ilvl w:val="0"/>
          <w:numId w:val="3"/>
        </w:numPr>
        <w:tabs>
          <w:tab w:val="clear" w:pos="851"/>
          <w:tab w:val="left" w:pos="567"/>
        </w:tabs>
        <w:spacing w:after="60"/>
        <w:ind w:left="567" w:hanging="567"/>
        <w:rPr>
          <w:rFonts w:cs="Arial"/>
        </w:rPr>
      </w:pPr>
      <w:r>
        <w:rPr>
          <w:rFonts w:cs="Arial"/>
        </w:rPr>
        <w:t>Construct test plans, both automated and flexible</w:t>
      </w:r>
    </w:p>
    <w:p w:rsidR="00B83BF2" w:rsidRDefault="00B83BF2" w:rsidP="00B83BF2">
      <w:pPr>
        <w:pStyle w:val="BodyTextIndent"/>
        <w:numPr>
          <w:ilvl w:val="0"/>
          <w:numId w:val="3"/>
        </w:numPr>
        <w:tabs>
          <w:tab w:val="clear" w:pos="851"/>
          <w:tab w:val="left" w:pos="567"/>
        </w:tabs>
        <w:spacing w:after="60"/>
        <w:ind w:left="567" w:hanging="567"/>
        <w:rPr>
          <w:rFonts w:cs="Arial"/>
        </w:rPr>
      </w:pPr>
      <w:r>
        <w:rPr>
          <w:rFonts w:cs="Arial"/>
        </w:rPr>
        <w:t>Evaluate the robustness of interfaces</w:t>
      </w:r>
    </w:p>
    <w:p w:rsidR="00B83BF2" w:rsidRPr="00F100DC" w:rsidRDefault="00B83BF2" w:rsidP="00B83BF2">
      <w:pPr>
        <w:pStyle w:val="BodyTextIndent"/>
        <w:numPr>
          <w:ilvl w:val="0"/>
          <w:numId w:val="3"/>
        </w:numPr>
        <w:tabs>
          <w:tab w:val="clear" w:pos="851"/>
          <w:tab w:val="left" w:pos="567"/>
        </w:tabs>
        <w:spacing w:after="60"/>
        <w:ind w:left="567" w:hanging="567"/>
        <w:rPr>
          <w:rFonts w:cs="Arial"/>
        </w:rPr>
      </w:pPr>
      <w:r>
        <w:rPr>
          <w:rFonts w:cs="Arial"/>
        </w:rPr>
        <w:t>Explain common errors across multiple platforms</w:t>
      </w:r>
    </w:p>
    <w:p w:rsidR="00B83BF2" w:rsidRPr="00B83BF2" w:rsidRDefault="00B83BF2" w:rsidP="00B83BF2">
      <w:pPr>
        <w:pStyle w:val="BodyTextIndent"/>
        <w:numPr>
          <w:ilvl w:val="0"/>
          <w:numId w:val="3"/>
        </w:numPr>
        <w:tabs>
          <w:tab w:val="clear" w:pos="851"/>
          <w:tab w:val="left" w:pos="567"/>
        </w:tabs>
        <w:spacing w:after="60"/>
        <w:ind w:left="567" w:hanging="567"/>
        <w:rPr>
          <w:rFonts w:cs="Arial"/>
        </w:rPr>
      </w:pPr>
      <w:commentRangeStart w:id="2"/>
      <w:commentRangeStart w:id="3"/>
      <w:r>
        <w:rPr>
          <w:rFonts w:cs="Arial"/>
        </w:rPr>
        <w:t xml:space="preserve">Design, carry out, </w:t>
      </w:r>
      <w:r w:rsidR="00C14C19">
        <w:rPr>
          <w:rFonts w:cs="Arial"/>
        </w:rPr>
        <w:t xml:space="preserve">and document results of a range of </w:t>
      </w:r>
      <w:r>
        <w:rPr>
          <w:rFonts w:cs="Arial"/>
        </w:rPr>
        <w:t>software tests</w:t>
      </w:r>
      <w:commentRangeEnd w:id="2"/>
      <w:r w:rsidR="002F6EB4">
        <w:rPr>
          <w:rStyle w:val="CommentReference"/>
        </w:rPr>
        <w:commentReference w:id="2"/>
      </w:r>
      <w:commentRangeEnd w:id="3"/>
      <w:r w:rsidR="0077231A">
        <w:rPr>
          <w:rStyle w:val="CommentReference"/>
        </w:rPr>
        <w:commentReference w:id="3"/>
      </w:r>
    </w:p>
    <w:p w:rsidR="00B83BF2" w:rsidRPr="003C080B" w:rsidRDefault="00B83BF2" w:rsidP="00B83BF2">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B83BF2" w:rsidRDefault="00B83BF2" w:rsidP="00B83BF2">
      <w:pPr>
        <w:pStyle w:val="BodyTextIndent"/>
        <w:numPr>
          <w:ilvl w:val="1"/>
          <w:numId w:val="2"/>
        </w:numPr>
        <w:tabs>
          <w:tab w:val="clear" w:pos="851"/>
          <w:tab w:val="clear" w:pos="1440"/>
        </w:tabs>
        <w:spacing w:after="60"/>
        <w:ind w:left="567" w:hanging="567"/>
        <w:rPr>
          <w:rFonts w:cs="Arial"/>
        </w:rPr>
      </w:pPr>
      <w:r>
        <w:rPr>
          <w:rFonts w:cs="Arial"/>
        </w:rPr>
        <w:t xml:space="preserve">User interface </w:t>
      </w:r>
    </w:p>
    <w:p w:rsidR="00B83BF2" w:rsidRDefault="00C14C19" w:rsidP="00B83BF2">
      <w:pPr>
        <w:pStyle w:val="BodyTextIndent"/>
        <w:numPr>
          <w:ilvl w:val="1"/>
          <w:numId w:val="2"/>
        </w:numPr>
        <w:tabs>
          <w:tab w:val="clear" w:pos="851"/>
          <w:tab w:val="clear" w:pos="1440"/>
        </w:tabs>
        <w:spacing w:after="60"/>
        <w:ind w:left="567" w:hanging="567"/>
        <w:rPr>
          <w:rFonts w:cs="Arial"/>
        </w:rPr>
      </w:pPr>
      <w:r>
        <w:rPr>
          <w:rFonts w:cs="Arial"/>
        </w:rPr>
        <w:t>C</w:t>
      </w:r>
      <w:r w:rsidR="00B83BF2">
        <w:rPr>
          <w:rFonts w:cs="Arial"/>
        </w:rPr>
        <w:t>ommon errors</w:t>
      </w:r>
      <w:r>
        <w:rPr>
          <w:rFonts w:cs="Arial"/>
        </w:rPr>
        <w:t xml:space="preserve"> (exceptions, integrity violations, input validation, conversion errors)</w:t>
      </w:r>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Interpret error messages</w:t>
      </w:r>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 xml:space="preserve">Software </w:t>
      </w:r>
      <w:r w:rsidR="00C14C19">
        <w:rPr>
          <w:rFonts w:cs="Arial"/>
        </w:rPr>
        <w:t>t</w:t>
      </w:r>
      <w:r>
        <w:rPr>
          <w:rFonts w:cs="Arial"/>
        </w:rPr>
        <w:t>esting theory</w:t>
      </w:r>
    </w:p>
    <w:p w:rsidR="00B83BF2" w:rsidRDefault="00B83BF2" w:rsidP="00B83BF2">
      <w:pPr>
        <w:pStyle w:val="BodyTextIndent"/>
        <w:numPr>
          <w:ilvl w:val="1"/>
          <w:numId w:val="2"/>
        </w:numPr>
        <w:tabs>
          <w:tab w:val="clear" w:pos="851"/>
          <w:tab w:val="clear" w:pos="1440"/>
        </w:tabs>
        <w:spacing w:after="60"/>
        <w:ind w:left="567" w:hanging="567"/>
        <w:rPr>
          <w:rFonts w:cs="Arial"/>
        </w:rPr>
      </w:pPr>
      <w:r>
        <w:rPr>
          <w:rFonts w:cs="Arial"/>
        </w:rPr>
        <w:t xml:space="preserve">Test </w:t>
      </w:r>
      <w:r w:rsidR="00C14C19">
        <w:rPr>
          <w:rFonts w:cs="Arial"/>
        </w:rPr>
        <w:t>p</w:t>
      </w:r>
      <w:r>
        <w:rPr>
          <w:rFonts w:cs="Arial"/>
        </w:rPr>
        <w:t>lan production – automated and flexible</w:t>
      </w:r>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 xml:space="preserve">Practical detection of errors in a variety of unfamiliar contexts </w:t>
      </w:r>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Writing correct, clear, and professional test results to allow developers to reproduce and fix errors</w:t>
      </w:r>
      <w:r w:rsidRPr="00A15557">
        <w:rPr>
          <w:rFonts w:cs="Arial"/>
        </w:rPr>
        <w:t>.</w:t>
      </w:r>
      <w:bookmarkStart w:id="4" w:name="_GoBack"/>
      <w:bookmarkEnd w:id="4"/>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Researching and exploring the (ethical and social) implications of major software failures</w:t>
      </w:r>
    </w:p>
    <w:p w:rsidR="00B83BF2" w:rsidRPr="003C080B" w:rsidRDefault="00B83BF2" w:rsidP="00B83BF2">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B83BF2" w:rsidRPr="00771712" w:rsidTr="00222B6C">
        <w:tc>
          <w:tcPr>
            <w:tcW w:w="4917" w:type="dxa"/>
            <w:shd w:val="clear" w:color="auto" w:fill="auto"/>
          </w:tcPr>
          <w:p w:rsidR="00B83BF2" w:rsidRPr="00771712" w:rsidRDefault="00B83BF2" w:rsidP="00222B6C">
            <w:pPr>
              <w:pStyle w:val="BodyTextIndent"/>
              <w:spacing w:after="0"/>
              <w:ind w:left="0"/>
              <w:rPr>
                <w:rFonts w:cs="Arial"/>
                <w:b/>
              </w:rPr>
            </w:pPr>
            <w:r w:rsidRPr="00771712">
              <w:rPr>
                <w:rFonts w:cs="Arial"/>
                <w:b/>
              </w:rPr>
              <w:t>Assessment Activity</w:t>
            </w:r>
          </w:p>
        </w:tc>
        <w:tc>
          <w:tcPr>
            <w:tcW w:w="1260" w:type="dxa"/>
            <w:shd w:val="clear" w:color="auto" w:fill="auto"/>
          </w:tcPr>
          <w:p w:rsidR="00B83BF2" w:rsidRPr="00771712" w:rsidRDefault="00B83BF2" w:rsidP="00222B6C">
            <w:pPr>
              <w:pStyle w:val="BodyTextIndent"/>
              <w:spacing w:after="0"/>
              <w:ind w:left="0"/>
              <w:jc w:val="center"/>
              <w:rPr>
                <w:rFonts w:cs="Arial"/>
                <w:b/>
              </w:rPr>
            </w:pPr>
            <w:r w:rsidRPr="00771712">
              <w:rPr>
                <w:rFonts w:cs="Arial"/>
                <w:b/>
              </w:rPr>
              <w:t>Weighting</w:t>
            </w:r>
          </w:p>
        </w:tc>
        <w:tc>
          <w:tcPr>
            <w:tcW w:w="2152" w:type="dxa"/>
            <w:shd w:val="clear" w:color="auto" w:fill="auto"/>
          </w:tcPr>
          <w:p w:rsidR="00B83BF2" w:rsidRPr="00771712" w:rsidRDefault="00B83BF2" w:rsidP="00222B6C">
            <w:pPr>
              <w:pStyle w:val="BodyTextIndent"/>
              <w:spacing w:after="0"/>
              <w:ind w:left="0"/>
              <w:rPr>
                <w:rFonts w:cs="Arial"/>
                <w:b/>
              </w:rPr>
            </w:pPr>
            <w:r w:rsidRPr="00771712">
              <w:rPr>
                <w:rFonts w:cs="Arial"/>
                <w:b/>
              </w:rPr>
              <w:t>Learning Outcomes</w:t>
            </w:r>
          </w:p>
        </w:tc>
      </w:tr>
      <w:tr w:rsidR="00B83BF2" w:rsidRPr="00771712" w:rsidTr="00222B6C">
        <w:tc>
          <w:tcPr>
            <w:tcW w:w="4917" w:type="dxa"/>
            <w:shd w:val="clear" w:color="auto" w:fill="auto"/>
          </w:tcPr>
          <w:p w:rsidR="00B83BF2" w:rsidRPr="00771712" w:rsidRDefault="00B83BF2" w:rsidP="00222B6C">
            <w:pPr>
              <w:pStyle w:val="BodyTextIndent"/>
              <w:spacing w:after="0"/>
              <w:ind w:left="0"/>
              <w:rPr>
                <w:rFonts w:cs="Arial"/>
              </w:rPr>
            </w:pPr>
            <w:r>
              <w:rPr>
                <w:rFonts w:cs="Arial"/>
              </w:rPr>
              <w:t>Presentation</w:t>
            </w:r>
          </w:p>
        </w:tc>
        <w:tc>
          <w:tcPr>
            <w:tcW w:w="1260" w:type="dxa"/>
            <w:shd w:val="clear" w:color="auto" w:fill="auto"/>
          </w:tcPr>
          <w:p w:rsidR="00B83BF2" w:rsidRPr="00771712" w:rsidRDefault="00B83BF2" w:rsidP="00222B6C">
            <w:pPr>
              <w:pStyle w:val="BodyTextIndent"/>
              <w:spacing w:after="0"/>
              <w:ind w:left="0"/>
              <w:jc w:val="center"/>
              <w:rPr>
                <w:rFonts w:cs="Arial"/>
              </w:rPr>
            </w:pPr>
            <w:r>
              <w:rPr>
                <w:rFonts w:cs="Arial"/>
              </w:rPr>
              <w:t>30</w:t>
            </w:r>
            <w:r w:rsidRPr="00771712">
              <w:rPr>
                <w:rFonts w:cs="Arial"/>
              </w:rPr>
              <w:t>%</w:t>
            </w:r>
          </w:p>
        </w:tc>
        <w:tc>
          <w:tcPr>
            <w:tcW w:w="2152" w:type="dxa"/>
            <w:shd w:val="clear" w:color="auto" w:fill="auto"/>
          </w:tcPr>
          <w:p w:rsidR="00B83BF2" w:rsidRPr="00771712" w:rsidRDefault="00B83BF2" w:rsidP="00222B6C">
            <w:pPr>
              <w:pStyle w:val="BodyTextIndent"/>
              <w:spacing w:after="0"/>
              <w:ind w:left="0"/>
              <w:rPr>
                <w:rFonts w:cs="Arial"/>
              </w:rPr>
            </w:pPr>
            <w:r>
              <w:rPr>
                <w:rFonts w:cs="Arial"/>
              </w:rPr>
              <w:t>6</w:t>
            </w:r>
          </w:p>
        </w:tc>
      </w:tr>
      <w:tr w:rsidR="00B83BF2" w:rsidRPr="00771712" w:rsidTr="00222B6C">
        <w:tc>
          <w:tcPr>
            <w:tcW w:w="4917" w:type="dxa"/>
            <w:shd w:val="clear" w:color="auto" w:fill="auto"/>
          </w:tcPr>
          <w:p w:rsidR="00B83BF2" w:rsidRPr="00771712" w:rsidRDefault="00B83BF2" w:rsidP="00222B6C">
            <w:pPr>
              <w:pStyle w:val="BodyTextIndent"/>
              <w:spacing w:after="0"/>
              <w:ind w:left="0"/>
              <w:rPr>
                <w:rFonts w:cs="Arial"/>
              </w:rPr>
            </w:pPr>
            <w:r>
              <w:rPr>
                <w:rFonts w:cs="Arial"/>
              </w:rPr>
              <w:t xml:space="preserve">Software Testing </w:t>
            </w:r>
            <w:r w:rsidRPr="00771712">
              <w:rPr>
                <w:rFonts w:cs="Arial"/>
              </w:rPr>
              <w:t>Theory Exam</w:t>
            </w:r>
          </w:p>
        </w:tc>
        <w:tc>
          <w:tcPr>
            <w:tcW w:w="1260" w:type="dxa"/>
            <w:shd w:val="clear" w:color="auto" w:fill="auto"/>
          </w:tcPr>
          <w:p w:rsidR="00B83BF2" w:rsidRPr="00771712" w:rsidRDefault="00B83BF2" w:rsidP="00222B6C">
            <w:pPr>
              <w:pStyle w:val="BodyTextIndent"/>
              <w:spacing w:after="0"/>
              <w:ind w:left="0"/>
              <w:jc w:val="center"/>
              <w:rPr>
                <w:rFonts w:cs="Arial"/>
              </w:rPr>
            </w:pPr>
            <w:r>
              <w:rPr>
                <w:rFonts w:cs="Arial"/>
              </w:rPr>
              <w:t>25%</w:t>
            </w:r>
          </w:p>
        </w:tc>
        <w:tc>
          <w:tcPr>
            <w:tcW w:w="2152" w:type="dxa"/>
            <w:shd w:val="clear" w:color="auto" w:fill="auto"/>
          </w:tcPr>
          <w:p w:rsidR="00B83BF2" w:rsidRPr="00771712" w:rsidRDefault="00B83BF2" w:rsidP="00222B6C">
            <w:pPr>
              <w:pStyle w:val="BodyTextIndent"/>
              <w:spacing w:after="0"/>
              <w:ind w:left="0"/>
              <w:rPr>
                <w:rFonts w:cs="Arial"/>
              </w:rPr>
            </w:pPr>
            <w:r>
              <w:rPr>
                <w:rFonts w:cs="Arial"/>
              </w:rPr>
              <w:t>3, 4, 8</w:t>
            </w:r>
          </w:p>
        </w:tc>
      </w:tr>
      <w:tr w:rsidR="00B83BF2" w:rsidRPr="00771712" w:rsidTr="00222B6C">
        <w:tc>
          <w:tcPr>
            <w:tcW w:w="4917" w:type="dxa"/>
            <w:shd w:val="clear" w:color="auto" w:fill="auto"/>
          </w:tcPr>
          <w:p w:rsidR="00B83BF2" w:rsidRPr="00771712" w:rsidRDefault="00B83BF2" w:rsidP="00222B6C">
            <w:pPr>
              <w:pStyle w:val="BodyTextIndent"/>
              <w:spacing w:after="0"/>
              <w:ind w:left="0"/>
              <w:rPr>
                <w:rFonts w:cs="Arial"/>
              </w:rPr>
            </w:pPr>
            <w:r>
              <w:rPr>
                <w:rFonts w:cs="Arial"/>
              </w:rPr>
              <w:t>In class lab work</w:t>
            </w:r>
          </w:p>
        </w:tc>
        <w:tc>
          <w:tcPr>
            <w:tcW w:w="1260" w:type="dxa"/>
            <w:shd w:val="clear" w:color="auto" w:fill="auto"/>
          </w:tcPr>
          <w:p w:rsidR="00B83BF2" w:rsidRPr="00771712" w:rsidRDefault="00B83BF2" w:rsidP="00222B6C">
            <w:pPr>
              <w:pStyle w:val="BodyTextIndent"/>
              <w:spacing w:after="0"/>
              <w:ind w:left="0"/>
              <w:jc w:val="center"/>
              <w:rPr>
                <w:rFonts w:cs="Arial"/>
              </w:rPr>
            </w:pPr>
            <w:r>
              <w:rPr>
                <w:rFonts w:cs="Arial"/>
              </w:rPr>
              <w:t>15%</w:t>
            </w:r>
          </w:p>
        </w:tc>
        <w:tc>
          <w:tcPr>
            <w:tcW w:w="2152" w:type="dxa"/>
            <w:shd w:val="clear" w:color="auto" w:fill="auto"/>
          </w:tcPr>
          <w:p w:rsidR="00B83BF2" w:rsidRPr="00771712" w:rsidRDefault="00B83BF2" w:rsidP="00222B6C">
            <w:pPr>
              <w:pStyle w:val="BodyTextIndent"/>
              <w:spacing w:after="0"/>
              <w:ind w:left="0"/>
              <w:rPr>
                <w:rFonts w:cs="Arial"/>
              </w:rPr>
            </w:pPr>
            <w:r>
              <w:rPr>
                <w:rFonts w:cs="Arial"/>
              </w:rPr>
              <w:t xml:space="preserve">1, 2, 3, 5 </w:t>
            </w:r>
          </w:p>
        </w:tc>
      </w:tr>
      <w:tr w:rsidR="00B83BF2" w:rsidRPr="00771712" w:rsidTr="00222B6C">
        <w:tc>
          <w:tcPr>
            <w:tcW w:w="4917" w:type="dxa"/>
            <w:shd w:val="clear" w:color="auto" w:fill="auto"/>
          </w:tcPr>
          <w:p w:rsidR="00B83BF2" w:rsidRDefault="00B83BF2" w:rsidP="00222B6C">
            <w:pPr>
              <w:pStyle w:val="BodyTextIndent"/>
              <w:spacing w:after="0"/>
              <w:ind w:left="0"/>
              <w:rPr>
                <w:rFonts w:cs="Arial"/>
              </w:rPr>
            </w:pPr>
            <w:r>
              <w:rPr>
                <w:rFonts w:cs="Arial"/>
              </w:rPr>
              <w:t>Project</w:t>
            </w:r>
          </w:p>
        </w:tc>
        <w:tc>
          <w:tcPr>
            <w:tcW w:w="1260" w:type="dxa"/>
            <w:shd w:val="clear" w:color="auto" w:fill="auto"/>
          </w:tcPr>
          <w:p w:rsidR="00B83BF2" w:rsidRDefault="00B83BF2" w:rsidP="00222B6C">
            <w:pPr>
              <w:pStyle w:val="BodyTextIndent"/>
              <w:spacing w:after="0"/>
              <w:ind w:left="0"/>
              <w:jc w:val="center"/>
              <w:rPr>
                <w:rFonts w:cs="Arial"/>
              </w:rPr>
            </w:pPr>
            <w:r>
              <w:rPr>
                <w:rFonts w:cs="Arial"/>
              </w:rPr>
              <w:t>30%</w:t>
            </w:r>
          </w:p>
        </w:tc>
        <w:tc>
          <w:tcPr>
            <w:tcW w:w="2152" w:type="dxa"/>
            <w:shd w:val="clear" w:color="auto" w:fill="auto"/>
          </w:tcPr>
          <w:p w:rsidR="00B83BF2" w:rsidRPr="00771712" w:rsidRDefault="00B83BF2" w:rsidP="00222B6C">
            <w:pPr>
              <w:pStyle w:val="BodyTextIndent"/>
              <w:spacing w:after="0"/>
              <w:ind w:left="0"/>
              <w:rPr>
                <w:rFonts w:cs="Arial"/>
              </w:rPr>
            </w:pPr>
            <w:r>
              <w:rPr>
                <w:rFonts w:cs="Arial"/>
              </w:rPr>
              <w:t>1, 5, 7</w:t>
            </w:r>
          </w:p>
        </w:tc>
      </w:tr>
    </w:tbl>
    <w:p w:rsidR="00B83BF2" w:rsidRDefault="00B83BF2" w:rsidP="00B83BF2"/>
    <w:p w:rsidR="00B83BF2" w:rsidRPr="00942195" w:rsidRDefault="00B83BF2" w:rsidP="00B83BF2">
      <w:pPr>
        <w:pStyle w:val="Heading2"/>
        <w:tabs>
          <w:tab w:val="left" w:pos="720"/>
          <w:tab w:val="left" w:pos="1320"/>
        </w:tabs>
        <w:suppressAutoHyphens w:val="0"/>
        <w:ind w:left="720" w:hanging="720"/>
        <w:rPr>
          <w:rFonts w:ascii="Garamond" w:hAnsi="Garamond"/>
          <w:sz w:val="24"/>
          <w:lang w:val="en-NZ"/>
        </w:rPr>
        <w:sectPr w:rsidR="00B83BF2" w:rsidRPr="00942195" w:rsidSect="00680692">
          <w:footnotePr>
            <w:pos w:val="beneathText"/>
          </w:footnotePr>
          <w:pgSz w:w="11907" w:h="16840" w:code="9"/>
          <w:pgMar w:top="1440" w:right="1247" w:bottom="1440" w:left="1701" w:header="720" w:footer="720" w:gutter="0"/>
          <w:cols w:space="720"/>
          <w:docGrid w:linePitch="360"/>
        </w:sectPr>
      </w:pPr>
    </w:p>
    <w:p w:rsidR="00B80690" w:rsidRDefault="00B80690"/>
    <w:sectPr w:rsidR="00B80690" w:rsidSect="00F404B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aggie Wells" w:date="2016-08-22T12:56:00Z" w:initials="MW">
    <w:p w:rsidR="002F6EB4" w:rsidRDefault="002F6EB4">
      <w:pPr>
        <w:pStyle w:val="CommentText"/>
      </w:pPr>
      <w:r>
        <w:rPr>
          <w:rStyle w:val="CommentReference"/>
        </w:rPr>
        <w:annotationRef/>
      </w:r>
      <w:r>
        <w:t>Are students designing the test, carrying out the test and then documenting the results? Or are they just document results of more than one test?</w:t>
      </w:r>
    </w:p>
  </w:comment>
  <w:comment w:id="3" w:author="Patricia Haden" w:date="2016-09-07T11:09:00Z" w:initials="PH">
    <w:p w:rsidR="0077231A" w:rsidRDefault="0077231A">
      <w:pPr>
        <w:pStyle w:val="CommentText"/>
      </w:pPr>
      <w:r>
        <w:rPr>
          <w:rStyle w:val="CommentReference"/>
        </w:rPr>
        <w:annotationRef/>
      </w:r>
      <w:r>
        <w:t xml:space="preserve">The design, perform and document multiple tests spanning multiple </w:t>
      </w:r>
      <w:r w:rsidR="00CD4D6A">
        <w:t xml:space="preserve">test </w:t>
      </w:r>
      <w:r>
        <w:t>protocols</w:t>
      </w:r>
      <w:r w:rsidR="00CD4D6A">
        <w:t>/paradigms</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ACF04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6AA3105"/>
    <w:multiLevelType w:val="hybridMultilevel"/>
    <w:tmpl w:val="AFAC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pos w:val="beneathText"/>
  </w:footnotePr>
  <w:compat/>
  <w:rsids>
    <w:rsidRoot w:val="00B83BF2"/>
    <w:rsid w:val="002F6EB4"/>
    <w:rsid w:val="0077231A"/>
    <w:rsid w:val="00B80690"/>
    <w:rsid w:val="00B83BF2"/>
    <w:rsid w:val="00C14C19"/>
    <w:rsid w:val="00CD4D6A"/>
    <w:rsid w:val="00F404B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BF2"/>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B83BF2"/>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B83BF2"/>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B83BF2"/>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BF2"/>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B83BF2"/>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B83BF2"/>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B83BF2"/>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B83BF2"/>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2F6EB4"/>
    <w:rPr>
      <w:sz w:val="16"/>
      <w:szCs w:val="16"/>
    </w:rPr>
  </w:style>
  <w:style w:type="paragraph" w:styleId="CommentText">
    <w:name w:val="annotation text"/>
    <w:basedOn w:val="Normal"/>
    <w:link w:val="CommentTextChar"/>
    <w:uiPriority w:val="99"/>
    <w:semiHidden/>
    <w:unhideWhenUsed/>
    <w:rsid w:val="002F6EB4"/>
    <w:pPr>
      <w:spacing w:line="240" w:lineRule="auto"/>
    </w:pPr>
  </w:style>
  <w:style w:type="character" w:customStyle="1" w:styleId="CommentTextChar">
    <w:name w:val="Comment Text Char"/>
    <w:basedOn w:val="DefaultParagraphFont"/>
    <w:link w:val="CommentText"/>
    <w:uiPriority w:val="99"/>
    <w:semiHidden/>
    <w:rsid w:val="002F6EB4"/>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F6EB4"/>
    <w:rPr>
      <w:b/>
      <w:bCs/>
    </w:rPr>
  </w:style>
  <w:style w:type="character" w:customStyle="1" w:styleId="CommentSubjectChar">
    <w:name w:val="Comment Subject Char"/>
    <w:basedOn w:val="CommentTextChar"/>
    <w:link w:val="CommentSubject"/>
    <w:uiPriority w:val="99"/>
    <w:semiHidden/>
    <w:rsid w:val="002F6EB4"/>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F6E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EB4"/>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214</Words>
  <Characters>1220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4</cp:revision>
  <dcterms:created xsi:type="dcterms:W3CDTF">2016-05-15T22:02:00Z</dcterms:created>
  <dcterms:modified xsi:type="dcterms:W3CDTF">2016-09-06T23:09:00Z</dcterms:modified>
</cp:coreProperties>
</file>