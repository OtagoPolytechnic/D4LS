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8F2" w:rsidRPr="003C080B" w:rsidRDefault="00D748F2" w:rsidP="00D748F2">
      <w:pPr>
        <w:pStyle w:val="Heading2"/>
      </w:pPr>
      <w:r>
        <w:t xml:space="preserve">Advanced Networking </w:t>
      </w:r>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D748F2" w:rsidRPr="003C080B" w:rsidTr="00D70293">
        <w:trPr>
          <w:cantSplit/>
        </w:trPr>
        <w:tc>
          <w:tcPr>
            <w:tcW w:w="1548" w:type="dxa"/>
            <w:tcBorders>
              <w:top w:val="single" w:sz="1" w:space="0" w:color="000000"/>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IN723001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60</w:t>
            </w:r>
          </w:p>
        </w:tc>
      </w:tr>
      <w:tr w:rsidR="00D748F2" w:rsidRPr="003C080B" w:rsidTr="00D70293">
        <w:trPr>
          <w:cantSplit/>
        </w:trPr>
        <w:tc>
          <w:tcPr>
            <w:tcW w:w="1548"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7</w:t>
            </w:r>
          </w:p>
        </w:tc>
        <w:tc>
          <w:tcPr>
            <w:tcW w:w="3780"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nil</w:t>
            </w:r>
          </w:p>
        </w:tc>
      </w:tr>
      <w:tr w:rsidR="00D748F2" w:rsidRPr="003C080B" w:rsidTr="00D70293">
        <w:trPr>
          <w:cantSplit/>
        </w:trPr>
        <w:tc>
          <w:tcPr>
            <w:tcW w:w="1548"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90</w:t>
            </w:r>
          </w:p>
        </w:tc>
      </w:tr>
      <w:tr w:rsidR="00D748F2" w:rsidRPr="003C080B" w:rsidTr="00D70293">
        <w:trPr>
          <w:cantSplit/>
        </w:trPr>
        <w:tc>
          <w:tcPr>
            <w:tcW w:w="1548" w:type="dxa"/>
            <w:tcBorders>
              <w:left w:val="single" w:sz="1" w:space="0" w:color="000000"/>
              <w:bottom w:val="single" w:sz="4" w:space="0" w:color="auto"/>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IN615005</w:t>
            </w:r>
          </w:p>
        </w:tc>
        <w:tc>
          <w:tcPr>
            <w:tcW w:w="3780" w:type="dxa"/>
            <w:tcBorders>
              <w:left w:val="single" w:sz="1" w:space="0" w:color="000000"/>
              <w:bottom w:val="single" w:sz="4" w:space="0" w:color="auto"/>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150</w:t>
            </w:r>
          </w:p>
        </w:tc>
      </w:tr>
      <w:tr w:rsidR="00D748F2" w:rsidRPr="003C080B" w:rsidTr="00D70293">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 xml:space="preserve">Name of other Programme: </w:t>
            </w:r>
          </w:p>
        </w:tc>
      </w:tr>
    </w:tbl>
    <w:p w:rsidR="00D748F2" w:rsidRPr="003C080B" w:rsidRDefault="00D748F2" w:rsidP="00D748F2">
      <w:pPr>
        <w:pStyle w:val="BodyTextIndent"/>
        <w:spacing w:before="240"/>
        <w:ind w:left="0"/>
        <w:rPr>
          <w:rFonts w:cs="Arial"/>
          <w:b/>
          <w:i/>
          <w:sz w:val="22"/>
          <w:szCs w:val="22"/>
        </w:rPr>
      </w:pPr>
      <w:r w:rsidRPr="003C080B">
        <w:rPr>
          <w:rFonts w:cs="Arial"/>
          <w:b/>
          <w:i/>
          <w:sz w:val="22"/>
          <w:szCs w:val="22"/>
        </w:rPr>
        <w:t>Aims</w:t>
      </w:r>
    </w:p>
    <w:p w:rsidR="00D748F2" w:rsidRDefault="00D748F2" w:rsidP="00D748F2">
      <w:pPr>
        <w:pStyle w:val="BodyTextIndent"/>
        <w:ind w:left="0"/>
        <w:rPr>
          <w:rFonts w:cs="Arial"/>
        </w:rPr>
      </w:pPr>
      <w:r>
        <w:rPr>
          <w:rFonts w:cs="Arial"/>
        </w:rPr>
        <w:t xml:space="preserve">To </w:t>
      </w:r>
      <w:del w:id="0" w:author="Maggie Wells" w:date="2016-08-22T12:44:00Z">
        <w:r w:rsidDel="004623A0">
          <w:rPr>
            <w:rFonts w:cs="Arial"/>
          </w:rPr>
          <w:delText>provide students with an understanding of how to</w:delText>
        </w:r>
      </w:del>
      <w:ins w:id="1" w:author="Maggie Wells" w:date="2016-08-22T12:44:00Z">
        <w:r w:rsidR="004623A0">
          <w:rPr>
            <w:rFonts w:cs="Arial"/>
          </w:rPr>
          <w:t>enable students to</w:t>
        </w:r>
      </w:ins>
      <w:r>
        <w:rPr>
          <w:rFonts w:cs="Arial"/>
        </w:rPr>
        <w:t xml:space="preserve"> </w:t>
      </w:r>
      <w:commentRangeStart w:id="2"/>
      <w:commentRangeStart w:id="3"/>
      <w:r>
        <w:rPr>
          <w:rFonts w:cs="Arial"/>
        </w:rPr>
        <w:t>evaluate</w:t>
      </w:r>
      <w:commentRangeEnd w:id="2"/>
      <w:r w:rsidR="004623A0">
        <w:rPr>
          <w:rStyle w:val="CommentReference"/>
        </w:rPr>
        <w:commentReference w:id="2"/>
      </w:r>
      <w:commentRangeEnd w:id="3"/>
      <w:r w:rsidR="00FF3DDC">
        <w:rPr>
          <w:rStyle w:val="CommentReference"/>
        </w:rPr>
        <w:commentReference w:id="3"/>
      </w:r>
      <w:r>
        <w:rPr>
          <w:rFonts w:cs="Arial"/>
        </w:rPr>
        <w:t xml:space="preserve"> and apply </w:t>
      </w:r>
      <w:commentRangeStart w:id="5"/>
      <w:commentRangeStart w:id="6"/>
      <w:r>
        <w:rPr>
          <w:rFonts w:cs="Arial"/>
        </w:rPr>
        <w:t>advanced networking protocols</w:t>
      </w:r>
      <w:commentRangeEnd w:id="5"/>
      <w:r w:rsidR="004623A0">
        <w:rPr>
          <w:rStyle w:val="CommentReference"/>
        </w:rPr>
        <w:commentReference w:id="5"/>
      </w:r>
      <w:commentRangeEnd w:id="6"/>
      <w:r w:rsidR="00E869C6">
        <w:rPr>
          <w:rStyle w:val="CommentReference"/>
        </w:rPr>
        <w:commentReference w:id="6"/>
      </w:r>
      <w:r>
        <w:rPr>
          <w:rFonts w:cs="Arial"/>
        </w:rPr>
        <w:t xml:space="preserve">, services and concepts to the design, deployment and maintenance of medium to large scale networks. </w:t>
      </w:r>
    </w:p>
    <w:p w:rsidR="00D748F2" w:rsidRPr="003C080B" w:rsidRDefault="00D748F2" w:rsidP="00D748F2">
      <w:pPr>
        <w:pStyle w:val="BodyTextIndent"/>
        <w:spacing w:before="240"/>
        <w:ind w:left="0"/>
        <w:rPr>
          <w:rFonts w:cs="Arial"/>
          <w:b/>
          <w:i/>
          <w:sz w:val="22"/>
          <w:szCs w:val="22"/>
        </w:rPr>
      </w:pPr>
      <w:r w:rsidRPr="003C080B">
        <w:rPr>
          <w:rFonts w:cs="Arial"/>
          <w:b/>
          <w:i/>
          <w:sz w:val="22"/>
          <w:szCs w:val="22"/>
        </w:rPr>
        <w:t>Learning Outcomes</w:t>
      </w:r>
    </w:p>
    <w:p w:rsidR="00D748F2" w:rsidRPr="003C080B" w:rsidRDefault="00D748F2" w:rsidP="00D748F2">
      <w:pPr>
        <w:pStyle w:val="BodyTextIndent"/>
        <w:ind w:left="0"/>
        <w:rPr>
          <w:rFonts w:cs="Arial"/>
        </w:rPr>
      </w:pPr>
      <w:r w:rsidRPr="003C080B">
        <w:rPr>
          <w:rFonts w:cs="Arial"/>
        </w:rPr>
        <w:t>At the successful completion of this course, students will be able to:</w:t>
      </w:r>
    </w:p>
    <w:p w:rsidR="00D748F2" w:rsidRPr="00227612" w:rsidRDefault="00D748F2" w:rsidP="00D748F2">
      <w:pPr>
        <w:pStyle w:val="ListParagraph"/>
        <w:numPr>
          <w:ilvl w:val="0"/>
          <w:numId w:val="2"/>
        </w:numPr>
        <w:spacing w:after="120"/>
        <w:ind w:left="714" w:hanging="357"/>
        <w:rPr>
          <w:rFonts w:ascii="Arial" w:hAnsi="Arial" w:cs="Arial"/>
          <w:sz w:val="20"/>
          <w:szCs w:val="20"/>
        </w:rPr>
      </w:pPr>
      <w:r>
        <w:rPr>
          <w:rFonts w:ascii="Arial" w:hAnsi="Arial" w:cs="Arial"/>
          <w:sz w:val="20"/>
          <w:szCs w:val="20"/>
        </w:rPr>
        <w:t>I</w:t>
      </w:r>
      <w:r w:rsidRPr="00227612">
        <w:rPr>
          <w:rFonts w:ascii="Arial" w:hAnsi="Arial" w:cs="Arial"/>
          <w:sz w:val="20"/>
          <w:szCs w:val="20"/>
        </w:rPr>
        <w:t xml:space="preserve">mplement </w:t>
      </w:r>
      <w:r>
        <w:rPr>
          <w:rFonts w:ascii="Arial" w:hAnsi="Arial" w:cs="Arial"/>
          <w:sz w:val="20"/>
          <w:szCs w:val="20"/>
        </w:rPr>
        <w:t xml:space="preserve">designs for facilitating </w:t>
      </w:r>
      <w:r w:rsidRPr="00227612">
        <w:rPr>
          <w:rFonts w:ascii="Arial" w:hAnsi="Arial" w:cs="Arial"/>
          <w:sz w:val="20"/>
          <w:szCs w:val="20"/>
        </w:rPr>
        <w:t>large scale wide area</w:t>
      </w:r>
      <w:r>
        <w:rPr>
          <w:rFonts w:ascii="Arial" w:hAnsi="Arial" w:cs="Arial"/>
          <w:sz w:val="20"/>
          <w:szCs w:val="20"/>
        </w:rPr>
        <w:t xml:space="preserve"> networks.</w:t>
      </w:r>
    </w:p>
    <w:p w:rsidR="00D748F2" w:rsidRPr="00227612" w:rsidRDefault="00D748F2" w:rsidP="00D748F2">
      <w:pPr>
        <w:pStyle w:val="ListParagraph"/>
        <w:numPr>
          <w:ilvl w:val="0"/>
          <w:numId w:val="2"/>
        </w:numPr>
        <w:spacing w:after="120"/>
        <w:ind w:left="714" w:hanging="357"/>
        <w:rPr>
          <w:rFonts w:ascii="Arial" w:hAnsi="Arial" w:cs="Arial"/>
          <w:sz w:val="20"/>
          <w:szCs w:val="20"/>
        </w:rPr>
      </w:pPr>
      <w:r w:rsidRPr="00227612">
        <w:rPr>
          <w:rFonts w:ascii="Arial" w:hAnsi="Arial" w:cs="Arial"/>
          <w:sz w:val="20"/>
          <w:szCs w:val="20"/>
        </w:rPr>
        <w:t>Plan and deploy mechanisms for secure network information exchange.</w:t>
      </w:r>
    </w:p>
    <w:p w:rsidR="00D748F2" w:rsidRPr="00227612" w:rsidRDefault="00D748F2" w:rsidP="00D748F2">
      <w:pPr>
        <w:pStyle w:val="ListParagraph"/>
        <w:numPr>
          <w:ilvl w:val="0"/>
          <w:numId w:val="2"/>
        </w:numPr>
        <w:spacing w:after="120"/>
        <w:ind w:left="714" w:hanging="357"/>
        <w:rPr>
          <w:rFonts w:ascii="Arial" w:hAnsi="Arial" w:cs="Arial"/>
          <w:sz w:val="20"/>
          <w:szCs w:val="20"/>
        </w:rPr>
      </w:pPr>
      <w:r>
        <w:rPr>
          <w:rFonts w:ascii="Arial" w:hAnsi="Arial" w:cs="Arial"/>
          <w:sz w:val="20"/>
          <w:szCs w:val="20"/>
        </w:rPr>
        <w:t>I</w:t>
      </w:r>
      <w:r w:rsidRPr="00227612">
        <w:rPr>
          <w:rFonts w:ascii="Arial" w:hAnsi="Arial" w:cs="Arial"/>
          <w:sz w:val="20"/>
          <w:szCs w:val="20"/>
        </w:rPr>
        <w:t>mplement solutions for network virtualisation.</w:t>
      </w:r>
    </w:p>
    <w:p w:rsidR="00D748F2" w:rsidRDefault="00D748F2" w:rsidP="00D748F2">
      <w:pPr>
        <w:pStyle w:val="ListParagraph"/>
        <w:numPr>
          <w:ilvl w:val="0"/>
          <w:numId w:val="2"/>
        </w:numPr>
        <w:spacing w:after="120"/>
        <w:ind w:left="714" w:hanging="357"/>
        <w:rPr>
          <w:rFonts w:ascii="Arial" w:hAnsi="Arial" w:cs="Arial"/>
          <w:sz w:val="20"/>
          <w:szCs w:val="20"/>
        </w:rPr>
      </w:pPr>
      <w:r w:rsidRPr="00227612">
        <w:rPr>
          <w:rFonts w:ascii="Arial" w:hAnsi="Arial" w:cs="Arial"/>
          <w:sz w:val="20"/>
          <w:szCs w:val="20"/>
        </w:rPr>
        <w:t>Design and implement fault</w:t>
      </w:r>
      <w:r w:rsidR="00CA443F">
        <w:rPr>
          <w:rFonts w:ascii="Arial" w:hAnsi="Arial" w:cs="Arial"/>
          <w:sz w:val="20"/>
          <w:szCs w:val="20"/>
        </w:rPr>
        <w:t>-</w:t>
      </w:r>
      <w:r w:rsidRPr="00227612">
        <w:rPr>
          <w:rFonts w:ascii="Arial" w:hAnsi="Arial" w:cs="Arial"/>
          <w:sz w:val="20"/>
          <w:szCs w:val="20"/>
        </w:rPr>
        <w:t xml:space="preserve">tolerant solutions for high availability </w:t>
      </w:r>
      <w:r>
        <w:rPr>
          <w:rFonts w:ascii="Arial" w:hAnsi="Arial" w:cs="Arial"/>
          <w:sz w:val="20"/>
          <w:szCs w:val="20"/>
        </w:rPr>
        <w:t xml:space="preserve">of </w:t>
      </w:r>
      <w:r w:rsidRPr="00227612">
        <w:rPr>
          <w:rFonts w:ascii="Arial" w:hAnsi="Arial" w:cs="Arial"/>
          <w:sz w:val="20"/>
          <w:szCs w:val="20"/>
        </w:rPr>
        <w:t>local area and wide area networks.</w:t>
      </w:r>
    </w:p>
    <w:p w:rsidR="00D748F2" w:rsidRPr="00C21644" w:rsidRDefault="00D748F2" w:rsidP="00D748F2">
      <w:pPr>
        <w:pStyle w:val="ListParagraph"/>
        <w:numPr>
          <w:ilvl w:val="0"/>
          <w:numId w:val="2"/>
        </w:numPr>
        <w:spacing w:after="120"/>
        <w:ind w:left="714" w:hanging="357"/>
        <w:rPr>
          <w:rFonts w:ascii="Arial" w:hAnsi="Arial" w:cs="Arial"/>
          <w:sz w:val="20"/>
          <w:szCs w:val="20"/>
        </w:rPr>
      </w:pPr>
      <w:commentRangeStart w:id="7"/>
      <w:commentRangeStart w:id="8"/>
      <w:r>
        <w:rPr>
          <w:rFonts w:ascii="Arial" w:hAnsi="Arial" w:cs="Arial"/>
          <w:sz w:val="20"/>
          <w:szCs w:val="20"/>
        </w:rPr>
        <w:t>Adapt the above as required for specific ICT contexts and/or organisational domains.</w:t>
      </w:r>
      <w:commentRangeEnd w:id="7"/>
      <w:r w:rsidR="004623A0">
        <w:rPr>
          <w:rStyle w:val="CommentReference"/>
          <w:rFonts w:ascii="Arial" w:hAnsi="Arial" w:cs="Times New Roman"/>
          <w:lang w:val="en-AU" w:eastAsia="ar-SA" w:bidi="ar-SA"/>
        </w:rPr>
        <w:commentReference w:id="7"/>
      </w:r>
      <w:commentRangeEnd w:id="8"/>
      <w:r w:rsidR="001C5647">
        <w:rPr>
          <w:rStyle w:val="CommentReference"/>
          <w:rFonts w:ascii="Arial" w:hAnsi="Arial" w:cs="Times New Roman"/>
          <w:lang w:val="en-AU" w:eastAsia="ar-SA" w:bidi="ar-SA"/>
        </w:rPr>
        <w:commentReference w:id="8"/>
      </w:r>
    </w:p>
    <w:p w:rsidR="00D748F2" w:rsidRPr="003C080B" w:rsidRDefault="00D748F2" w:rsidP="00D748F2">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Border gateway protocol (BGP)</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Virtual route forwarder (VRF)</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Link aggregation</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Hot standby routing protocol (HSRP), gateway load balancing protocol (GLBP)</w:t>
      </w:r>
    </w:p>
    <w:p w:rsidR="00D748F2" w:rsidRPr="002F167B" w:rsidRDefault="00D748F2" w:rsidP="00D748F2">
      <w:pPr>
        <w:numPr>
          <w:ilvl w:val="0"/>
          <w:numId w:val="3"/>
        </w:numPr>
        <w:tabs>
          <w:tab w:val="num" w:pos="426"/>
        </w:tabs>
        <w:spacing w:after="60"/>
        <w:ind w:left="426" w:hanging="426"/>
        <w:rPr>
          <w:rFonts w:cs="Arial"/>
        </w:rPr>
      </w:pPr>
      <w:r>
        <w:rPr>
          <w:rFonts w:cs="Arial"/>
        </w:rPr>
        <w:t>Multi area open shortest path first (</w:t>
      </w:r>
      <w:r w:rsidRPr="002F167B">
        <w:rPr>
          <w:rFonts w:cs="Arial"/>
        </w:rPr>
        <w:t>OSPF</w:t>
      </w:r>
      <w:r>
        <w:rPr>
          <w:rFonts w:cs="Arial"/>
        </w:rPr>
        <w:t>)</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Equal cost multi path (ECMP)</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Quality of service (QoS)</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 xml:space="preserve">Multi protocol label switching (MPLS) </w:t>
      </w:r>
      <w:r>
        <w:rPr>
          <w:rFonts w:cs="Arial"/>
        </w:rPr>
        <w:t>virtual private n</w:t>
      </w:r>
      <w:r w:rsidRPr="002F167B">
        <w:rPr>
          <w:rFonts w:cs="Arial"/>
        </w:rPr>
        <w:t>etworks (VPN)</w:t>
      </w:r>
    </w:p>
    <w:p w:rsidR="00D748F2" w:rsidRPr="003C080B" w:rsidRDefault="00D748F2" w:rsidP="00D748F2">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D748F2" w:rsidRPr="00416343" w:rsidTr="00D70293">
        <w:tc>
          <w:tcPr>
            <w:tcW w:w="4917" w:type="dxa"/>
            <w:shd w:val="clear" w:color="auto" w:fill="auto"/>
          </w:tcPr>
          <w:p w:rsidR="00D748F2" w:rsidRPr="00416343" w:rsidRDefault="00D748F2" w:rsidP="00D70293">
            <w:pPr>
              <w:pStyle w:val="BodyTextIndent"/>
              <w:spacing w:after="0"/>
              <w:ind w:left="0"/>
              <w:rPr>
                <w:rFonts w:cs="Arial"/>
                <w:b/>
              </w:rPr>
            </w:pPr>
            <w:r w:rsidRPr="00416343">
              <w:rPr>
                <w:rFonts w:cs="Arial"/>
                <w:b/>
              </w:rPr>
              <w:t>Assessment Activity</w:t>
            </w:r>
          </w:p>
        </w:tc>
        <w:tc>
          <w:tcPr>
            <w:tcW w:w="1260" w:type="dxa"/>
            <w:shd w:val="clear" w:color="auto" w:fill="auto"/>
          </w:tcPr>
          <w:p w:rsidR="00D748F2" w:rsidRPr="00416343" w:rsidRDefault="00D748F2" w:rsidP="00D70293">
            <w:pPr>
              <w:pStyle w:val="BodyTextIndent"/>
              <w:spacing w:after="0"/>
              <w:ind w:left="0"/>
              <w:jc w:val="center"/>
              <w:rPr>
                <w:rFonts w:cs="Arial"/>
                <w:b/>
              </w:rPr>
            </w:pPr>
            <w:r w:rsidRPr="00416343">
              <w:rPr>
                <w:rFonts w:cs="Arial"/>
                <w:b/>
              </w:rPr>
              <w:t>Weighting</w:t>
            </w:r>
          </w:p>
        </w:tc>
        <w:tc>
          <w:tcPr>
            <w:tcW w:w="2152" w:type="dxa"/>
            <w:shd w:val="clear" w:color="auto" w:fill="auto"/>
          </w:tcPr>
          <w:p w:rsidR="00D748F2" w:rsidRPr="00416343" w:rsidRDefault="00D748F2" w:rsidP="00D70293">
            <w:pPr>
              <w:pStyle w:val="BodyTextIndent"/>
              <w:spacing w:after="0"/>
              <w:ind w:left="0"/>
              <w:rPr>
                <w:rFonts w:cs="Arial"/>
                <w:b/>
              </w:rPr>
            </w:pPr>
            <w:r w:rsidRPr="00416343">
              <w:rPr>
                <w:rFonts w:cs="Arial"/>
                <w:b/>
              </w:rPr>
              <w:t>Learning Outcomes</w:t>
            </w:r>
          </w:p>
        </w:tc>
      </w:tr>
      <w:tr w:rsidR="00D748F2" w:rsidRPr="00416343" w:rsidTr="00D70293">
        <w:tc>
          <w:tcPr>
            <w:tcW w:w="4917" w:type="dxa"/>
            <w:shd w:val="clear" w:color="auto" w:fill="auto"/>
          </w:tcPr>
          <w:p w:rsidR="00D748F2" w:rsidRDefault="00D748F2" w:rsidP="00D70293">
            <w:pPr>
              <w:pStyle w:val="BodyTextIndent"/>
              <w:spacing w:after="0"/>
              <w:ind w:left="0"/>
              <w:rPr>
                <w:rFonts w:cs="Arial"/>
              </w:rPr>
            </w:pPr>
            <w:r>
              <w:rPr>
                <w:rFonts w:cs="Arial"/>
              </w:rPr>
              <w:t>Research assignment</w:t>
            </w:r>
          </w:p>
        </w:tc>
        <w:tc>
          <w:tcPr>
            <w:tcW w:w="1260" w:type="dxa"/>
            <w:shd w:val="clear" w:color="auto" w:fill="auto"/>
          </w:tcPr>
          <w:p w:rsidR="00D748F2" w:rsidRDefault="00D748F2" w:rsidP="00D70293">
            <w:pPr>
              <w:pStyle w:val="BodyTextIndent"/>
              <w:spacing w:after="0"/>
              <w:ind w:left="0"/>
              <w:jc w:val="center"/>
              <w:rPr>
                <w:rFonts w:cs="Arial"/>
              </w:rPr>
            </w:pPr>
            <w:r>
              <w:rPr>
                <w:rFonts w:cs="Arial"/>
              </w:rPr>
              <w:t>10%</w:t>
            </w:r>
          </w:p>
        </w:tc>
        <w:tc>
          <w:tcPr>
            <w:tcW w:w="2152" w:type="dxa"/>
            <w:shd w:val="clear" w:color="auto" w:fill="auto"/>
          </w:tcPr>
          <w:p w:rsidR="00D748F2" w:rsidRPr="00416343" w:rsidRDefault="00D748F2" w:rsidP="00D70293">
            <w:pPr>
              <w:pStyle w:val="BodyTextIndent"/>
              <w:spacing w:after="0"/>
              <w:ind w:left="0"/>
              <w:rPr>
                <w:rFonts w:cs="Arial"/>
              </w:rPr>
            </w:pPr>
            <w:r>
              <w:rPr>
                <w:rFonts w:cs="Arial"/>
              </w:rPr>
              <w:t>1,2,3,4</w:t>
            </w:r>
          </w:p>
        </w:tc>
      </w:tr>
      <w:tr w:rsidR="00D748F2" w:rsidRPr="00416343" w:rsidTr="00D70293">
        <w:tc>
          <w:tcPr>
            <w:tcW w:w="4917" w:type="dxa"/>
            <w:shd w:val="clear" w:color="auto" w:fill="auto"/>
          </w:tcPr>
          <w:p w:rsidR="00D748F2" w:rsidRPr="00416343" w:rsidRDefault="00D748F2" w:rsidP="00D70293">
            <w:pPr>
              <w:pStyle w:val="BodyTextIndent"/>
              <w:spacing w:after="0"/>
              <w:ind w:left="0"/>
              <w:rPr>
                <w:rFonts w:cs="Arial"/>
              </w:rPr>
            </w:pPr>
            <w:r>
              <w:rPr>
                <w:rFonts w:cs="Arial"/>
              </w:rPr>
              <w:t>Design and implementation project</w:t>
            </w:r>
          </w:p>
        </w:tc>
        <w:tc>
          <w:tcPr>
            <w:tcW w:w="1260" w:type="dxa"/>
            <w:shd w:val="clear" w:color="auto" w:fill="auto"/>
          </w:tcPr>
          <w:p w:rsidR="00D748F2" w:rsidRPr="00416343" w:rsidRDefault="00D748F2" w:rsidP="00D70293">
            <w:pPr>
              <w:pStyle w:val="BodyTextIndent"/>
              <w:spacing w:after="0"/>
              <w:ind w:left="0"/>
              <w:jc w:val="center"/>
              <w:rPr>
                <w:rFonts w:cs="Arial"/>
              </w:rPr>
            </w:pPr>
            <w:r>
              <w:rPr>
                <w:rFonts w:cs="Arial"/>
              </w:rPr>
              <w:t>40%</w:t>
            </w:r>
          </w:p>
        </w:tc>
        <w:tc>
          <w:tcPr>
            <w:tcW w:w="2152" w:type="dxa"/>
            <w:shd w:val="clear" w:color="auto" w:fill="auto"/>
          </w:tcPr>
          <w:p w:rsidR="00D748F2" w:rsidRPr="00416343" w:rsidRDefault="00CA443F" w:rsidP="00D70293">
            <w:pPr>
              <w:pStyle w:val="BodyTextIndent"/>
              <w:spacing w:after="0"/>
              <w:ind w:left="0"/>
              <w:rPr>
                <w:rFonts w:cs="Arial"/>
              </w:rPr>
            </w:pPr>
            <w:r>
              <w:rPr>
                <w:rFonts w:cs="Arial"/>
              </w:rPr>
              <w:t>All</w:t>
            </w:r>
          </w:p>
        </w:tc>
      </w:tr>
      <w:tr w:rsidR="00D748F2" w:rsidRPr="00416343" w:rsidTr="00D70293">
        <w:tc>
          <w:tcPr>
            <w:tcW w:w="4917" w:type="dxa"/>
            <w:shd w:val="clear" w:color="auto" w:fill="auto"/>
          </w:tcPr>
          <w:p w:rsidR="00D748F2" w:rsidRPr="00416343" w:rsidRDefault="00CA443F" w:rsidP="00CA443F">
            <w:pPr>
              <w:pStyle w:val="BodyTextIndent"/>
              <w:spacing w:after="0"/>
              <w:ind w:left="0"/>
              <w:rPr>
                <w:rFonts w:cs="Arial"/>
              </w:rPr>
            </w:pPr>
            <w:r>
              <w:rPr>
                <w:rFonts w:cs="Arial"/>
              </w:rPr>
              <w:t>Exam</w:t>
            </w:r>
          </w:p>
        </w:tc>
        <w:tc>
          <w:tcPr>
            <w:tcW w:w="1260" w:type="dxa"/>
            <w:shd w:val="clear" w:color="auto" w:fill="auto"/>
          </w:tcPr>
          <w:p w:rsidR="00D748F2" w:rsidRPr="00416343" w:rsidRDefault="00D748F2" w:rsidP="00D70293">
            <w:pPr>
              <w:pStyle w:val="BodyTextIndent"/>
              <w:spacing w:after="0"/>
              <w:ind w:left="0"/>
              <w:jc w:val="center"/>
              <w:rPr>
                <w:rFonts w:cs="Arial"/>
              </w:rPr>
            </w:pPr>
            <w:r>
              <w:rPr>
                <w:rFonts w:cs="Arial"/>
              </w:rPr>
              <w:t>5</w:t>
            </w:r>
            <w:r w:rsidRPr="00416343">
              <w:rPr>
                <w:rFonts w:cs="Arial"/>
              </w:rPr>
              <w:t>0</w:t>
            </w:r>
            <w:r>
              <w:rPr>
                <w:rFonts w:cs="Arial"/>
              </w:rPr>
              <w:t>%</w:t>
            </w:r>
          </w:p>
        </w:tc>
        <w:tc>
          <w:tcPr>
            <w:tcW w:w="2152" w:type="dxa"/>
            <w:shd w:val="clear" w:color="auto" w:fill="auto"/>
          </w:tcPr>
          <w:p w:rsidR="00D748F2" w:rsidRPr="00416343" w:rsidRDefault="00CA443F" w:rsidP="00D70293">
            <w:pPr>
              <w:pStyle w:val="BodyTextIndent"/>
              <w:spacing w:after="0"/>
              <w:ind w:left="0"/>
              <w:rPr>
                <w:rFonts w:cs="Arial"/>
              </w:rPr>
            </w:pPr>
            <w:r>
              <w:rPr>
                <w:rFonts w:cs="Arial"/>
              </w:rPr>
              <w:t>All</w:t>
            </w:r>
          </w:p>
        </w:tc>
      </w:tr>
    </w:tbl>
    <w:p w:rsidR="00D748F2" w:rsidRPr="003C080B" w:rsidRDefault="00D748F2" w:rsidP="00D748F2">
      <w:pPr>
        <w:pStyle w:val="BodyTextIndent"/>
        <w:spacing w:before="240"/>
        <w:ind w:left="0"/>
        <w:rPr>
          <w:rFonts w:cs="Arial"/>
          <w:b/>
          <w:i/>
          <w:sz w:val="22"/>
          <w:szCs w:val="22"/>
        </w:rPr>
      </w:pPr>
      <w:r w:rsidRPr="003C080B">
        <w:rPr>
          <w:rFonts w:cs="Arial"/>
          <w:b/>
          <w:i/>
          <w:sz w:val="22"/>
          <w:szCs w:val="22"/>
        </w:rPr>
        <w:t>Resources</w:t>
      </w:r>
    </w:p>
    <w:p w:rsidR="00D748F2" w:rsidRPr="003C080B" w:rsidRDefault="00D748F2" w:rsidP="00D748F2">
      <w:pPr>
        <w:pStyle w:val="BodyTextIndent"/>
        <w:spacing w:before="60" w:after="60"/>
        <w:ind w:left="0"/>
        <w:rPr>
          <w:rFonts w:cs="Arial"/>
          <w:b/>
          <w:sz w:val="22"/>
          <w:szCs w:val="22"/>
        </w:rPr>
      </w:pPr>
      <w:r w:rsidRPr="003C080B">
        <w:rPr>
          <w:rFonts w:cs="Arial"/>
          <w:b/>
          <w:sz w:val="22"/>
          <w:szCs w:val="22"/>
        </w:rPr>
        <w:t>Required:</w:t>
      </w:r>
      <w:r>
        <w:rPr>
          <w:rFonts w:cs="Arial"/>
          <w:b/>
          <w:sz w:val="22"/>
          <w:szCs w:val="22"/>
        </w:rPr>
        <w:t>TBA</w:t>
      </w:r>
    </w:p>
    <w:p w:rsidR="00890A38" w:rsidRPr="00C23FA8" w:rsidRDefault="00890A38" w:rsidP="00C23FA8">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Maggie Wells" w:date="2016-08-22T12:46:00Z" w:initials="MW">
    <w:p w:rsidR="004623A0" w:rsidRDefault="004623A0">
      <w:pPr>
        <w:pStyle w:val="CommentText"/>
      </w:pPr>
      <w:r>
        <w:rPr>
          <w:rStyle w:val="CommentReference"/>
        </w:rPr>
        <w:annotationRef/>
      </w:r>
      <w:r>
        <w:t>Where are students evaluating?</w:t>
      </w:r>
      <w:bookmarkStart w:id="4" w:name="_GoBack"/>
      <w:bookmarkEnd w:id="4"/>
    </w:p>
  </w:comment>
  <w:comment w:id="3" w:author="Patricia Haden" w:date="2016-09-07T11:43:00Z" w:initials="PH">
    <w:p w:rsidR="00FF3DDC" w:rsidRDefault="00FF3DDC">
      <w:pPr>
        <w:pStyle w:val="CommentText"/>
      </w:pPr>
      <w:r>
        <w:rPr>
          <w:rStyle w:val="CommentReference"/>
        </w:rPr>
        <w:annotationRef/>
      </w:r>
      <w:r>
        <w:t>whether the correct protocols are being used in a given networking context</w:t>
      </w:r>
    </w:p>
  </w:comment>
  <w:comment w:id="5" w:author="Maggie Wells" w:date="2016-08-22T12:45:00Z" w:initials="MW">
    <w:p w:rsidR="004623A0" w:rsidRDefault="004623A0">
      <w:pPr>
        <w:pStyle w:val="CommentText"/>
      </w:pPr>
      <w:r>
        <w:rPr>
          <w:rStyle w:val="CommentReference"/>
        </w:rPr>
        <w:annotationRef/>
      </w:r>
      <w:r>
        <w:t xml:space="preserve">Not mentioned in the Los. </w:t>
      </w:r>
    </w:p>
  </w:comment>
  <w:comment w:id="6" w:author="Patricia Haden" w:date="2016-09-07T11:43:00Z" w:initials="PH">
    <w:p w:rsidR="00E869C6" w:rsidRDefault="00E869C6">
      <w:pPr>
        <w:pStyle w:val="CommentText"/>
      </w:pPr>
      <w:r>
        <w:rPr>
          <w:rStyle w:val="CommentReference"/>
        </w:rPr>
        <w:annotationRef/>
      </w:r>
      <w:r>
        <w:t>The solutions in LO3 and LO4 will use specific protocols. Can be made more explicit.</w:t>
      </w:r>
    </w:p>
  </w:comment>
  <w:comment w:id="7" w:author="Maggie Wells" w:date="2016-08-22T12:44:00Z" w:initials="MW">
    <w:p w:rsidR="004623A0" w:rsidRDefault="004623A0">
      <w:pPr>
        <w:pStyle w:val="CommentText"/>
      </w:pPr>
      <w:r>
        <w:rPr>
          <w:rStyle w:val="CommentReference"/>
        </w:rPr>
        <w:annotationRef/>
      </w:r>
      <w:r>
        <w:t>Not sure what this means?</w:t>
      </w:r>
    </w:p>
  </w:comment>
  <w:comment w:id="8" w:author="Patricia Haden" w:date="2016-09-07T11:45:00Z" w:initials="PH">
    <w:p w:rsidR="001C5647" w:rsidRDefault="001C5647">
      <w:pPr>
        <w:pStyle w:val="CommentText"/>
      </w:pPr>
      <w:r>
        <w:rPr>
          <w:rStyle w:val="CommentReference"/>
        </w:rPr>
        <w:annotationRef/>
      </w:r>
      <w:r>
        <w:t xml:space="preserve">It means that the students don't just learn a sort of laundry list of options, they have to also be able to look at a particular need (e.g. in a specific business of institution) and figure out which protocol/approach/ toolset, etc. will solve that user's problems.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FA0547" w15:done="0"/>
  <w15:commentEx w15:paraId="57A93515" w15:done="0"/>
  <w15:commentEx w15:paraId="11663AA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4F4" w:rsidRDefault="00D814F4" w:rsidP="00C23FA8">
      <w:pPr>
        <w:spacing w:line="240" w:lineRule="auto"/>
      </w:pPr>
      <w:r>
        <w:separator/>
      </w:r>
    </w:p>
  </w:endnote>
  <w:endnote w:type="continuationSeparator" w:id="0">
    <w:p w:rsidR="00D814F4" w:rsidRDefault="00D814F4"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4F4" w:rsidRDefault="00D814F4" w:rsidP="00C23FA8">
      <w:pPr>
        <w:spacing w:line="240" w:lineRule="auto"/>
      </w:pPr>
      <w:r>
        <w:separator/>
      </w:r>
    </w:p>
  </w:footnote>
  <w:footnote w:type="continuationSeparator" w:id="0">
    <w:p w:rsidR="00D814F4" w:rsidRDefault="00D814F4"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31A07655"/>
    <w:multiLevelType w:val="hybridMultilevel"/>
    <w:tmpl w:val="B9EE73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40F93F56"/>
    <w:multiLevelType w:val="hybridMultilevel"/>
    <w:tmpl w:val="2CE6D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rsids>
    <w:rsidRoot w:val="0088785B"/>
    <w:rsid w:val="000F640D"/>
    <w:rsid w:val="001C5647"/>
    <w:rsid w:val="004623A0"/>
    <w:rsid w:val="006969BF"/>
    <w:rsid w:val="0088785B"/>
    <w:rsid w:val="00890A38"/>
    <w:rsid w:val="008C7199"/>
    <w:rsid w:val="00C23FA8"/>
    <w:rsid w:val="00CA443F"/>
    <w:rsid w:val="00D027D0"/>
    <w:rsid w:val="00D748F2"/>
    <w:rsid w:val="00D814F4"/>
    <w:rsid w:val="00E869C6"/>
    <w:rsid w:val="00F93B2D"/>
    <w:rsid w:val="00FF3DD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8F2"/>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748F2"/>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748F2"/>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748F2"/>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D748F2"/>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748F2"/>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748F2"/>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748F2"/>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748F2"/>
    <w:rPr>
      <w:rFonts w:ascii="Arial" w:eastAsia="Times New Roman" w:hAnsi="Arial" w:cs="Times New Roman"/>
      <w:sz w:val="20"/>
      <w:szCs w:val="20"/>
      <w:lang w:val="en-AU" w:eastAsia="ar-SA"/>
    </w:rPr>
  </w:style>
  <w:style w:type="paragraph" w:styleId="ListParagraph">
    <w:name w:val="List Paragraph"/>
    <w:basedOn w:val="Normal"/>
    <w:uiPriority w:val="34"/>
    <w:qFormat/>
    <w:rsid w:val="00D748F2"/>
    <w:pPr>
      <w:suppressAutoHyphens w:val="0"/>
      <w:spacing w:line="240" w:lineRule="auto"/>
      <w:ind w:left="720"/>
    </w:pPr>
    <w:rPr>
      <w:rFonts w:ascii="Times New Roman" w:hAnsi="Times New Roman" w:cs="Angsana New"/>
      <w:sz w:val="24"/>
      <w:szCs w:val="30"/>
      <w:lang w:val="en-NZ" w:eastAsia="en-US" w:bidi="th-TH"/>
    </w:rPr>
  </w:style>
  <w:style w:type="character" w:styleId="CommentReference">
    <w:name w:val="annotation reference"/>
    <w:basedOn w:val="DefaultParagraphFont"/>
    <w:uiPriority w:val="99"/>
    <w:semiHidden/>
    <w:unhideWhenUsed/>
    <w:rsid w:val="004623A0"/>
    <w:rPr>
      <w:sz w:val="16"/>
      <w:szCs w:val="16"/>
    </w:rPr>
  </w:style>
  <w:style w:type="paragraph" w:styleId="CommentText">
    <w:name w:val="annotation text"/>
    <w:basedOn w:val="Normal"/>
    <w:link w:val="CommentTextChar"/>
    <w:uiPriority w:val="99"/>
    <w:semiHidden/>
    <w:unhideWhenUsed/>
    <w:rsid w:val="004623A0"/>
    <w:pPr>
      <w:spacing w:line="240" w:lineRule="auto"/>
    </w:pPr>
  </w:style>
  <w:style w:type="character" w:customStyle="1" w:styleId="CommentTextChar">
    <w:name w:val="Comment Text Char"/>
    <w:basedOn w:val="DefaultParagraphFont"/>
    <w:link w:val="CommentText"/>
    <w:uiPriority w:val="99"/>
    <w:semiHidden/>
    <w:rsid w:val="004623A0"/>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4623A0"/>
    <w:rPr>
      <w:b/>
      <w:bCs/>
    </w:rPr>
  </w:style>
  <w:style w:type="character" w:customStyle="1" w:styleId="CommentSubjectChar">
    <w:name w:val="Comment Subject Char"/>
    <w:basedOn w:val="CommentTextChar"/>
    <w:link w:val="CommentSubject"/>
    <w:uiPriority w:val="99"/>
    <w:semiHidden/>
    <w:rsid w:val="004623A0"/>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4623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3A0"/>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215</Words>
  <Characters>1229</Characters>
  <Application>Microsoft Office Word</Application>
  <DocSecurity>0</DocSecurity>
  <Lines>10</Lines>
  <Paragraphs>2</Paragraphs>
  <ScaleCrop>false</ScaleCrop>
  <Company>Otago Polytechnic</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Patricia Haden</cp:lastModifiedBy>
  <cp:revision>7</cp:revision>
  <dcterms:created xsi:type="dcterms:W3CDTF">2016-04-12T23:59:00Z</dcterms:created>
  <dcterms:modified xsi:type="dcterms:W3CDTF">2016-09-06T23:45:00Z</dcterms:modified>
</cp:coreProperties>
</file>