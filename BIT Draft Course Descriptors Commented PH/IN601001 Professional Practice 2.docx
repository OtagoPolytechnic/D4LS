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5D3" w:rsidRPr="008914B4" w:rsidRDefault="006855D3" w:rsidP="006855D3">
      <w:pPr>
        <w:pStyle w:val="Heading2"/>
      </w:pPr>
      <w:bookmarkStart w:id="0" w:name="_Toc419967153"/>
      <w:commentRangeStart w:id="1"/>
      <w:r w:rsidRPr="008914B4">
        <w:t xml:space="preserve">Professional Practice 2: </w:t>
      </w:r>
      <w:bookmarkEnd w:id="0"/>
      <w:r w:rsidR="0082766E">
        <w:t>Vocational Skills for IT</w:t>
      </w:r>
      <w:commentRangeEnd w:id="1"/>
      <w:r w:rsidR="000153AC">
        <w:rPr>
          <w:rStyle w:val="CommentReference"/>
          <w:b w:val="0"/>
          <w:i w:val="0"/>
          <w:kern w:val="0"/>
        </w:rPr>
        <w:commentReference w:id="1"/>
      </w:r>
    </w:p>
    <w:p w:rsidR="006855D3" w:rsidRPr="00786C0A" w:rsidRDefault="006855D3" w:rsidP="006855D3">
      <w:pPr>
        <w:pStyle w:val="BodyTextIndent"/>
        <w:tabs>
          <w:tab w:val="clear" w:pos="851"/>
        </w:tabs>
        <w:spacing w:after="0"/>
        <w:ind w:left="0"/>
        <w:rPr>
          <w:rFonts w:cs="Arial"/>
          <w:i/>
          <w:sz w:val="16"/>
          <w:szCs w:val="16"/>
        </w:rPr>
      </w:pPr>
      <w:r w:rsidRPr="00786C0A">
        <w:rPr>
          <w:rFonts w:cs="Arial"/>
          <w:i/>
          <w:sz w:val="16"/>
          <w:szCs w:val="16"/>
        </w:rPr>
        <w:t>[Note referr</w:t>
      </w:r>
      <w:r>
        <w:rPr>
          <w:rFonts w:cs="Arial"/>
          <w:i/>
          <w:sz w:val="16"/>
          <w:szCs w:val="16"/>
        </w:rPr>
        <w:t>ed to as Professional Practice 2</w:t>
      </w:r>
      <w:r w:rsidRPr="00786C0A">
        <w:rPr>
          <w:rFonts w:cs="Arial"/>
          <w:i/>
          <w:sz w:val="16"/>
          <w:szCs w:val="16"/>
        </w:rPr>
        <w:t xml:space="preserve"> in section 4.3.1 Programme Structure]</w:t>
      </w:r>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6855D3" w:rsidRPr="003C080B" w:rsidTr="0082766E">
        <w:trPr>
          <w:cantSplit/>
        </w:trPr>
        <w:tc>
          <w:tcPr>
            <w:tcW w:w="1548" w:type="dxa"/>
            <w:tcBorders>
              <w:top w:val="single" w:sz="1" w:space="0" w:color="000000"/>
              <w:left w:val="single" w:sz="1" w:space="0" w:color="000000"/>
              <w:bottom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Pr>
                <w:rFonts w:cs="Arial"/>
              </w:rPr>
              <w:t>IN601001</w:t>
            </w:r>
          </w:p>
        </w:tc>
        <w:tc>
          <w:tcPr>
            <w:tcW w:w="3780" w:type="dxa"/>
            <w:tcBorders>
              <w:top w:val="single" w:sz="1" w:space="0" w:color="000000"/>
              <w:left w:val="single" w:sz="1" w:space="0" w:color="000000"/>
              <w:bottom w:val="single" w:sz="1" w:space="0" w:color="000000"/>
              <w:right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6855D3" w:rsidRPr="003C080B" w:rsidRDefault="00AD5096" w:rsidP="0082766E">
            <w:pPr>
              <w:pStyle w:val="BodyTextIndent"/>
              <w:tabs>
                <w:tab w:val="clear" w:pos="851"/>
              </w:tabs>
              <w:spacing w:after="0"/>
              <w:ind w:left="0"/>
              <w:rPr>
                <w:rFonts w:cs="Arial"/>
                <w:i/>
              </w:rPr>
            </w:pPr>
            <w:r>
              <w:rPr>
                <w:rFonts w:cs="Arial"/>
              </w:rPr>
              <w:t>40</w:t>
            </w:r>
          </w:p>
        </w:tc>
      </w:tr>
      <w:tr w:rsidR="006855D3" w:rsidRPr="003C080B" w:rsidTr="0082766E">
        <w:trPr>
          <w:cantSplit/>
        </w:trPr>
        <w:tc>
          <w:tcPr>
            <w:tcW w:w="1548" w:type="dxa"/>
            <w:tcBorders>
              <w:left w:val="single" w:sz="1" w:space="0" w:color="000000"/>
              <w:bottom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6855D3" w:rsidRPr="003C080B" w:rsidRDefault="00AD5096" w:rsidP="0082766E">
            <w:pPr>
              <w:pStyle w:val="BodyTextIndent"/>
              <w:tabs>
                <w:tab w:val="clear" w:pos="851"/>
              </w:tabs>
              <w:spacing w:after="0"/>
              <w:ind w:left="0"/>
              <w:rPr>
                <w:rFonts w:cs="Arial"/>
                <w:i/>
              </w:rPr>
            </w:pPr>
            <w:r>
              <w:rPr>
                <w:rFonts w:cs="Arial"/>
              </w:rPr>
              <w:t>20</w:t>
            </w:r>
          </w:p>
        </w:tc>
      </w:tr>
      <w:tr w:rsidR="006855D3" w:rsidRPr="003C080B" w:rsidTr="0082766E">
        <w:trPr>
          <w:cantSplit/>
        </w:trPr>
        <w:tc>
          <w:tcPr>
            <w:tcW w:w="1548" w:type="dxa"/>
            <w:tcBorders>
              <w:left w:val="single" w:sz="1" w:space="0" w:color="000000"/>
              <w:bottom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Pr>
                <w:rFonts w:cs="Arial"/>
              </w:rPr>
              <w:t>90</w:t>
            </w:r>
          </w:p>
        </w:tc>
      </w:tr>
      <w:tr w:rsidR="006855D3" w:rsidRPr="003C080B" w:rsidTr="0082766E">
        <w:trPr>
          <w:cantSplit/>
        </w:trPr>
        <w:tc>
          <w:tcPr>
            <w:tcW w:w="1548" w:type="dxa"/>
            <w:tcBorders>
              <w:left w:val="single" w:sz="1" w:space="0" w:color="000000"/>
              <w:bottom w:val="single" w:sz="4" w:space="0" w:color="auto"/>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6855D3" w:rsidRPr="003C080B" w:rsidRDefault="006855D3" w:rsidP="0082766E">
            <w:pPr>
              <w:pStyle w:val="BodyTextIndent"/>
              <w:tabs>
                <w:tab w:val="clear" w:pos="851"/>
              </w:tabs>
              <w:spacing w:after="0"/>
              <w:ind w:left="0"/>
              <w:rPr>
                <w:rFonts w:cs="Arial"/>
                <w:i/>
              </w:rPr>
            </w:pPr>
            <w:r>
              <w:rPr>
                <w:rFonts w:cs="Arial"/>
              </w:rPr>
              <w:t>IN501001</w:t>
            </w:r>
          </w:p>
        </w:tc>
        <w:tc>
          <w:tcPr>
            <w:tcW w:w="3780" w:type="dxa"/>
            <w:tcBorders>
              <w:left w:val="single" w:sz="1" w:space="0" w:color="000000"/>
              <w:bottom w:val="single" w:sz="4" w:space="0" w:color="auto"/>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Pr>
                <w:rFonts w:cs="Arial"/>
              </w:rPr>
              <w:t>150</w:t>
            </w:r>
          </w:p>
        </w:tc>
        <w:bookmarkStart w:id="2" w:name="_GoBack"/>
        <w:bookmarkEnd w:id="2"/>
      </w:tr>
      <w:tr w:rsidR="006855D3" w:rsidRPr="003C080B" w:rsidTr="0082766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IT201001</w:t>
            </w:r>
          </w:p>
          <w:p w:rsidR="006855D3" w:rsidRPr="003C080B" w:rsidRDefault="006855D3" w:rsidP="0082766E">
            <w:pPr>
              <w:pStyle w:val="BodyTextIndent"/>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6855D3" w:rsidRPr="003C080B" w:rsidRDefault="006855D3" w:rsidP="006855D3">
      <w:pPr>
        <w:pStyle w:val="BodyTextIndent"/>
        <w:spacing w:before="240"/>
        <w:ind w:left="0"/>
        <w:rPr>
          <w:rFonts w:cs="Arial"/>
          <w:b/>
          <w:i/>
          <w:sz w:val="22"/>
          <w:szCs w:val="22"/>
        </w:rPr>
      </w:pPr>
      <w:r w:rsidRPr="003C080B">
        <w:rPr>
          <w:rFonts w:cs="Arial"/>
          <w:b/>
          <w:i/>
          <w:sz w:val="22"/>
          <w:szCs w:val="22"/>
        </w:rPr>
        <w:t>Aims</w:t>
      </w:r>
    </w:p>
    <w:p w:rsidR="006855D3" w:rsidRPr="003C080B" w:rsidRDefault="006855D3" w:rsidP="006855D3">
      <w:pPr>
        <w:pStyle w:val="BodyTextIndent"/>
        <w:spacing w:after="0"/>
        <w:ind w:left="0"/>
        <w:rPr>
          <w:rFonts w:cs="Arial"/>
        </w:rPr>
      </w:pPr>
      <w:r w:rsidRPr="00A128C2">
        <w:rPr>
          <w:rFonts w:cs="Arial"/>
        </w:rPr>
        <w:t xml:space="preserve">To </w:t>
      </w:r>
      <w:commentRangeStart w:id="3"/>
      <w:r w:rsidRPr="00A128C2">
        <w:rPr>
          <w:rFonts w:cs="Arial"/>
        </w:rPr>
        <w:t xml:space="preserve">develop </w:t>
      </w:r>
      <w:commentRangeEnd w:id="3"/>
      <w:r w:rsidR="00D46F6F">
        <w:rPr>
          <w:rStyle w:val="CommentReference"/>
        </w:rPr>
        <w:commentReference w:id="3"/>
      </w:r>
      <w:r w:rsidRPr="00A128C2">
        <w:rPr>
          <w:rFonts w:cs="Arial"/>
        </w:rPr>
        <w:t xml:space="preserve">effective </w:t>
      </w:r>
      <w:r w:rsidR="0082766E">
        <w:rPr>
          <w:rFonts w:cs="Arial"/>
        </w:rPr>
        <w:t>workplace</w:t>
      </w:r>
      <w:r w:rsidRPr="00A128C2">
        <w:rPr>
          <w:rFonts w:cs="Arial"/>
        </w:rPr>
        <w:t xml:space="preserve"> skills appropriate to the IT industry environment</w:t>
      </w:r>
      <w:r>
        <w:rPr>
          <w:rFonts w:cs="Arial"/>
        </w:rPr>
        <w:t xml:space="preserve">.  </w:t>
      </w:r>
      <w:del w:id="4" w:author="Maggie Wells" w:date="2016-08-22T09:38:00Z">
        <w:r w:rsidRPr="00A128C2" w:rsidDel="00D46F6F">
          <w:rPr>
            <w:rFonts w:cs="Arial"/>
          </w:rPr>
          <w:delText xml:space="preserve">This </w:delText>
        </w:r>
        <w:r w:rsidR="009736A0" w:rsidDel="00D46F6F">
          <w:rPr>
            <w:rFonts w:cs="Arial"/>
          </w:rPr>
          <w:delText>course</w:delText>
        </w:r>
        <w:r w:rsidRPr="00A128C2" w:rsidDel="00D46F6F">
          <w:rPr>
            <w:rFonts w:cs="Arial"/>
          </w:rPr>
          <w:delText xml:space="preserve"> </w:delText>
        </w:r>
        <w:r w:rsidR="00DB41C4" w:rsidDel="00D46F6F">
          <w:rPr>
            <w:rFonts w:cs="Arial"/>
          </w:rPr>
          <w:delText xml:space="preserve">applies </w:delText>
        </w:r>
        <w:commentRangeStart w:id="5"/>
        <w:r w:rsidR="00DB41C4" w:rsidDel="00D46F6F">
          <w:rPr>
            <w:rFonts w:cs="Arial"/>
          </w:rPr>
          <w:delText>in</w:delText>
        </w:r>
      </w:del>
      <w:commentRangeEnd w:id="5"/>
      <w:r w:rsidR="00220893">
        <w:rPr>
          <w:rStyle w:val="CommentReference"/>
        </w:rPr>
        <w:commentReference w:id="5"/>
      </w:r>
      <w:del w:id="6" w:author="Maggie Wells" w:date="2016-08-22T09:38:00Z">
        <w:r w:rsidR="00DB41C4" w:rsidDel="00D46F6F">
          <w:rPr>
            <w:rFonts w:cs="Arial"/>
          </w:rPr>
          <w:delText xml:space="preserve"> practice the</w:delText>
        </w:r>
        <w:r w:rsidRPr="00A128C2" w:rsidDel="00D46F6F">
          <w:rPr>
            <w:rFonts w:cs="Arial"/>
          </w:rPr>
          <w:delText xml:space="preserve"> interpersonal, written and oral presentation skills begun in the </w:delText>
        </w:r>
        <w:r w:rsidR="00C9447A" w:rsidDel="00D46F6F">
          <w:rPr>
            <w:rFonts w:cs="Arial"/>
          </w:rPr>
          <w:delText>first year</w:delText>
        </w:r>
        <w:r w:rsidDel="00D46F6F">
          <w:rPr>
            <w:rFonts w:cs="Arial"/>
          </w:rPr>
          <w:delText xml:space="preserve"> </w:delText>
        </w:r>
        <w:r w:rsidRPr="00A128C2" w:rsidDel="00D46F6F">
          <w:rPr>
            <w:rFonts w:cs="Arial"/>
          </w:rPr>
          <w:delText xml:space="preserve">by exploring these skills in a team environment.  </w:delText>
        </w:r>
      </w:del>
    </w:p>
    <w:p w:rsidR="006855D3" w:rsidRPr="003C080B" w:rsidRDefault="006855D3" w:rsidP="006855D3">
      <w:pPr>
        <w:pStyle w:val="BodyTextIndent"/>
        <w:spacing w:before="240"/>
        <w:ind w:left="0"/>
        <w:rPr>
          <w:rFonts w:cs="Arial"/>
          <w:b/>
          <w:i/>
          <w:sz w:val="22"/>
          <w:szCs w:val="22"/>
        </w:rPr>
      </w:pPr>
      <w:r w:rsidRPr="003C080B">
        <w:rPr>
          <w:rFonts w:cs="Arial"/>
          <w:b/>
          <w:i/>
          <w:sz w:val="22"/>
          <w:szCs w:val="22"/>
        </w:rPr>
        <w:t>Learning Outcomes</w:t>
      </w:r>
    </w:p>
    <w:p w:rsidR="006855D3" w:rsidRPr="003C080B" w:rsidRDefault="006855D3" w:rsidP="006855D3">
      <w:pPr>
        <w:pStyle w:val="BodyTextIndent"/>
        <w:ind w:left="0"/>
        <w:rPr>
          <w:rFonts w:cs="Arial"/>
        </w:rPr>
      </w:pPr>
      <w:r w:rsidRPr="003C080B">
        <w:rPr>
          <w:rFonts w:cs="Arial"/>
        </w:rPr>
        <w:t>At the successful com</w:t>
      </w:r>
      <w:r w:rsidR="009736A0">
        <w:rPr>
          <w:rFonts w:cs="Arial"/>
        </w:rPr>
        <w:t>pletion of this course, a student</w:t>
      </w:r>
      <w:r w:rsidRPr="003C080B">
        <w:rPr>
          <w:rFonts w:cs="Arial"/>
        </w:rPr>
        <w:t xml:space="preserve"> will be able to:</w:t>
      </w:r>
    </w:p>
    <w:p w:rsidR="0082766E" w:rsidRDefault="0082766E" w:rsidP="006855D3">
      <w:pPr>
        <w:numPr>
          <w:ilvl w:val="0"/>
          <w:numId w:val="2"/>
        </w:numPr>
        <w:tabs>
          <w:tab w:val="clear" w:pos="227"/>
        </w:tabs>
        <w:suppressAutoHyphens w:val="0"/>
        <w:spacing w:after="120"/>
        <w:ind w:left="567" w:hanging="567"/>
        <w:rPr>
          <w:rFonts w:cs="Arial"/>
        </w:rPr>
      </w:pPr>
      <w:commentRangeStart w:id="7"/>
      <w:r>
        <w:rPr>
          <w:rFonts w:cs="Arial"/>
        </w:rPr>
        <w:t xml:space="preserve">Demonstrate effective job application </w:t>
      </w:r>
      <w:commentRangeStart w:id="8"/>
      <w:r w:rsidR="009736A0">
        <w:rPr>
          <w:rFonts w:cs="Arial"/>
        </w:rPr>
        <w:t>skills</w:t>
      </w:r>
      <w:commentRangeEnd w:id="7"/>
      <w:r w:rsidR="00D46F6F">
        <w:rPr>
          <w:rStyle w:val="CommentReference"/>
        </w:rPr>
        <w:commentReference w:id="7"/>
      </w:r>
      <w:commentRangeEnd w:id="8"/>
      <w:r w:rsidR="00220893">
        <w:rPr>
          <w:rStyle w:val="CommentReference"/>
        </w:rPr>
        <w:commentReference w:id="8"/>
      </w:r>
    </w:p>
    <w:p w:rsidR="006855D3" w:rsidRPr="00A128C2" w:rsidRDefault="0082766E" w:rsidP="006855D3">
      <w:pPr>
        <w:numPr>
          <w:ilvl w:val="0"/>
          <w:numId w:val="2"/>
        </w:numPr>
        <w:tabs>
          <w:tab w:val="clear" w:pos="227"/>
        </w:tabs>
        <w:suppressAutoHyphens w:val="0"/>
        <w:spacing w:after="120"/>
        <w:ind w:left="567" w:hanging="567"/>
        <w:rPr>
          <w:rFonts w:cs="Arial"/>
        </w:rPr>
      </w:pPr>
      <w:r>
        <w:rPr>
          <w:rFonts w:cs="Arial"/>
        </w:rPr>
        <w:t>Apply</w:t>
      </w:r>
      <w:r w:rsidR="00C9447A">
        <w:rPr>
          <w:rFonts w:cs="Arial"/>
        </w:rPr>
        <w:t xml:space="preserve"> </w:t>
      </w:r>
      <w:r w:rsidR="006855D3" w:rsidRPr="00A128C2">
        <w:rPr>
          <w:rFonts w:cs="Arial"/>
        </w:rPr>
        <w:t>team</w:t>
      </w:r>
      <w:r w:rsidR="00C9447A">
        <w:rPr>
          <w:rFonts w:cs="Arial"/>
        </w:rPr>
        <w:t>-work</w:t>
      </w:r>
      <w:r w:rsidR="006855D3" w:rsidRPr="00A128C2">
        <w:rPr>
          <w:rFonts w:cs="Arial"/>
        </w:rPr>
        <w:t xml:space="preserve"> </w:t>
      </w:r>
      <w:r w:rsidR="00C9447A">
        <w:rPr>
          <w:rFonts w:cs="Arial"/>
        </w:rPr>
        <w:t>principles</w:t>
      </w:r>
      <w:r>
        <w:rPr>
          <w:rFonts w:cs="Arial"/>
        </w:rPr>
        <w:t xml:space="preserve"> in a workplace-like context</w:t>
      </w:r>
    </w:p>
    <w:p w:rsidR="006855D3" w:rsidRDefault="006855D3" w:rsidP="0082766E">
      <w:pPr>
        <w:numPr>
          <w:ilvl w:val="0"/>
          <w:numId w:val="2"/>
        </w:numPr>
        <w:tabs>
          <w:tab w:val="clear" w:pos="227"/>
        </w:tabs>
        <w:suppressAutoHyphens w:val="0"/>
        <w:spacing w:after="120"/>
        <w:ind w:left="567" w:hanging="567"/>
        <w:rPr>
          <w:rFonts w:cs="Arial"/>
        </w:rPr>
      </w:pPr>
      <w:r w:rsidRPr="00A128C2">
        <w:rPr>
          <w:rFonts w:cs="Arial"/>
        </w:rPr>
        <w:t xml:space="preserve">Demonstrate communications skills appropriate to </w:t>
      </w:r>
      <w:r w:rsidR="00DB41C4">
        <w:rPr>
          <w:rFonts w:cs="Arial"/>
        </w:rPr>
        <w:t>the IT industry</w:t>
      </w:r>
    </w:p>
    <w:p w:rsidR="0082766E" w:rsidRPr="00A128C2" w:rsidRDefault="009736A0" w:rsidP="0082766E">
      <w:pPr>
        <w:numPr>
          <w:ilvl w:val="0"/>
          <w:numId w:val="2"/>
        </w:numPr>
        <w:tabs>
          <w:tab w:val="clear" w:pos="227"/>
        </w:tabs>
        <w:suppressAutoHyphens w:val="0"/>
        <w:spacing w:after="120"/>
        <w:ind w:left="567" w:hanging="567"/>
        <w:rPr>
          <w:rFonts w:cs="Arial"/>
        </w:rPr>
      </w:pPr>
      <w:r>
        <w:rPr>
          <w:rFonts w:cs="Arial"/>
        </w:rPr>
        <w:t>P</w:t>
      </w:r>
      <w:r w:rsidR="0082766E">
        <w:rPr>
          <w:rFonts w:cs="Arial"/>
        </w:rPr>
        <w:t xml:space="preserve">roduce quality IT-related </w:t>
      </w:r>
      <w:r w:rsidR="003A061A">
        <w:rPr>
          <w:rFonts w:cs="Arial"/>
        </w:rPr>
        <w:t>writing</w:t>
      </w:r>
      <w:r w:rsidR="0082766E">
        <w:rPr>
          <w:rFonts w:cs="Arial"/>
        </w:rPr>
        <w:t xml:space="preserve"> which contribute</w:t>
      </w:r>
      <w:r w:rsidR="003A061A">
        <w:rPr>
          <w:rFonts w:cs="Arial"/>
        </w:rPr>
        <w:t>s</w:t>
      </w:r>
      <w:r w:rsidR="0082766E">
        <w:rPr>
          <w:rFonts w:cs="Arial"/>
        </w:rPr>
        <w:t xml:space="preserve"> to group goals</w:t>
      </w:r>
    </w:p>
    <w:p w:rsidR="006855D3" w:rsidRDefault="006855D3" w:rsidP="006855D3">
      <w:pPr>
        <w:numPr>
          <w:ilvl w:val="0"/>
          <w:numId w:val="2"/>
        </w:numPr>
        <w:tabs>
          <w:tab w:val="clear" w:pos="227"/>
        </w:tabs>
        <w:suppressAutoHyphens w:val="0"/>
        <w:spacing w:after="120"/>
        <w:ind w:left="567" w:hanging="567"/>
        <w:rPr>
          <w:rFonts w:cs="Arial"/>
        </w:rPr>
      </w:pPr>
      <w:r w:rsidRPr="0082766E">
        <w:rPr>
          <w:rFonts w:cs="Arial"/>
        </w:rPr>
        <w:t>Apply the fundamentals of project management to team-based project</w:t>
      </w:r>
      <w:r w:rsidR="0082766E" w:rsidRPr="0082766E">
        <w:rPr>
          <w:rFonts w:cs="Arial"/>
        </w:rPr>
        <w:t>s</w:t>
      </w:r>
    </w:p>
    <w:p w:rsidR="00DB41C4" w:rsidRPr="0082766E" w:rsidRDefault="007E564A" w:rsidP="006855D3">
      <w:pPr>
        <w:numPr>
          <w:ilvl w:val="0"/>
          <w:numId w:val="2"/>
        </w:numPr>
        <w:tabs>
          <w:tab w:val="clear" w:pos="227"/>
        </w:tabs>
        <w:suppressAutoHyphens w:val="0"/>
        <w:spacing w:after="120"/>
        <w:ind w:left="567" w:hanging="567"/>
        <w:rPr>
          <w:rFonts w:cs="Arial"/>
        </w:rPr>
      </w:pPr>
      <w:r>
        <w:rPr>
          <w:rFonts w:cs="Arial"/>
        </w:rPr>
        <w:t>Analyse personal performance and take actions to improve</w:t>
      </w:r>
      <w:r w:rsidR="009736A0">
        <w:rPr>
          <w:rFonts w:cs="Arial"/>
        </w:rPr>
        <w:t xml:space="preserve"> that performance</w:t>
      </w:r>
    </w:p>
    <w:p w:rsidR="006855D3" w:rsidRPr="003C080B" w:rsidRDefault="006855D3" w:rsidP="006855D3">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6855D3" w:rsidRDefault="0001358D" w:rsidP="006855D3">
      <w:pPr>
        <w:spacing w:after="120"/>
        <w:rPr>
          <w:rFonts w:cs="Arial"/>
          <w:i/>
          <w:iCs/>
        </w:rPr>
      </w:pPr>
      <w:r>
        <w:rPr>
          <w:rFonts w:cs="Arial"/>
          <w:i/>
          <w:iCs/>
        </w:rPr>
        <w:t>This course aims to introduce students to the structure of performance measurement in the workforce and develop the skills required to excel in that environment.</w:t>
      </w:r>
    </w:p>
    <w:p w:rsidR="006855D3" w:rsidRPr="00A128C2" w:rsidRDefault="0001358D" w:rsidP="006855D3">
      <w:pPr>
        <w:numPr>
          <w:ilvl w:val="0"/>
          <w:numId w:val="3"/>
        </w:numPr>
        <w:tabs>
          <w:tab w:val="clear" w:pos="360"/>
          <w:tab w:val="num" w:pos="426"/>
        </w:tabs>
        <w:spacing w:after="60"/>
        <w:ind w:left="426" w:hanging="426"/>
        <w:rPr>
          <w:rFonts w:cs="Arial"/>
        </w:rPr>
      </w:pPr>
      <w:r>
        <w:rPr>
          <w:rFonts w:cs="Arial"/>
        </w:rPr>
        <w:t>Applied i</w:t>
      </w:r>
      <w:r w:rsidR="006855D3" w:rsidRPr="00A128C2">
        <w:rPr>
          <w:rFonts w:cs="Arial"/>
        </w:rPr>
        <w:t xml:space="preserve">nterpersonal/team communications </w:t>
      </w:r>
    </w:p>
    <w:p w:rsidR="006855D3" w:rsidRPr="00A128C2" w:rsidRDefault="006855D3" w:rsidP="006855D3">
      <w:pPr>
        <w:numPr>
          <w:ilvl w:val="0"/>
          <w:numId w:val="3"/>
        </w:numPr>
        <w:tabs>
          <w:tab w:val="clear" w:pos="360"/>
          <w:tab w:val="num" w:pos="426"/>
        </w:tabs>
        <w:spacing w:after="60"/>
        <w:ind w:left="426" w:hanging="426"/>
        <w:rPr>
          <w:rFonts w:cs="Arial"/>
        </w:rPr>
      </w:pPr>
      <w:r w:rsidRPr="00A128C2">
        <w:rPr>
          <w:rFonts w:cs="Arial"/>
        </w:rPr>
        <w:t>Group/team dynamics &amp; management skills</w:t>
      </w:r>
    </w:p>
    <w:p w:rsidR="006855D3" w:rsidRPr="008E0D4B" w:rsidRDefault="006855D3" w:rsidP="006855D3">
      <w:pPr>
        <w:numPr>
          <w:ilvl w:val="0"/>
          <w:numId w:val="3"/>
        </w:numPr>
        <w:tabs>
          <w:tab w:val="clear" w:pos="360"/>
          <w:tab w:val="num" w:pos="426"/>
        </w:tabs>
        <w:spacing w:after="60"/>
        <w:ind w:left="426" w:hanging="426"/>
        <w:rPr>
          <w:rFonts w:cs="Arial"/>
        </w:rPr>
      </w:pPr>
      <w:r w:rsidRPr="00A128C2">
        <w:rPr>
          <w:rFonts w:cs="Arial"/>
        </w:rPr>
        <w:t>Applied writing skills</w:t>
      </w:r>
    </w:p>
    <w:p w:rsidR="006855D3" w:rsidRDefault="0001358D" w:rsidP="006855D3">
      <w:pPr>
        <w:numPr>
          <w:ilvl w:val="0"/>
          <w:numId w:val="3"/>
        </w:numPr>
        <w:tabs>
          <w:tab w:val="clear" w:pos="360"/>
          <w:tab w:val="num" w:pos="426"/>
        </w:tabs>
        <w:spacing w:after="60"/>
        <w:ind w:left="426" w:hanging="426"/>
        <w:rPr>
          <w:rFonts w:cs="Arial"/>
        </w:rPr>
      </w:pPr>
      <w:r>
        <w:rPr>
          <w:rFonts w:cs="Arial"/>
        </w:rPr>
        <w:t>Peer- and self-motivation</w:t>
      </w:r>
    </w:p>
    <w:p w:rsidR="0001358D" w:rsidRPr="00EB3A43" w:rsidRDefault="0001358D" w:rsidP="006855D3">
      <w:pPr>
        <w:numPr>
          <w:ilvl w:val="0"/>
          <w:numId w:val="3"/>
        </w:numPr>
        <w:tabs>
          <w:tab w:val="clear" w:pos="360"/>
          <w:tab w:val="num" w:pos="426"/>
        </w:tabs>
        <w:spacing w:after="60"/>
        <w:ind w:left="426" w:hanging="426"/>
        <w:rPr>
          <w:rFonts w:cs="Arial"/>
        </w:rPr>
      </w:pPr>
      <w:r>
        <w:rPr>
          <w:rFonts w:cs="Arial"/>
        </w:rPr>
        <w:t>Reflection and self-assessment</w:t>
      </w:r>
    </w:p>
    <w:p w:rsidR="006855D3" w:rsidRPr="003C080B" w:rsidRDefault="006855D3" w:rsidP="006855D3">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6855D3" w:rsidRPr="00811008" w:rsidTr="0082766E">
        <w:tc>
          <w:tcPr>
            <w:tcW w:w="4917" w:type="dxa"/>
            <w:shd w:val="clear" w:color="auto" w:fill="auto"/>
          </w:tcPr>
          <w:p w:rsidR="006855D3" w:rsidRPr="00811008" w:rsidRDefault="006855D3" w:rsidP="0082766E">
            <w:pPr>
              <w:pStyle w:val="BodyTextIndent"/>
              <w:spacing w:after="0" w:line="240" w:lineRule="auto"/>
              <w:ind w:left="0"/>
              <w:rPr>
                <w:rFonts w:cs="Arial"/>
                <w:b/>
                <w:sz w:val="18"/>
              </w:rPr>
            </w:pPr>
            <w:r w:rsidRPr="00811008">
              <w:rPr>
                <w:rFonts w:cs="Arial"/>
                <w:b/>
                <w:sz w:val="18"/>
              </w:rPr>
              <w:t>Assessment Activity</w:t>
            </w:r>
          </w:p>
        </w:tc>
        <w:tc>
          <w:tcPr>
            <w:tcW w:w="1260" w:type="dxa"/>
            <w:shd w:val="clear" w:color="auto" w:fill="auto"/>
          </w:tcPr>
          <w:p w:rsidR="006855D3" w:rsidRPr="00811008" w:rsidRDefault="006855D3" w:rsidP="0082766E">
            <w:pPr>
              <w:pStyle w:val="BodyTextIndent"/>
              <w:spacing w:after="0" w:line="240" w:lineRule="auto"/>
              <w:ind w:left="0"/>
              <w:jc w:val="center"/>
              <w:rPr>
                <w:rFonts w:cs="Arial"/>
                <w:b/>
                <w:sz w:val="18"/>
              </w:rPr>
            </w:pPr>
            <w:r w:rsidRPr="00811008">
              <w:rPr>
                <w:rFonts w:cs="Arial"/>
                <w:b/>
                <w:sz w:val="18"/>
              </w:rPr>
              <w:t>Weighting</w:t>
            </w:r>
          </w:p>
        </w:tc>
        <w:tc>
          <w:tcPr>
            <w:tcW w:w="2152" w:type="dxa"/>
            <w:shd w:val="clear" w:color="auto" w:fill="auto"/>
          </w:tcPr>
          <w:p w:rsidR="006855D3" w:rsidRPr="00811008" w:rsidRDefault="006855D3" w:rsidP="0082766E">
            <w:pPr>
              <w:pStyle w:val="BodyTextIndent"/>
              <w:spacing w:after="0" w:line="240" w:lineRule="auto"/>
              <w:ind w:left="0"/>
              <w:rPr>
                <w:rFonts w:cs="Arial"/>
                <w:b/>
                <w:sz w:val="18"/>
              </w:rPr>
            </w:pPr>
            <w:r w:rsidRPr="00811008">
              <w:rPr>
                <w:rFonts w:cs="Arial"/>
                <w:b/>
                <w:sz w:val="18"/>
              </w:rPr>
              <w:t>Learning Outcomes</w:t>
            </w:r>
          </w:p>
        </w:tc>
      </w:tr>
      <w:tr w:rsidR="006855D3" w:rsidRPr="00811008" w:rsidTr="0082766E">
        <w:tc>
          <w:tcPr>
            <w:tcW w:w="4917" w:type="dxa"/>
            <w:shd w:val="clear" w:color="auto" w:fill="auto"/>
          </w:tcPr>
          <w:p w:rsidR="006855D3" w:rsidRPr="00811008" w:rsidRDefault="009736A0" w:rsidP="0082766E">
            <w:pPr>
              <w:pStyle w:val="BodyTextIndent"/>
              <w:spacing w:after="0" w:line="240" w:lineRule="auto"/>
              <w:ind w:left="0"/>
              <w:rPr>
                <w:rFonts w:cs="Arial"/>
                <w:sz w:val="18"/>
              </w:rPr>
            </w:pPr>
            <w:r>
              <w:rPr>
                <w:rFonts w:cs="Arial"/>
                <w:sz w:val="18"/>
              </w:rPr>
              <w:t>Assignment 1 (written and oral)</w:t>
            </w:r>
          </w:p>
        </w:tc>
        <w:tc>
          <w:tcPr>
            <w:tcW w:w="1260" w:type="dxa"/>
            <w:shd w:val="clear" w:color="auto" w:fill="auto"/>
          </w:tcPr>
          <w:p w:rsidR="006855D3" w:rsidRPr="00811008" w:rsidRDefault="003A061A" w:rsidP="00A0683A">
            <w:pPr>
              <w:pStyle w:val="BodyTextIndent"/>
              <w:spacing w:after="0" w:line="240" w:lineRule="auto"/>
              <w:ind w:left="0"/>
              <w:jc w:val="center"/>
              <w:rPr>
                <w:rFonts w:cs="Arial"/>
                <w:sz w:val="18"/>
              </w:rPr>
            </w:pPr>
            <w:r>
              <w:rPr>
                <w:rFonts w:cs="Arial"/>
                <w:sz w:val="18"/>
              </w:rPr>
              <w:t>10</w:t>
            </w:r>
            <w:r w:rsidR="00A0683A">
              <w:rPr>
                <w:rFonts w:cs="Arial"/>
                <w:sz w:val="18"/>
              </w:rPr>
              <w:t>%</w:t>
            </w:r>
          </w:p>
        </w:tc>
        <w:tc>
          <w:tcPr>
            <w:tcW w:w="2152" w:type="dxa"/>
            <w:shd w:val="clear" w:color="auto" w:fill="auto"/>
          </w:tcPr>
          <w:p w:rsidR="006855D3" w:rsidRPr="00811008" w:rsidRDefault="00DB41C4" w:rsidP="0082766E">
            <w:pPr>
              <w:pStyle w:val="BodyTextIndent"/>
              <w:spacing w:after="0" w:line="240" w:lineRule="auto"/>
              <w:ind w:left="0"/>
              <w:rPr>
                <w:rFonts w:cs="Arial"/>
                <w:sz w:val="18"/>
              </w:rPr>
            </w:pPr>
            <w:r>
              <w:rPr>
                <w:rFonts w:cs="Arial"/>
                <w:sz w:val="18"/>
              </w:rPr>
              <w:t>1, 3</w:t>
            </w:r>
          </w:p>
        </w:tc>
      </w:tr>
      <w:tr w:rsidR="006855D3" w:rsidRPr="00811008" w:rsidTr="0082766E">
        <w:tc>
          <w:tcPr>
            <w:tcW w:w="4917" w:type="dxa"/>
            <w:shd w:val="clear" w:color="auto" w:fill="auto"/>
          </w:tcPr>
          <w:p w:rsidR="006855D3" w:rsidRPr="00811008" w:rsidRDefault="003A061A" w:rsidP="0082766E">
            <w:pPr>
              <w:pStyle w:val="BodyTextIndent"/>
              <w:spacing w:after="0" w:line="240" w:lineRule="auto"/>
              <w:ind w:left="0"/>
              <w:rPr>
                <w:rFonts w:cs="Arial"/>
                <w:sz w:val="18"/>
              </w:rPr>
            </w:pPr>
            <w:r>
              <w:rPr>
                <w:rFonts w:cs="Arial"/>
                <w:sz w:val="18"/>
              </w:rPr>
              <w:t>Individual portfolio</w:t>
            </w:r>
          </w:p>
        </w:tc>
        <w:tc>
          <w:tcPr>
            <w:tcW w:w="1260" w:type="dxa"/>
            <w:shd w:val="clear" w:color="auto" w:fill="auto"/>
          </w:tcPr>
          <w:p w:rsidR="006855D3" w:rsidRPr="00811008" w:rsidRDefault="003A061A" w:rsidP="003A061A">
            <w:pPr>
              <w:pStyle w:val="BodyTextIndent"/>
              <w:spacing w:after="0" w:line="240" w:lineRule="auto"/>
              <w:ind w:left="0"/>
              <w:jc w:val="center"/>
              <w:rPr>
                <w:rFonts w:cs="Arial"/>
                <w:sz w:val="18"/>
              </w:rPr>
            </w:pPr>
            <w:r>
              <w:rPr>
                <w:rFonts w:cs="Arial"/>
                <w:sz w:val="18"/>
              </w:rPr>
              <w:t>45</w:t>
            </w:r>
            <w:r w:rsidR="00A0683A">
              <w:rPr>
                <w:rFonts w:cs="Arial"/>
                <w:sz w:val="18"/>
              </w:rPr>
              <w:t>%</w:t>
            </w:r>
          </w:p>
        </w:tc>
        <w:tc>
          <w:tcPr>
            <w:tcW w:w="2152" w:type="dxa"/>
            <w:shd w:val="clear" w:color="auto" w:fill="auto"/>
          </w:tcPr>
          <w:p w:rsidR="006855D3" w:rsidRPr="00811008" w:rsidRDefault="00DB41C4" w:rsidP="0082766E">
            <w:pPr>
              <w:pStyle w:val="BodyTextIndent"/>
              <w:spacing w:after="0" w:line="240" w:lineRule="auto"/>
              <w:ind w:left="0"/>
              <w:rPr>
                <w:rFonts w:cs="Arial"/>
                <w:sz w:val="18"/>
              </w:rPr>
            </w:pPr>
            <w:r>
              <w:rPr>
                <w:rFonts w:cs="Arial"/>
                <w:sz w:val="18"/>
              </w:rPr>
              <w:t>3</w:t>
            </w:r>
            <w:r w:rsidR="003A061A">
              <w:rPr>
                <w:rFonts w:cs="Arial"/>
                <w:sz w:val="18"/>
              </w:rPr>
              <w:t>, 4</w:t>
            </w:r>
            <w:r>
              <w:rPr>
                <w:rFonts w:cs="Arial"/>
                <w:sz w:val="18"/>
              </w:rPr>
              <w:t>, 6</w:t>
            </w:r>
          </w:p>
        </w:tc>
      </w:tr>
      <w:tr w:rsidR="006855D3" w:rsidRPr="00811008" w:rsidTr="0082766E">
        <w:tc>
          <w:tcPr>
            <w:tcW w:w="4917" w:type="dxa"/>
            <w:shd w:val="clear" w:color="auto" w:fill="auto"/>
          </w:tcPr>
          <w:p w:rsidR="006855D3" w:rsidRPr="00811008" w:rsidRDefault="003A061A" w:rsidP="009736A0">
            <w:pPr>
              <w:pStyle w:val="BodyTextIndent"/>
              <w:spacing w:after="0" w:line="240" w:lineRule="auto"/>
              <w:ind w:left="0"/>
              <w:rPr>
                <w:rFonts w:cs="Arial"/>
                <w:sz w:val="18"/>
              </w:rPr>
            </w:pPr>
            <w:r>
              <w:rPr>
                <w:rFonts w:cs="Arial"/>
                <w:sz w:val="18"/>
              </w:rPr>
              <w:t>Group checkpoints</w:t>
            </w:r>
            <w:r w:rsidR="009736A0">
              <w:rPr>
                <w:rFonts w:cs="Arial"/>
                <w:sz w:val="18"/>
              </w:rPr>
              <w:t xml:space="preserve"> </w:t>
            </w:r>
          </w:p>
        </w:tc>
        <w:tc>
          <w:tcPr>
            <w:tcW w:w="1260" w:type="dxa"/>
            <w:shd w:val="clear" w:color="auto" w:fill="auto"/>
          </w:tcPr>
          <w:p w:rsidR="006855D3" w:rsidRPr="00811008" w:rsidRDefault="00A0683A" w:rsidP="003A061A">
            <w:pPr>
              <w:pStyle w:val="BodyTextIndent"/>
              <w:spacing w:after="0" w:line="240" w:lineRule="auto"/>
              <w:ind w:left="0"/>
              <w:jc w:val="center"/>
              <w:rPr>
                <w:rFonts w:cs="Arial"/>
                <w:sz w:val="18"/>
              </w:rPr>
            </w:pPr>
            <w:r>
              <w:rPr>
                <w:rFonts w:cs="Arial"/>
                <w:sz w:val="18"/>
              </w:rPr>
              <w:t>4</w:t>
            </w:r>
            <w:r w:rsidR="003A061A">
              <w:rPr>
                <w:rFonts w:cs="Arial"/>
                <w:sz w:val="18"/>
              </w:rPr>
              <w:t>5</w:t>
            </w:r>
            <w:r>
              <w:rPr>
                <w:rFonts w:cs="Arial"/>
                <w:sz w:val="18"/>
              </w:rPr>
              <w:t>%</w:t>
            </w:r>
          </w:p>
        </w:tc>
        <w:tc>
          <w:tcPr>
            <w:tcW w:w="2152" w:type="dxa"/>
            <w:shd w:val="clear" w:color="auto" w:fill="auto"/>
          </w:tcPr>
          <w:p w:rsidR="006855D3" w:rsidRPr="00811008" w:rsidRDefault="00DB41C4" w:rsidP="0082766E">
            <w:pPr>
              <w:pStyle w:val="BodyTextIndent"/>
              <w:spacing w:after="0" w:line="240" w:lineRule="auto"/>
              <w:ind w:left="0"/>
              <w:rPr>
                <w:rFonts w:cs="Arial"/>
                <w:sz w:val="18"/>
              </w:rPr>
            </w:pPr>
            <w:r>
              <w:rPr>
                <w:rFonts w:cs="Arial"/>
                <w:sz w:val="18"/>
              </w:rPr>
              <w:t>2, 3, 4, 5</w:t>
            </w:r>
          </w:p>
        </w:tc>
      </w:tr>
    </w:tbl>
    <w:p w:rsidR="006855D3" w:rsidRDefault="006855D3" w:rsidP="006855D3">
      <w:pPr>
        <w:pStyle w:val="BodyTextIndent"/>
        <w:keepNext/>
        <w:spacing w:before="240"/>
        <w:ind w:left="0"/>
        <w:rPr>
          <w:rFonts w:cs="Arial"/>
          <w:b/>
          <w:i/>
          <w:sz w:val="22"/>
          <w:szCs w:val="22"/>
        </w:rPr>
      </w:pPr>
      <w:r w:rsidRPr="003C080B">
        <w:rPr>
          <w:rFonts w:cs="Arial"/>
          <w:b/>
          <w:i/>
          <w:sz w:val="22"/>
          <w:szCs w:val="22"/>
        </w:rPr>
        <w:t>Resources</w:t>
      </w:r>
      <w:r>
        <w:rPr>
          <w:rFonts w:cs="Arial"/>
          <w:b/>
          <w:i/>
          <w:sz w:val="22"/>
          <w:szCs w:val="22"/>
        </w:rPr>
        <w:t xml:space="preserve"> </w:t>
      </w:r>
    </w:p>
    <w:p w:rsidR="006855D3" w:rsidRDefault="006855D3" w:rsidP="006855D3">
      <w:pPr>
        <w:pStyle w:val="BodyTextIndent"/>
        <w:keepNext/>
        <w:spacing w:before="240"/>
        <w:ind w:left="0"/>
        <w:rPr>
          <w:rFonts w:cs="Arial"/>
          <w:b/>
          <w:sz w:val="22"/>
          <w:szCs w:val="22"/>
        </w:rPr>
      </w:pPr>
      <w:r>
        <w:rPr>
          <w:rFonts w:cs="Arial"/>
          <w:b/>
          <w:sz w:val="22"/>
          <w:szCs w:val="22"/>
        </w:rPr>
        <w:t>Re</w:t>
      </w:r>
      <w:r w:rsidR="00653541">
        <w:rPr>
          <w:rFonts w:cs="Arial"/>
          <w:b/>
          <w:sz w:val="22"/>
          <w:szCs w:val="22"/>
        </w:rPr>
        <w:t>commended</w:t>
      </w:r>
      <w:r>
        <w:rPr>
          <w:rFonts w:cs="Arial"/>
          <w:b/>
          <w:sz w:val="22"/>
          <w:szCs w:val="22"/>
        </w:rPr>
        <w:t>:</w:t>
      </w:r>
    </w:p>
    <w:p w:rsidR="006855D3" w:rsidRPr="00811008" w:rsidRDefault="00653541" w:rsidP="00156DD0">
      <w:pPr>
        <w:pStyle w:val="BodyTextIndent"/>
        <w:keepNext/>
        <w:ind w:left="0"/>
        <w:rPr>
          <w:rFonts w:cs="Arial"/>
          <w:szCs w:val="22"/>
        </w:rPr>
      </w:pPr>
      <w:r>
        <w:rPr>
          <w:rFonts w:cs="Arial"/>
          <w:szCs w:val="22"/>
        </w:rPr>
        <w:t>Blicq, R. &amp; Moretto, L. (2012</w:t>
      </w:r>
      <w:r w:rsidR="006855D3" w:rsidRPr="00811008">
        <w:rPr>
          <w:rFonts w:cs="Arial"/>
          <w:szCs w:val="22"/>
        </w:rPr>
        <w:t>).</w:t>
      </w:r>
      <w:r w:rsidR="006855D3" w:rsidRPr="00811008">
        <w:rPr>
          <w:rFonts w:cs="Arial"/>
          <w:i/>
          <w:szCs w:val="22"/>
        </w:rPr>
        <w:t xml:space="preserve"> Technically Write! </w:t>
      </w:r>
      <w:r>
        <w:t>(8</w:t>
      </w:r>
      <w:r w:rsidR="006855D3" w:rsidRPr="00811008">
        <w:rPr>
          <w:vertAlign w:val="superscript"/>
        </w:rPr>
        <w:t>th</w:t>
      </w:r>
      <w:r w:rsidR="006855D3" w:rsidRPr="00811008">
        <w:t xml:space="preserve"> ed</w:t>
      </w:r>
      <w:r w:rsidR="006855D3" w:rsidRPr="00811008">
        <w:rPr>
          <w:rFonts w:cs="Arial"/>
          <w:szCs w:val="22"/>
        </w:rPr>
        <w:t xml:space="preserve">.).Toronto: Prentice-Hall. </w:t>
      </w:r>
    </w:p>
    <w:p w:rsidR="009E6842" w:rsidRDefault="00885675" w:rsidP="00653541">
      <w:pPr>
        <w:pStyle w:val="BodyTextIndent"/>
        <w:ind w:left="0"/>
      </w:pPr>
      <w:r>
        <w:rPr>
          <w:rFonts w:cs="Arial"/>
          <w:szCs w:val="22"/>
        </w:rPr>
        <w:t>Perrin, R. (2015</w:t>
      </w:r>
      <w:r w:rsidR="006855D3" w:rsidRPr="00811008">
        <w:rPr>
          <w:rFonts w:cs="Arial"/>
          <w:szCs w:val="22"/>
        </w:rPr>
        <w:t xml:space="preserve">). </w:t>
      </w:r>
      <w:r w:rsidR="006855D3" w:rsidRPr="00811008">
        <w:rPr>
          <w:rFonts w:cs="Arial"/>
          <w:i/>
          <w:szCs w:val="22"/>
        </w:rPr>
        <w:t>Pocket Guide to APA Style</w:t>
      </w:r>
      <w:r>
        <w:rPr>
          <w:rFonts w:cs="Arial"/>
          <w:szCs w:val="22"/>
        </w:rPr>
        <w:t>. (5</w:t>
      </w:r>
      <w:r w:rsidR="006855D3" w:rsidRPr="00811008">
        <w:rPr>
          <w:rFonts w:cs="Arial"/>
          <w:szCs w:val="22"/>
          <w:vertAlign w:val="superscript"/>
        </w:rPr>
        <w:t>th</w:t>
      </w:r>
      <w:r w:rsidR="006855D3" w:rsidRPr="00811008">
        <w:rPr>
          <w:rFonts w:cs="Arial"/>
          <w:szCs w:val="22"/>
        </w:rPr>
        <w:t xml:space="preserve"> ed.). Boston, MA: Wadsworth.</w:t>
      </w:r>
    </w:p>
    <w:sectPr w:rsidR="009E6842" w:rsidSect="00156DD0">
      <w:pgSz w:w="11900" w:h="16840"/>
      <w:pgMar w:top="1191" w:right="1440" w:bottom="1191"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ggie Wells" w:date="2016-08-24T11:45:00Z" w:initials="MW">
    <w:p w:rsidR="000153AC" w:rsidRDefault="000153AC">
      <w:pPr>
        <w:pStyle w:val="CommentText"/>
      </w:pPr>
      <w:r>
        <w:rPr>
          <w:rStyle w:val="CommentReference"/>
        </w:rPr>
        <w:annotationRef/>
      </w:r>
      <w:r>
        <w:t>No change from original</w:t>
      </w:r>
    </w:p>
  </w:comment>
  <w:comment w:id="3" w:author="Maggie Wells" w:date="2016-08-22T09:37:00Z" w:initials="MW">
    <w:p w:rsidR="00D46F6F" w:rsidRDefault="00D46F6F">
      <w:pPr>
        <w:pStyle w:val="CommentText"/>
      </w:pPr>
      <w:r>
        <w:rPr>
          <w:rStyle w:val="CommentReference"/>
        </w:rPr>
        <w:annotationRef/>
      </w:r>
      <w:r>
        <w:t>Are they developing or applying? Did they develop in year 1? Is this course really about developing team work skills?</w:t>
      </w:r>
    </w:p>
  </w:comment>
  <w:comment w:id="5" w:author="Patricia Haden" w:date="2016-09-07T10:47:00Z" w:initials="PH">
    <w:p w:rsidR="00220893" w:rsidRDefault="00220893">
      <w:pPr>
        <w:pStyle w:val="CommentText"/>
      </w:pPr>
      <w:r>
        <w:rPr>
          <w:rStyle w:val="CommentReference"/>
        </w:rPr>
        <w:annotationRef/>
      </w:r>
      <w:r>
        <w:t>No, not teamwork skills. It encompasses a much wider range of IT-industry-specific practices.</w:t>
      </w:r>
    </w:p>
  </w:comment>
  <w:comment w:id="7" w:author="Maggie Wells" w:date="2016-08-22T09:41:00Z" w:initials="MW">
    <w:p w:rsidR="00D46F6F" w:rsidRDefault="00D46F6F">
      <w:pPr>
        <w:pStyle w:val="CommentText"/>
      </w:pPr>
      <w:r>
        <w:rPr>
          <w:rStyle w:val="CommentReference"/>
        </w:rPr>
        <w:annotationRef/>
      </w:r>
      <w:r>
        <w:t xml:space="preserve">I don’t see this fit of this LO with the others. </w:t>
      </w:r>
    </w:p>
  </w:comment>
  <w:comment w:id="8" w:author="Patricia Haden" w:date="2016-09-07T10:48:00Z" w:initials="PH">
    <w:p w:rsidR="00220893" w:rsidRDefault="00220893">
      <w:pPr>
        <w:pStyle w:val="CommentText"/>
      </w:pPr>
      <w:r>
        <w:rPr>
          <w:rStyle w:val="CommentReference"/>
        </w:rPr>
        <w:annotationRef/>
      </w:r>
      <w:r>
        <w:t>Essential to our satisfaction of the "work-ready" OP strategic plank.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AF9560" w15:done="0"/>
  <w15:commentEx w15:paraId="34FB49BB" w15:done="0"/>
  <w15:commentEx w15:paraId="2EE581B8"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6C4C7D31"/>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useFELayout/>
  </w:compat>
  <w:rsids>
    <w:rsidRoot w:val="006855D3"/>
    <w:rsid w:val="0001358D"/>
    <w:rsid w:val="000153AC"/>
    <w:rsid w:val="00156DD0"/>
    <w:rsid w:val="00220893"/>
    <w:rsid w:val="002D6B8F"/>
    <w:rsid w:val="00361766"/>
    <w:rsid w:val="003A061A"/>
    <w:rsid w:val="004B16A6"/>
    <w:rsid w:val="00653541"/>
    <w:rsid w:val="006855D3"/>
    <w:rsid w:val="007E564A"/>
    <w:rsid w:val="0082766E"/>
    <w:rsid w:val="00885675"/>
    <w:rsid w:val="009736A0"/>
    <w:rsid w:val="009E6842"/>
    <w:rsid w:val="00A0683A"/>
    <w:rsid w:val="00AD5096"/>
    <w:rsid w:val="00C9447A"/>
    <w:rsid w:val="00D46F6F"/>
    <w:rsid w:val="00DB41C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5D3"/>
    <w:pPr>
      <w:suppressAutoHyphens/>
      <w:spacing w:line="264" w:lineRule="auto"/>
    </w:pPr>
    <w:rPr>
      <w:rFonts w:ascii="Arial" w:eastAsia="Times New Roman" w:hAnsi="Arial" w:cs="Times New Roman"/>
      <w:sz w:val="20"/>
      <w:szCs w:val="20"/>
      <w:lang w:eastAsia="ar-SA"/>
    </w:rPr>
  </w:style>
  <w:style w:type="paragraph" w:styleId="Heading1">
    <w:name w:val="heading 1"/>
    <w:basedOn w:val="Normal"/>
    <w:next w:val="BodyTextIndent"/>
    <w:link w:val="Heading1Char"/>
    <w:qFormat/>
    <w:rsid w:val="006855D3"/>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6855D3"/>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6855D3"/>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55D3"/>
    <w:rPr>
      <w:rFonts w:ascii="Arial" w:eastAsia="Times New Roman" w:hAnsi="Arial" w:cs="Times New Roman"/>
      <w:b/>
      <w:kern w:val="1"/>
      <w:sz w:val="28"/>
      <w:szCs w:val="20"/>
      <w:lang w:eastAsia="ar-SA"/>
    </w:rPr>
  </w:style>
  <w:style w:type="character" w:customStyle="1" w:styleId="Heading2Char">
    <w:name w:val="Heading 2 Char"/>
    <w:basedOn w:val="DefaultParagraphFont"/>
    <w:link w:val="Heading2"/>
    <w:rsid w:val="006855D3"/>
    <w:rPr>
      <w:rFonts w:ascii="Arial" w:eastAsia="Times New Roman" w:hAnsi="Arial" w:cs="Times New Roman"/>
      <w:b/>
      <w:i/>
      <w:kern w:val="1"/>
      <w:sz w:val="22"/>
      <w:lang w:eastAsia="ar-SA"/>
    </w:rPr>
  </w:style>
  <w:style w:type="character" w:customStyle="1" w:styleId="Heading3Char">
    <w:name w:val="Heading 3 Char"/>
    <w:basedOn w:val="DefaultParagraphFont"/>
    <w:link w:val="Heading3"/>
    <w:rsid w:val="006855D3"/>
    <w:rPr>
      <w:rFonts w:ascii="Arial" w:eastAsia="Times New Roman" w:hAnsi="Arial" w:cs="Times New Roman"/>
      <w:b/>
      <w:sz w:val="22"/>
      <w:szCs w:val="20"/>
      <w:lang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6855D3"/>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6855D3"/>
    <w:rPr>
      <w:rFonts w:ascii="Arial" w:eastAsia="Times New Roman" w:hAnsi="Arial" w:cs="Times New Roman"/>
      <w:sz w:val="20"/>
      <w:szCs w:val="20"/>
      <w:lang w:eastAsia="ar-SA"/>
    </w:rPr>
  </w:style>
  <w:style w:type="character" w:styleId="CommentReference">
    <w:name w:val="annotation reference"/>
    <w:basedOn w:val="DefaultParagraphFont"/>
    <w:uiPriority w:val="99"/>
    <w:semiHidden/>
    <w:unhideWhenUsed/>
    <w:rsid w:val="00D46F6F"/>
    <w:rPr>
      <w:sz w:val="16"/>
      <w:szCs w:val="16"/>
    </w:rPr>
  </w:style>
  <w:style w:type="paragraph" w:styleId="CommentText">
    <w:name w:val="annotation text"/>
    <w:basedOn w:val="Normal"/>
    <w:link w:val="CommentTextChar"/>
    <w:uiPriority w:val="99"/>
    <w:semiHidden/>
    <w:unhideWhenUsed/>
    <w:rsid w:val="00D46F6F"/>
    <w:pPr>
      <w:spacing w:line="240" w:lineRule="auto"/>
    </w:pPr>
  </w:style>
  <w:style w:type="character" w:customStyle="1" w:styleId="CommentTextChar">
    <w:name w:val="Comment Text Char"/>
    <w:basedOn w:val="DefaultParagraphFont"/>
    <w:link w:val="CommentText"/>
    <w:uiPriority w:val="99"/>
    <w:semiHidden/>
    <w:rsid w:val="00D46F6F"/>
    <w:rPr>
      <w:rFonts w:ascii="Arial" w:eastAsia="Times New Roman" w:hAnsi="Arial"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D46F6F"/>
    <w:rPr>
      <w:b/>
      <w:bCs/>
    </w:rPr>
  </w:style>
  <w:style w:type="character" w:customStyle="1" w:styleId="CommentSubjectChar">
    <w:name w:val="Comment Subject Char"/>
    <w:basedOn w:val="CommentTextChar"/>
    <w:link w:val="CommentSubject"/>
    <w:uiPriority w:val="99"/>
    <w:semiHidden/>
    <w:rsid w:val="00D46F6F"/>
    <w:rPr>
      <w:rFonts w:ascii="Arial" w:eastAsia="Times New Roman" w:hAnsi="Arial" w:cs="Times New Roman"/>
      <w:b/>
      <w:bCs/>
      <w:sz w:val="20"/>
      <w:szCs w:val="20"/>
      <w:lang w:eastAsia="ar-SA"/>
    </w:rPr>
  </w:style>
  <w:style w:type="paragraph" w:styleId="BalloonText">
    <w:name w:val="Balloon Text"/>
    <w:basedOn w:val="Normal"/>
    <w:link w:val="BalloonTextChar"/>
    <w:uiPriority w:val="99"/>
    <w:semiHidden/>
    <w:unhideWhenUsed/>
    <w:rsid w:val="00D46F6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F6F"/>
    <w:rPr>
      <w:rFonts w:ascii="Segoe UI" w:eastAsia="Times New Roman" w:hAnsi="Segoe UI" w:cs="Segoe UI"/>
      <w:sz w:val="18"/>
      <w:szCs w:val="18"/>
      <w:lang w:eastAsia="ar-SA"/>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277</Words>
  <Characters>1584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OP</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Allen</dc:creator>
  <cp:keywords/>
  <dc:description/>
  <cp:lastModifiedBy>Patricia Haden</cp:lastModifiedBy>
  <cp:revision>14</cp:revision>
  <dcterms:created xsi:type="dcterms:W3CDTF">2015-06-30T23:07:00Z</dcterms:created>
  <dcterms:modified xsi:type="dcterms:W3CDTF">2016-09-06T22:48:00Z</dcterms:modified>
</cp:coreProperties>
</file>