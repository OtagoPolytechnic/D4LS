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28B" w:rsidRDefault="005B1B1B">
      <w:pPr>
        <w:pStyle w:val="Heading2"/>
      </w:pPr>
      <w:bookmarkStart w:id="0" w:name="virtualisation"/>
      <w:r>
        <w:t>Virtualisation</w:t>
      </w:r>
    </w:p>
    <w:tbl>
      <w:tblPr>
        <w:tblW w:w="0" w:type="auto"/>
        <w:tblLook w:val="04A0"/>
      </w:tblPr>
      <w:tblGrid>
        <w:gridCol w:w="1524"/>
        <w:gridCol w:w="1255"/>
        <w:gridCol w:w="4141"/>
        <w:gridCol w:w="615"/>
      </w:tblGrid>
      <w:tr w:rsidR="0019128B">
        <w:tc>
          <w:tcPr>
            <w:tcW w:w="0" w:type="auto"/>
          </w:tcPr>
          <w:bookmarkEnd w:id="0"/>
          <w:p w:rsidR="0019128B" w:rsidRDefault="005B1B1B">
            <w:pPr>
              <w:pStyle w:val="Compact"/>
            </w:pPr>
            <w:r>
              <w:rPr>
                <w:i/>
              </w:rPr>
              <w:t>SMS Code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IN720001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rPr>
                <w:i/>
              </w:rPr>
              <w:t>Directed Learning Hours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60</w:t>
            </w:r>
          </w:p>
        </w:tc>
      </w:tr>
      <w:tr w:rsidR="0019128B">
        <w:tc>
          <w:tcPr>
            <w:tcW w:w="0" w:type="auto"/>
          </w:tcPr>
          <w:p w:rsidR="0019128B" w:rsidRDefault="005B1B1B">
            <w:pPr>
              <w:pStyle w:val="Compact"/>
            </w:pPr>
            <w:r>
              <w:rPr>
                <w:i/>
              </w:rPr>
              <w:t>Level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rPr>
                <w:i/>
              </w:rPr>
              <w:t>Workplace or Practical Learning Hours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nil</w:t>
            </w:r>
          </w:p>
        </w:tc>
      </w:tr>
      <w:tr w:rsidR="0019128B">
        <w:tc>
          <w:tcPr>
            <w:tcW w:w="0" w:type="auto"/>
          </w:tcPr>
          <w:p w:rsidR="0019128B" w:rsidRDefault="005B1B1B">
            <w:pPr>
              <w:pStyle w:val="Compact"/>
            </w:pPr>
            <w:r>
              <w:rPr>
                <w:i/>
              </w:rPr>
              <w:t>Credits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rPr>
                <w:i/>
              </w:rPr>
              <w:t>Self-Directed Learning Hours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90</w:t>
            </w:r>
          </w:p>
        </w:tc>
      </w:tr>
      <w:tr w:rsidR="0019128B">
        <w:tc>
          <w:tcPr>
            <w:tcW w:w="0" w:type="auto"/>
          </w:tcPr>
          <w:p w:rsidR="0019128B" w:rsidRDefault="005B1B1B">
            <w:pPr>
              <w:pStyle w:val="Compact"/>
            </w:pPr>
            <w:r>
              <w:rPr>
                <w:i/>
              </w:rPr>
              <w:t>Prerequisites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IN719001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rPr>
                <w:i/>
              </w:rPr>
              <w:t>Total Learning Hours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150</w:t>
            </w:r>
          </w:p>
        </w:tc>
      </w:tr>
    </w:tbl>
    <w:p w:rsidR="0019128B" w:rsidRDefault="005B1B1B">
      <w:pPr>
        <w:pStyle w:val="Heading2"/>
      </w:pPr>
      <w:bookmarkStart w:id="1" w:name="aims"/>
      <w:r>
        <w:t>Aims</w:t>
      </w:r>
    </w:p>
    <w:bookmarkEnd w:id="1"/>
    <w:p w:rsidR="0019128B" w:rsidRDefault="005B1B1B">
      <w:del w:id="2" w:author="Maggie Wells" w:date="2016-08-22T10:43:00Z">
        <w:r w:rsidDel="005B1B1B">
          <w:delText>Students will</w:delText>
        </w:r>
      </w:del>
      <w:ins w:id="3" w:author="Maggie Wells" w:date="2016-08-22T10:43:00Z">
        <w:r>
          <w:t>to enable students to</w:t>
        </w:r>
      </w:ins>
      <w:r>
        <w:t xml:space="preserve"> gain experience in planning, implementing and managing a variety of virtualised environments using current industry methods and tools.</w:t>
      </w:r>
    </w:p>
    <w:p w:rsidR="0019128B" w:rsidRDefault="005B1B1B">
      <w:pPr>
        <w:pStyle w:val="Heading2"/>
      </w:pPr>
      <w:bookmarkStart w:id="4" w:name="learning-outcomes"/>
      <w:r>
        <w:t>Learning Outcomes</w:t>
      </w:r>
    </w:p>
    <w:bookmarkEnd w:id="4"/>
    <w:p w:rsidR="0019128B" w:rsidRDefault="005B1B1B">
      <w:r>
        <w:t>At the successful completion of the course, students will be able to:</w:t>
      </w:r>
    </w:p>
    <w:p w:rsidR="0019128B" w:rsidRDefault="005B1B1B">
      <w:pPr>
        <w:pStyle w:val="Compact"/>
        <w:numPr>
          <w:ilvl w:val="0"/>
          <w:numId w:val="2"/>
        </w:numPr>
      </w:pPr>
      <w:r>
        <w:t>Create and manage containers to perform various IT functions;</w:t>
      </w:r>
    </w:p>
    <w:p w:rsidR="0019128B" w:rsidRDefault="005B1B1B">
      <w:pPr>
        <w:pStyle w:val="Compact"/>
        <w:numPr>
          <w:ilvl w:val="0"/>
          <w:numId w:val="2"/>
        </w:numPr>
      </w:pPr>
      <w:r>
        <w:t>Create and operate an online service using managed virtualisation systems;</w:t>
      </w:r>
    </w:p>
    <w:p w:rsidR="0019128B" w:rsidRDefault="005B1B1B">
      <w:pPr>
        <w:pStyle w:val="Compact"/>
        <w:numPr>
          <w:ilvl w:val="0"/>
          <w:numId w:val="2"/>
        </w:numPr>
      </w:pPr>
      <w:commentRangeStart w:id="5"/>
      <w:commentRangeStart w:id="6"/>
      <w:r>
        <w:t>Plan and create a privately hosted cloud service platform;</w:t>
      </w:r>
    </w:p>
    <w:p w:rsidR="0019128B" w:rsidRDefault="005B1B1B">
      <w:pPr>
        <w:pStyle w:val="Compact"/>
        <w:numPr>
          <w:ilvl w:val="0"/>
          <w:numId w:val="2"/>
        </w:numPr>
      </w:pPr>
      <w:r>
        <w:t>Create and operate network services on a private cloud platform.</w:t>
      </w:r>
      <w:commentRangeEnd w:id="5"/>
      <w:r>
        <w:rPr>
          <w:rStyle w:val="CommentReference"/>
        </w:rPr>
        <w:commentReference w:id="5"/>
      </w:r>
      <w:commentRangeEnd w:id="6"/>
      <w:r w:rsidR="00534EB2">
        <w:rPr>
          <w:rStyle w:val="CommentReference"/>
        </w:rPr>
        <w:commentReference w:id="6"/>
      </w:r>
    </w:p>
    <w:p w:rsidR="0019128B" w:rsidRDefault="005B1B1B">
      <w:pPr>
        <w:pStyle w:val="Heading2"/>
      </w:pPr>
      <w:bookmarkStart w:id="8" w:name="indicative-content"/>
      <w:r>
        <w:t>Indicative Content</w:t>
      </w:r>
    </w:p>
    <w:bookmarkEnd w:id="8"/>
    <w:p w:rsidR="0019128B" w:rsidRDefault="005B1B1B">
      <w:pPr>
        <w:pStyle w:val="Compact"/>
        <w:numPr>
          <w:ilvl w:val="0"/>
          <w:numId w:val="3"/>
        </w:numPr>
      </w:pPr>
      <w:r>
        <w:t>Containers and repositories</w:t>
      </w:r>
    </w:p>
    <w:p w:rsidR="0019128B" w:rsidRDefault="005B1B1B">
      <w:pPr>
        <w:pStyle w:val="Compact"/>
        <w:numPr>
          <w:ilvl w:val="0"/>
          <w:numId w:val="3"/>
        </w:numPr>
      </w:pPr>
      <w:r>
        <w:t>Container orchestration</w:t>
      </w:r>
    </w:p>
    <w:p w:rsidR="0019128B" w:rsidRDefault="005B1B1B">
      <w:pPr>
        <w:pStyle w:val="Compact"/>
        <w:numPr>
          <w:ilvl w:val="0"/>
          <w:numId w:val="3"/>
        </w:numPr>
      </w:pPr>
      <w:r>
        <w:t>Managed cloud services (e.g., AWS)</w:t>
      </w:r>
    </w:p>
    <w:p w:rsidR="0019128B" w:rsidRDefault="005B1B1B">
      <w:pPr>
        <w:pStyle w:val="Compact"/>
        <w:numPr>
          <w:ilvl w:val="0"/>
          <w:numId w:val="3"/>
        </w:numPr>
      </w:pPr>
      <w:r>
        <w:t>Networking in virtualised environments</w:t>
      </w:r>
    </w:p>
    <w:p w:rsidR="0019128B" w:rsidRDefault="005B1B1B">
      <w:pPr>
        <w:pStyle w:val="Compact"/>
        <w:numPr>
          <w:ilvl w:val="0"/>
          <w:numId w:val="3"/>
        </w:numPr>
      </w:pPr>
      <w:r>
        <w:t>Private cloud systems (e.g., OpenStack)</w:t>
      </w:r>
    </w:p>
    <w:p w:rsidR="0019128B" w:rsidRDefault="005B1B1B">
      <w:pPr>
        <w:pStyle w:val="Heading2"/>
      </w:pPr>
      <w:bookmarkStart w:id="9" w:name="assessment"/>
      <w:r>
        <w:t>Assessment</w:t>
      </w:r>
    </w:p>
    <w:tbl>
      <w:tblPr>
        <w:tblW w:w="0" w:type="auto"/>
        <w:tblLook w:val="04A0"/>
      </w:tblPr>
      <w:tblGrid>
        <w:gridCol w:w="2417"/>
        <w:gridCol w:w="1351"/>
        <w:gridCol w:w="2356"/>
      </w:tblGrid>
      <w:tr w:rsidR="0019128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"/>
          <w:p w:rsidR="0019128B" w:rsidRDefault="005B1B1B">
            <w:pPr>
              <w:pStyle w:val="Compact"/>
            </w:pPr>
            <w:r>
              <w:rPr>
                <w:b/>
              </w:rPr>
              <w:t>Assessment Activity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9128B" w:rsidRDefault="005B1B1B">
            <w:pPr>
              <w:pStyle w:val="Compact"/>
            </w:pPr>
            <w:r>
              <w:rPr>
                <w:b/>
              </w:rPr>
              <w:t>Weighting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9128B" w:rsidRDefault="005B1B1B">
            <w:pPr>
              <w:pStyle w:val="Compact"/>
            </w:pPr>
            <w:r>
              <w:rPr>
                <w:b/>
              </w:rPr>
              <w:t>Learning Outcomes</w:t>
            </w:r>
          </w:p>
        </w:tc>
      </w:tr>
      <w:tr w:rsidR="0019128B"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Project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80%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All</w:t>
            </w:r>
          </w:p>
        </w:tc>
      </w:tr>
      <w:tr w:rsidR="0019128B"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Exam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20%</w:t>
            </w:r>
          </w:p>
        </w:tc>
        <w:tc>
          <w:tcPr>
            <w:tcW w:w="0" w:type="auto"/>
          </w:tcPr>
          <w:p w:rsidR="0019128B" w:rsidRDefault="005B1B1B">
            <w:pPr>
              <w:pStyle w:val="Compact"/>
            </w:pPr>
            <w:r>
              <w:t>All</w:t>
            </w:r>
          </w:p>
        </w:tc>
      </w:tr>
    </w:tbl>
    <w:p w:rsidR="0019128B" w:rsidRDefault="00AB2B40">
      <w:r>
        <w:pict>
          <v:rect id="_x0000_i1025" style="width:0;height:1.5pt" o:hralign="center" o:hrstd="t" o:hr="t"/>
        </w:pict>
      </w:r>
    </w:p>
    <w:p w:rsidR="0019128B" w:rsidRDefault="005B1B1B">
      <w:r>
        <w:t>http://creativecommons.org/licenses/by-sa/4.0/</w:t>
      </w:r>
    </w:p>
    <w:sectPr w:rsidR="0019128B" w:rsidSect="00AB2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Maggie Wells" w:date="2016-08-22T10:41:00Z" w:initials="MW">
    <w:p w:rsidR="005B1B1B" w:rsidRDefault="005B1B1B">
      <w:pPr>
        <w:pStyle w:val="CommentText"/>
      </w:pPr>
      <w:r>
        <w:rPr>
          <w:rStyle w:val="CommentReference"/>
        </w:rPr>
        <w:annotationRef/>
      </w:r>
      <w:r>
        <w:t>Could become one LO.  Plan and c</w:t>
      </w:r>
      <w:bookmarkStart w:id="7" w:name="_GoBack"/>
      <w:bookmarkEnd w:id="7"/>
      <w:r>
        <w:t xml:space="preserve">onstruct a privately hosted cloud service platform and operate network services within this platform. </w:t>
      </w:r>
    </w:p>
  </w:comment>
  <w:comment w:id="6" w:author="Patricia Haden" w:date="2016-09-07T11:41:00Z" w:initials="PH">
    <w:p w:rsidR="00534EB2" w:rsidRDefault="00534EB2">
      <w:pPr>
        <w:pStyle w:val="CommentText"/>
      </w:pPr>
      <w:r>
        <w:rPr>
          <w:rStyle w:val="CommentReference"/>
        </w:rPr>
        <w:annotationRef/>
      </w:r>
      <w:r>
        <w:t>Ok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6EFE79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2BD28A4"/>
    <w:multiLevelType w:val="multilevel"/>
    <w:tmpl w:val="9F18F0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CC7514"/>
    <w:multiLevelType w:val="multilevel"/>
    <w:tmpl w:val="7EE69D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4A09FDA"/>
    <w:multiLevelType w:val="multilevel"/>
    <w:tmpl w:val="66E00C6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gie Wells">
    <w15:presenceInfo w15:providerId="AD" w15:userId="S-1-5-21-2157508438-983018921-489459724-5451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0004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19128B"/>
    <w:rsid w:val="004E29B3"/>
    <w:rsid w:val="00534EB2"/>
    <w:rsid w:val="00590D07"/>
    <w:rsid w:val="005B1B1B"/>
    <w:rsid w:val="00784D58"/>
    <w:rsid w:val="008D6863"/>
    <w:rsid w:val="00AB2B40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AB2B40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AB2B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AB2B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AB2B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AB2B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AB2B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AB2B40"/>
    <w:pPr>
      <w:spacing w:before="36" w:after="36"/>
    </w:pPr>
  </w:style>
  <w:style w:type="paragraph" w:styleId="Title">
    <w:name w:val="Title"/>
    <w:basedOn w:val="Normal"/>
    <w:next w:val="Normal"/>
    <w:qFormat/>
    <w:rsid w:val="00AB2B4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AB2B40"/>
    <w:pPr>
      <w:keepNext/>
      <w:keepLines/>
      <w:jc w:val="center"/>
    </w:pPr>
  </w:style>
  <w:style w:type="paragraph" w:styleId="Date">
    <w:name w:val="Date"/>
    <w:next w:val="Normal"/>
    <w:qFormat/>
    <w:rsid w:val="00AB2B40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AB2B4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AB2B40"/>
  </w:style>
  <w:style w:type="paragraph" w:customStyle="1" w:styleId="DefinitionTerm">
    <w:name w:val="Definition Term"/>
    <w:basedOn w:val="Normal"/>
    <w:next w:val="Definition"/>
    <w:rsid w:val="00AB2B4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AB2B40"/>
  </w:style>
  <w:style w:type="paragraph" w:styleId="BodyText">
    <w:name w:val="Body Text"/>
    <w:basedOn w:val="Normal"/>
    <w:rsid w:val="00AB2B40"/>
    <w:pPr>
      <w:spacing w:after="120"/>
    </w:pPr>
  </w:style>
  <w:style w:type="paragraph" w:customStyle="1" w:styleId="TableCaption">
    <w:name w:val="Table Caption"/>
    <w:basedOn w:val="Normal"/>
    <w:rsid w:val="00AB2B40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AB2B40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AB2B40"/>
  </w:style>
  <w:style w:type="character" w:customStyle="1" w:styleId="VerbatimChar">
    <w:name w:val="Verbatim Char"/>
    <w:basedOn w:val="BodyTextChar"/>
    <w:link w:val="SourceCode"/>
    <w:rsid w:val="00AB2B40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AB2B40"/>
    <w:rPr>
      <w:vertAlign w:val="superscript"/>
    </w:rPr>
  </w:style>
  <w:style w:type="character" w:customStyle="1" w:styleId="Link">
    <w:name w:val="Link"/>
    <w:basedOn w:val="BodyTextChar"/>
    <w:rsid w:val="00AB2B40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AB2B40"/>
    <w:pPr>
      <w:wordWrap w:val="0"/>
    </w:pPr>
  </w:style>
  <w:style w:type="character" w:customStyle="1" w:styleId="KeywordTok">
    <w:name w:val="KeywordTok"/>
    <w:basedOn w:val="VerbatimChar"/>
    <w:rsid w:val="00AB2B40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AB2B40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AB2B40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AB2B40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AB2B40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AB2B40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AB2B40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AB2B40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sid w:val="00AB2B40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sid w:val="00AB2B40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sid w:val="00AB2B40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sid w:val="00AB2B40"/>
    <w:rPr>
      <w:rFonts w:ascii="Consolas" w:hAnsi="Consolas"/>
      <w:sz w:val="22"/>
    </w:rPr>
  </w:style>
  <w:style w:type="character" w:customStyle="1" w:styleId="ErrorTok">
    <w:name w:val="ErrorTok"/>
    <w:basedOn w:val="VerbatimChar"/>
    <w:rsid w:val="00AB2B40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AB2B40"/>
    <w:rPr>
      <w:rFonts w:ascii="Consolas" w:hAnsi="Consolas"/>
      <w:sz w:val="22"/>
    </w:rPr>
  </w:style>
  <w:style w:type="character" w:styleId="CommentReference">
    <w:name w:val="annotation reference"/>
    <w:basedOn w:val="DefaultParagraphFont"/>
    <w:semiHidden/>
    <w:unhideWhenUsed/>
    <w:rsid w:val="005B1B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B1B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B1B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B1B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B1B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5B1B1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B1B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899</Characters>
  <Application>Microsoft Office Word</Application>
  <DocSecurity>0</DocSecurity>
  <Lines>7</Lines>
  <Paragraphs>2</Paragraphs>
  <ScaleCrop>false</ScaleCrop>
  <Company>Otago Polytechnic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Patricia Haden</cp:lastModifiedBy>
  <cp:revision>3</cp:revision>
  <dcterms:created xsi:type="dcterms:W3CDTF">2016-08-21T22:41:00Z</dcterms:created>
  <dcterms:modified xsi:type="dcterms:W3CDTF">2016-09-06T23:41:00Z</dcterms:modified>
</cp:coreProperties>
</file>