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53" w:rsidRPr="003C080B" w:rsidRDefault="00B43B53" w:rsidP="00B43B53">
      <w:pPr>
        <w:pStyle w:val="Heading2"/>
      </w:pPr>
      <w:bookmarkStart w:id="0" w:name="_Toc433018311"/>
      <w:r>
        <w:t>Programming 2</w:t>
      </w:r>
      <w:bookmarkEnd w:id="0"/>
    </w:p>
    <w:tbl>
      <w:tblPr>
        <w:tblW w:w="0" w:type="auto"/>
        <w:tblLayout w:type="fixed"/>
        <w:tblCellMar>
          <w:top w:w="57" w:type="dxa"/>
          <w:left w:w="57" w:type="dxa"/>
          <w:bottom w:w="57" w:type="dxa"/>
          <w:right w:w="57" w:type="dxa"/>
        </w:tblCellMar>
        <w:tblLook w:val="0000"/>
      </w:tblPr>
      <w:tblGrid>
        <w:gridCol w:w="1548"/>
        <w:gridCol w:w="2195"/>
        <w:gridCol w:w="3780"/>
        <w:gridCol w:w="1322"/>
      </w:tblGrid>
      <w:tr w:rsidR="00B43B53" w:rsidRPr="003C080B" w:rsidTr="00545C48">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IN511001/IX511001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60</w:t>
            </w: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Level</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Credits</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90</w:t>
            </w:r>
          </w:p>
        </w:tc>
      </w:tr>
      <w:tr w:rsidR="00B43B53" w:rsidRPr="003C080B" w:rsidTr="00545C48">
        <w:trPr>
          <w:cantSplit/>
        </w:trPr>
        <w:tc>
          <w:tcPr>
            <w:tcW w:w="1548"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rPr>
              <w:t>Prerequisites</w:t>
            </w:r>
          </w:p>
        </w:tc>
        <w:tc>
          <w:tcPr>
            <w:tcW w:w="2195"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150</w:t>
            </w:r>
          </w:p>
        </w:tc>
      </w:tr>
      <w:tr w:rsidR="00B43B53" w:rsidRPr="003C080B" w:rsidTr="00545C48">
        <w:trPr>
          <w:cantSplit/>
        </w:trPr>
        <w:tc>
          <w:tcPr>
            <w:tcW w:w="88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IT115001</w:t>
            </w:r>
          </w:p>
          <w:p w:rsidR="00B43B53" w:rsidRPr="003C080B" w:rsidRDefault="00B43B53" w:rsidP="00545C48">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B43B53" w:rsidRPr="003C080B" w:rsidRDefault="00B43B53" w:rsidP="00B43B53">
      <w:pPr>
        <w:pStyle w:val="BodyTextIndent"/>
        <w:spacing w:before="240"/>
        <w:ind w:left="0"/>
        <w:rPr>
          <w:rFonts w:cs="Arial"/>
          <w:b/>
          <w:i/>
          <w:sz w:val="22"/>
          <w:szCs w:val="22"/>
        </w:rPr>
      </w:pPr>
      <w:r w:rsidRPr="003C080B">
        <w:rPr>
          <w:rFonts w:cs="Arial"/>
          <w:b/>
          <w:i/>
          <w:sz w:val="22"/>
          <w:szCs w:val="22"/>
        </w:rPr>
        <w:t>Aims</w:t>
      </w:r>
    </w:p>
    <w:p w:rsidR="00B43B53" w:rsidRPr="000B1CB4" w:rsidRDefault="00B43B53" w:rsidP="00B43B53">
      <w:pPr>
        <w:pStyle w:val="BodyTextIndent"/>
        <w:ind w:left="0"/>
        <w:rPr>
          <w:rFonts w:cs="Arial"/>
        </w:rPr>
      </w:pPr>
      <w:r>
        <w:rPr>
          <w:rFonts w:cs="Arial"/>
        </w:rPr>
        <w:t>To</w:t>
      </w:r>
      <w:r w:rsidRPr="000B1CB4">
        <w:rPr>
          <w:rFonts w:cs="Arial"/>
        </w:rPr>
        <w:t xml:space="preserve"> </w:t>
      </w:r>
      <w:ins w:id="1" w:author="Maggie Wells" w:date="2016-08-22T09:25:00Z">
        <w:r w:rsidR="00F87D25">
          <w:rPr>
            <w:rFonts w:cs="Arial"/>
          </w:rPr>
          <w:t xml:space="preserve">enable leaners to </w:t>
        </w:r>
      </w:ins>
      <w:r w:rsidRPr="000B1CB4">
        <w:rPr>
          <w:rFonts w:cs="Arial"/>
        </w:rPr>
        <w:t xml:space="preserve">build simple </w:t>
      </w:r>
      <w:r w:rsidR="001654BE">
        <w:rPr>
          <w:rFonts w:cs="Arial"/>
        </w:rPr>
        <w:t>object-oriented (</w:t>
      </w:r>
      <w:r w:rsidRPr="000B1CB4">
        <w:rPr>
          <w:rFonts w:cs="Arial"/>
        </w:rPr>
        <w:t>OO</w:t>
      </w:r>
      <w:r w:rsidR="001654BE">
        <w:rPr>
          <w:rFonts w:cs="Arial"/>
        </w:rPr>
        <w:t>)</w:t>
      </w:r>
      <w:r w:rsidRPr="000B1CB4">
        <w:rPr>
          <w:rFonts w:cs="Arial"/>
        </w:rPr>
        <w:t xml:space="preserve"> applications and </w:t>
      </w:r>
      <w:bookmarkStart w:id="2" w:name="_GoBack"/>
      <w:bookmarkEnd w:id="2"/>
      <w:del w:id="3" w:author="Maggie Wells" w:date="2016-08-22T09:25:00Z">
        <w:r w:rsidRPr="000B1CB4" w:rsidDel="00F87D25">
          <w:rPr>
            <w:rFonts w:cs="Arial"/>
          </w:rPr>
          <w:delText xml:space="preserve">learn </w:delText>
        </w:r>
      </w:del>
      <w:r w:rsidRPr="000B1CB4">
        <w:rPr>
          <w:rFonts w:cs="Arial"/>
        </w:rPr>
        <w:t>to identify situations that are most appropriate for OO implementation</w:t>
      </w:r>
      <w:r>
        <w:rPr>
          <w:rFonts w:cs="Arial"/>
        </w:rPr>
        <w:t xml:space="preserve">. </w:t>
      </w:r>
    </w:p>
    <w:p w:rsidR="00B43B53" w:rsidRPr="003C080B" w:rsidRDefault="00B43B53" w:rsidP="00B43B53">
      <w:pPr>
        <w:pStyle w:val="BodyTextIndent"/>
        <w:spacing w:before="240"/>
        <w:ind w:left="0"/>
        <w:rPr>
          <w:rFonts w:cs="Arial"/>
          <w:b/>
          <w:i/>
          <w:sz w:val="22"/>
          <w:szCs w:val="22"/>
        </w:rPr>
      </w:pPr>
      <w:r w:rsidRPr="003C080B">
        <w:rPr>
          <w:rFonts w:cs="Arial"/>
          <w:b/>
          <w:i/>
          <w:sz w:val="22"/>
          <w:szCs w:val="22"/>
        </w:rPr>
        <w:t>Learning Outcomes</w:t>
      </w:r>
    </w:p>
    <w:p w:rsidR="00B43B53" w:rsidRDefault="00B43B53" w:rsidP="00B43B53">
      <w:pPr>
        <w:pStyle w:val="BodyTextIndent"/>
        <w:spacing w:after="60"/>
        <w:ind w:left="0"/>
        <w:rPr>
          <w:rFonts w:cs="Arial"/>
        </w:rPr>
      </w:pPr>
      <w:r w:rsidRPr="003C080B">
        <w:rPr>
          <w:rFonts w:cs="Arial"/>
        </w:rPr>
        <w:t>At the successful completion of this course, students will be able to:</w:t>
      </w:r>
    </w:p>
    <w:p w:rsidR="00B43B53" w:rsidRPr="003E6B1B" w:rsidRDefault="001F53C7" w:rsidP="00B43B53">
      <w:pPr>
        <w:pStyle w:val="BodyTextIndent"/>
        <w:numPr>
          <w:ilvl w:val="0"/>
          <w:numId w:val="3"/>
        </w:numPr>
        <w:tabs>
          <w:tab w:val="clear" w:pos="851"/>
          <w:tab w:val="left" w:pos="567"/>
        </w:tabs>
        <w:ind w:left="567" w:hanging="567"/>
        <w:rPr>
          <w:rFonts w:cs="Arial"/>
        </w:rPr>
      </w:pPr>
      <w:commentRangeStart w:id="4"/>
      <w:r>
        <w:rPr>
          <w:rFonts w:cs="Arial"/>
        </w:rPr>
        <w:t>D</w:t>
      </w:r>
      <w:r w:rsidR="00B43B53" w:rsidRPr="003E6B1B">
        <w:rPr>
          <w:rFonts w:cs="Arial"/>
        </w:rPr>
        <w:t>evelo</w:t>
      </w:r>
      <w:r w:rsidR="00B43B53">
        <w:rPr>
          <w:rFonts w:cs="Arial"/>
        </w:rPr>
        <w:t xml:space="preserve">p interactive, event-driven </w:t>
      </w:r>
      <w:commentRangeStart w:id="5"/>
      <w:r w:rsidR="00B43B53">
        <w:rPr>
          <w:rFonts w:cs="Arial"/>
        </w:rPr>
        <w:t>applications</w:t>
      </w:r>
      <w:commentRangeEnd w:id="5"/>
      <w:r w:rsidR="00650231">
        <w:rPr>
          <w:rStyle w:val="CommentReference"/>
        </w:rPr>
        <w:commentReference w:id="5"/>
      </w:r>
      <w:r w:rsidR="00B43B53">
        <w:rPr>
          <w:rFonts w:cs="Arial"/>
        </w:rPr>
        <w:t>.</w:t>
      </w:r>
      <w:commentRangeEnd w:id="4"/>
      <w:r w:rsidR="00F87D25">
        <w:rPr>
          <w:rStyle w:val="CommentReference"/>
        </w:rPr>
        <w:commentReference w:id="4"/>
      </w:r>
    </w:p>
    <w:p w:rsidR="00B43B53" w:rsidRPr="003E6B1B" w:rsidRDefault="00B43B53" w:rsidP="00B43B53">
      <w:pPr>
        <w:pStyle w:val="BodyTextIndent"/>
        <w:numPr>
          <w:ilvl w:val="0"/>
          <w:numId w:val="3"/>
        </w:numPr>
        <w:tabs>
          <w:tab w:val="clear" w:pos="851"/>
          <w:tab w:val="left" w:pos="567"/>
        </w:tabs>
        <w:ind w:left="567" w:hanging="567"/>
        <w:rPr>
          <w:rFonts w:cs="Arial"/>
        </w:rPr>
      </w:pPr>
      <w:r w:rsidRPr="003E6B1B">
        <w:rPr>
          <w:rFonts w:cs="Arial"/>
        </w:rPr>
        <w:t>Declare and implement user-defined classes as part of an object-oriented implementation.</w:t>
      </w:r>
    </w:p>
    <w:p w:rsidR="00B43B53" w:rsidRPr="003E6B1B" w:rsidRDefault="001F53C7" w:rsidP="00B43B53">
      <w:pPr>
        <w:pStyle w:val="BodyTextIndent"/>
        <w:numPr>
          <w:ilvl w:val="0"/>
          <w:numId w:val="3"/>
        </w:numPr>
        <w:tabs>
          <w:tab w:val="clear" w:pos="851"/>
          <w:tab w:val="left" w:pos="567"/>
        </w:tabs>
        <w:ind w:left="567" w:hanging="567"/>
        <w:rPr>
          <w:rFonts w:cs="Arial"/>
        </w:rPr>
      </w:pPr>
      <w:r>
        <w:rPr>
          <w:rFonts w:cs="Arial"/>
        </w:rPr>
        <w:t>Implement applications which incorporate</w:t>
      </w:r>
      <w:r w:rsidR="00B43B53">
        <w:rPr>
          <w:rFonts w:cs="Arial"/>
        </w:rPr>
        <w:t xml:space="preserve"> </w:t>
      </w:r>
      <w:r>
        <w:rPr>
          <w:rFonts w:cs="Arial"/>
        </w:rPr>
        <w:t>the basic principles of o</w:t>
      </w:r>
      <w:r w:rsidR="00B43B53" w:rsidRPr="003E6B1B">
        <w:rPr>
          <w:rFonts w:cs="Arial"/>
        </w:rPr>
        <w:t>bject-</w:t>
      </w:r>
      <w:r>
        <w:rPr>
          <w:rFonts w:cs="Arial"/>
        </w:rPr>
        <w:t>o</w:t>
      </w:r>
      <w:r w:rsidR="00B43B53" w:rsidRPr="003E6B1B">
        <w:rPr>
          <w:rFonts w:cs="Arial"/>
        </w:rPr>
        <w:t>riented analysis, design</w:t>
      </w:r>
      <w:r>
        <w:rPr>
          <w:rFonts w:cs="Arial"/>
        </w:rPr>
        <w:t>,</w:t>
      </w:r>
      <w:r w:rsidR="00B43B53" w:rsidRPr="003E6B1B">
        <w:rPr>
          <w:rFonts w:cs="Arial"/>
        </w:rPr>
        <w:t xml:space="preserve"> and programming, </w:t>
      </w:r>
      <w:commentRangeStart w:id="6"/>
      <w:r w:rsidR="00B43B53" w:rsidRPr="003E6B1B">
        <w:rPr>
          <w:rFonts w:cs="Arial"/>
        </w:rPr>
        <w:t>including encapsulation, inheritance</w:t>
      </w:r>
      <w:r>
        <w:rPr>
          <w:rFonts w:cs="Arial"/>
        </w:rPr>
        <w:t>,</w:t>
      </w:r>
      <w:r w:rsidR="00B43B53" w:rsidRPr="003E6B1B">
        <w:rPr>
          <w:rFonts w:cs="Arial"/>
        </w:rPr>
        <w:t xml:space="preserve"> and </w:t>
      </w:r>
      <w:commentRangeStart w:id="7"/>
      <w:r w:rsidR="00B43B53" w:rsidRPr="003E6B1B">
        <w:rPr>
          <w:rFonts w:cs="Arial"/>
        </w:rPr>
        <w:t>polymorphism</w:t>
      </w:r>
      <w:commentRangeEnd w:id="7"/>
      <w:r w:rsidR="00650231">
        <w:rPr>
          <w:rStyle w:val="CommentReference"/>
        </w:rPr>
        <w:commentReference w:id="7"/>
      </w:r>
      <w:r w:rsidR="00B43B53" w:rsidRPr="003E6B1B">
        <w:rPr>
          <w:rFonts w:cs="Arial"/>
        </w:rPr>
        <w:t>.</w:t>
      </w:r>
      <w:commentRangeEnd w:id="6"/>
      <w:r w:rsidR="00F87D25">
        <w:rPr>
          <w:rStyle w:val="CommentReference"/>
        </w:rPr>
        <w:commentReference w:id="6"/>
      </w:r>
    </w:p>
    <w:p w:rsidR="00B43B53" w:rsidRPr="003C080B" w:rsidRDefault="00B43B53" w:rsidP="00B43B53">
      <w:pPr>
        <w:pStyle w:val="BodyTextIndent"/>
        <w:numPr>
          <w:ilvl w:val="0"/>
          <w:numId w:val="3"/>
        </w:numPr>
        <w:tabs>
          <w:tab w:val="clear" w:pos="851"/>
          <w:tab w:val="left" w:pos="567"/>
        </w:tabs>
        <w:ind w:left="567" w:hanging="567"/>
        <w:rPr>
          <w:rFonts w:cs="Arial"/>
        </w:rPr>
      </w:pPr>
      <w:r>
        <w:rPr>
          <w:rFonts w:cs="Arial"/>
        </w:rPr>
        <w:t xml:space="preserve">Demonstrate </w:t>
      </w:r>
      <w:r w:rsidR="001654BE">
        <w:rPr>
          <w:rFonts w:cs="Arial"/>
        </w:rPr>
        <w:t>robust</w:t>
      </w:r>
      <w:r w:rsidRPr="003E6B1B">
        <w:rPr>
          <w:rFonts w:cs="Arial"/>
        </w:rPr>
        <w:t xml:space="preserve"> programming practices independent of language or </w:t>
      </w:r>
      <w:r w:rsidR="001654BE">
        <w:rPr>
          <w:rFonts w:cs="Arial"/>
        </w:rPr>
        <w:t>paradigm</w:t>
      </w:r>
      <w:r w:rsidRPr="003E6B1B">
        <w:rPr>
          <w:rFonts w:cs="Arial"/>
        </w:rPr>
        <w:t>.</w:t>
      </w:r>
    </w:p>
    <w:p w:rsidR="00B43B53" w:rsidRPr="003C080B" w:rsidRDefault="00B43B53" w:rsidP="00B43B5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43B53" w:rsidRPr="003C080B" w:rsidRDefault="00B43B53" w:rsidP="00B43B53">
      <w:pPr>
        <w:pStyle w:val="BodyTextIndent"/>
        <w:ind w:left="0"/>
        <w:rPr>
          <w:rFonts w:cs="Arial"/>
          <w:b/>
          <w:i/>
          <w:sz w:val="22"/>
          <w:szCs w:val="22"/>
        </w:rPr>
      </w:pPr>
      <w:r w:rsidRPr="000B1CB4">
        <w:rPr>
          <w:rFonts w:cs="Arial"/>
        </w:rPr>
        <w:t xml:space="preserve">IN511001 is a second programming course </w:t>
      </w:r>
      <w:r>
        <w:rPr>
          <w:rFonts w:cs="Arial"/>
        </w:rPr>
        <w:t xml:space="preserve">with a focus on </w:t>
      </w:r>
      <w:r w:rsidR="00B117F1">
        <w:rPr>
          <w:rFonts w:cs="Arial"/>
        </w:rPr>
        <w:t>o</w:t>
      </w:r>
      <w:r>
        <w:rPr>
          <w:rFonts w:cs="Arial"/>
        </w:rPr>
        <w:t>bject</w:t>
      </w:r>
      <w:r w:rsidR="00B117F1">
        <w:rPr>
          <w:rFonts w:cs="Arial"/>
        </w:rPr>
        <w:t>-o</w:t>
      </w:r>
      <w:r>
        <w:rPr>
          <w:rFonts w:cs="Arial"/>
        </w:rPr>
        <w:t xml:space="preserve">riented </w:t>
      </w:r>
      <w:r w:rsidRPr="000B1CB4">
        <w:rPr>
          <w:rFonts w:cs="Arial"/>
        </w:rPr>
        <w:t>programming, and as such uses a</w:t>
      </w:r>
      <w:r>
        <w:rPr>
          <w:rFonts w:cs="Arial"/>
        </w:rPr>
        <w:t>n</w:t>
      </w:r>
      <w:r w:rsidRPr="000B1CB4">
        <w:rPr>
          <w:rFonts w:cs="Arial"/>
        </w:rPr>
        <w:t xml:space="preserve"> object oriented programming language and development environment</w:t>
      </w:r>
      <w:r>
        <w:rPr>
          <w:rFonts w:cs="Arial"/>
        </w:rPr>
        <w:t>.</w:t>
      </w:r>
    </w:p>
    <w:p w:rsidR="00B43B53" w:rsidRPr="003C080B" w:rsidRDefault="00B43B53" w:rsidP="00B43B53">
      <w:pPr>
        <w:numPr>
          <w:ilvl w:val="0"/>
          <w:numId w:val="2"/>
        </w:numPr>
        <w:tabs>
          <w:tab w:val="clear" w:pos="360"/>
          <w:tab w:val="num" w:pos="426"/>
        </w:tabs>
        <w:spacing w:after="60"/>
        <w:ind w:left="426" w:hanging="426"/>
        <w:rPr>
          <w:rFonts w:cs="Arial"/>
        </w:rPr>
      </w:pPr>
      <w:r>
        <w:rPr>
          <w:rFonts w:cs="Arial"/>
        </w:rPr>
        <w:t>Problem analysis and program design</w:t>
      </w:r>
    </w:p>
    <w:p w:rsidR="00B43B53" w:rsidRDefault="00B43B53" w:rsidP="00B43B53">
      <w:pPr>
        <w:numPr>
          <w:ilvl w:val="0"/>
          <w:numId w:val="2"/>
        </w:numPr>
        <w:tabs>
          <w:tab w:val="clear" w:pos="360"/>
          <w:tab w:val="num" w:pos="426"/>
        </w:tabs>
        <w:spacing w:after="60"/>
        <w:ind w:left="426" w:hanging="426"/>
        <w:rPr>
          <w:rFonts w:cs="Arial"/>
        </w:rPr>
      </w:pPr>
      <w:r>
        <w:rPr>
          <w:rFonts w:cs="Arial"/>
        </w:rPr>
        <w:t>Programming event-driven applications using primitive controls</w:t>
      </w:r>
    </w:p>
    <w:p w:rsidR="00B43B53" w:rsidRDefault="00B43B53" w:rsidP="00B43B53">
      <w:pPr>
        <w:numPr>
          <w:ilvl w:val="0"/>
          <w:numId w:val="2"/>
        </w:numPr>
        <w:tabs>
          <w:tab w:val="clear" w:pos="360"/>
          <w:tab w:val="num" w:pos="426"/>
        </w:tabs>
        <w:spacing w:after="60"/>
        <w:ind w:left="426" w:hanging="426"/>
        <w:rPr>
          <w:rFonts w:cs="Arial"/>
        </w:rPr>
      </w:pPr>
      <w:r>
        <w:rPr>
          <w:rFonts w:cs="Arial"/>
        </w:rPr>
        <w:t>Logic of basic algorithms</w:t>
      </w:r>
    </w:p>
    <w:p w:rsidR="00B43B53" w:rsidRDefault="00B43B53" w:rsidP="00B43B53">
      <w:pPr>
        <w:numPr>
          <w:ilvl w:val="0"/>
          <w:numId w:val="2"/>
        </w:numPr>
        <w:tabs>
          <w:tab w:val="clear" w:pos="360"/>
          <w:tab w:val="num" w:pos="426"/>
        </w:tabs>
        <w:spacing w:after="60"/>
        <w:ind w:left="426" w:hanging="426"/>
        <w:rPr>
          <w:rFonts w:cs="Arial"/>
        </w:rPr>
      </w:pPr>
      <w:r>
        <w:rPr>
          <w:rFonts w:cs="Arial"/>
        </w:rPr>
        <w:t>Use of core complex data structures</w:t>
      </w:r>
    </w:p>
    <w:p w:rsidR="00B43B53" w:rsidRDefault="00B43B53" w:rsidP="00B43B53">
      <w:pPr>
        <w:numPr>
          <w:ilvl w:val="0"/>
          <w:numId w:val="2"/>
        </w:numPr>
        <w:tabs>
          <w:tab w:val="clear" w:pos="360"/>
          <w:tab w:val="num" w:pos="426"/>
        </w:tabs>
        <w:spacing w:after="60"/>
        <w:ind w:left="426" w:hanging="426"/>
        <w:rPr>
          <w:rFonts w:cs="Arial"/>
        </w:rPr>
      </w:pPr>
      <w:r>
        <w:rPr>
          <w:rFonts w:cs="Arial"/>
        </w:rPr>
        <w:t>Object-oriented programming including encapsulation, inheritance, code reuse and polymorphism</w:t>
      </w:r>
    </w:p>
    <w:p w:rsidR="00B43B53" w:rsidRDefault="00B43B53" w:rsidP="00B43B53">
      <w:pPr>
        <w:numPr>
          <w:ilvl w:val="0"/>
          <w:numId w:val="2"/>
        </w:numPr>
        <w:tabs>
          <w:tab w:val="clear" w:pos="360"/>
          <w:tab w:val="num" w:pos="426"/>
        </w:tabs>
        <w:spacing w:after="60"/>
        <w:ind w:left="426" w:hanging="426"/>
        <w:rPr>
          <w:rFonts w:cs="Arial"/>
        </w:rPr>
      </w:pPr>
      <w:r>
        <w:rPr>
          <w:rFonts w:cs="Arial"/>
        </w:rPr>
        <w:t>Principles of good class design</w:t>
      </w:r>
    </w:p>
    <w:p w:rsidR="001654BE" w:rsidRDefault="001654BE" w:rsidP="00B43B53">
      <w:pPr>
        <w:numPr>
          <w:ilvl w:val="0"/>
          <w:numId w:val="2"/>
        </w:numPr>
        <w:tabs>
          <w:tab w:val="clear" w:pos="360"/>
          <w:tab w:val="num" w:pos="426"/>
        </w:tabs>
        <w:spacing w:after="60"/>
        <w:ind w:left="426" w:hanging="426"/>
        <w:rPr>
          <w:rFonts w:cs="Arial"/>
        </w:rPr>
      </w:pPr>
      <w:r>
        <w:rPr>
          <w:rFonts w:cs="Arial"/>
        </w:rPr>
        <w:t>Graphical User Interfaces (GUI)</w:t>
      </w:r>
    </w:p>
    <w:p w:rsidR="00B43B53" w:rsidRPr="003C080B" w:rsidRDefault="00B43B53" w:rsidP="00B43B53">
      <w:pPr>
        <w:pStyle w:val="BodyTextInden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B43B53" w:rsidRPr="00DC1176" w:rsidTr="00545C48">
        <w:trPr>
          <w:tblHeader/>
        </w:trPr>
        <w:tc>
          <w:tcPr>
            <w:tcW w:w="4917"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Assessment Activity</w:t>
            </w:r>
          </w:p>
        </w:tc>
        <w:tc>
          <w:tcPr>
            <w:tcW w:w="1260" w:type="dxa"/>
            <w:shd w:val="clear" w:color="auto" w:fill="auto"/>
          </w:tcPr>
          <w:p w:rsidR="00B43B53" w:rsidRPr="00DC1176" w:rsidRDefault="00B43B53" w:rsidP="00545C48">
            <w:pPr>
              <w:pStyle w:val="BodyTextIndent"/>
              <w:keepLines/>
              <w:spacing w:after="0"/>
              <w:ind w:left="0"/>
              <w:jc w:val="center"/>
              <w:rPr>
                <w:rFonts w:cs="Arial"/>
                <w:b/>
              </w:rPr>
            </w:pPr>
            <w:r w:rsidRPr="00DC1176">
              <w:rPr>
                <w:rFonts w:cs="Arial"/>
                <w:b/>
              </w:rPr>
              <w:t>Weighting</w:t>
            </w:r>
          </w:p>
        </w:tc>
        <w:tc>
          <w:tcPr>
            <w:tcW w:w="2152"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Learning Outcomes</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Pr>
                <w:rFonts w:cs="Arial"/>
              </w:rPr>
              <w:t>Programming projects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60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Theory examination</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30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Classroom Tasks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sidRPr="00DC1176">
              <w:rPr>
                <w:rFonts w:cs="Arial"/>
              </w:rPr>
              <w:t>10%</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bl>
    <w:p w:rsidR="00B43B53" w:rsidRPr="00680692" w:rsidRDefault="00B43B53" w:rsidP="00B43B53">
      <w:pPr>
        <w:pStyle w:val="BodyTextIndent"/>
        <w:spacing w:before="240"/>
        <w:ind w:left="0"/>
        <w:rPr>
          <w:rFonts w:cs="Arial"/>
          <w:b/>
          <w:i/>
          <w:sz w:val="22"/>
          <w:szCs w:val="22"/>
        </w:rPr>
      </w:pPr>
      <w:r w:rsidRPr="00680692">
        <w:rPr>
          <w:rFonts w:cs="Arial"/>
          <w:b/>
          <w:i/>
          <w:sz w:val="22"/>
          <w:szCs w:val="22"/>
        </w:rPr>
        <w:t>Resources:</w:t>
      </w:r>
    </w:p>
    <w:p w:rsidR="00B43B53" w:rsidRDefault="00B43B53" w:rsidP="00B43B53">
      <w:pPr>
        <w:pStyle w:val="BodyTextIndent"/>
        <w:ind w:left="0"/>
        <w:rPr>
          <w:rFonts w:cs="Arial"/>
        </w:rPr>
      </w:pPr>
      <w:r>
        <w:rPr>
          <w:rFonts w:cs="Arial"/>
        </w:rPr>
        <w:t>Recommended Textbook</w:t>
      </w:r>
    </w:p>
    <w:p w:rsidR="00890A38" w:rsidRPr="00C23FA8" w:rsidRDefault="00B43B53" w:rsidP="00B43B53">
      <w:pPr>
        <w:spacing w:line="240" w:lineRule="auto"/>
        <w:rPr>
          <w:rFonts w:cs="Arial"/>
        </w:rPr>
      </w:pPr>
      <w:r>
        <w:rPr>
          <w:rFonts w:cs="Arial"/>
        </w:rPr>
        <w:t xml:space="preserve">Stellman, A., &amp; Greene, J. (2010). </w:t>
      </w:r>
      <w:r w:rsidRPr="00E35379">
        <w:rPr>
          <w:rFonts w:cs="Arial"/>
          <w:i/>
        </w:rPr>
        <w:t>Head first C#.</w:t>
      </w:r>
      <w:r>
        <w:rPr>
          <w:rFonts w:cs="Arial"/>
        </w:rPr>
        <w:t xml:space="preserve"> (2</w:t>
      </w:r>
      <w:r w:rsidRPr="00E35379">
        <w:rPr>
          <w:rFonts w:cs="Arial"/>
          <w:vertAlign w:val="superscript"/>
        </w:rPr>
        <w:t>nd</w:t>
      </w:r>
      <w:r>
        <w:rPr>
          <w:rFonts w:cs="Arial"/>
        </w:rPr>
        <w:t xml:space="preserve"> ed.). Sebastopol, CA: O’Reilly.</w:t>
      </w: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Patricia Haden" w:date="2016-09-07T10:44:00Z" w:initials="PH">
    <w:p w:rsidR="00650231" w:rsidRDefault="00650231">
      <w:pPr>
        <w:pStyle w:val="CommentText"/>
      </w:pPr>
      <w:r>
        <w:rPr>
          <w:rStyle w:val="CommentReference"/>
        </w:rPr>
        <w:annotationRef/>
      </w:r>
      <w:r>
        <w:t>Not really. 2 could happen in a context other than 1</w:t>
      </w:r>
    </w:p>
  </w:comment>
  <w:comment w:id="4" w:author="Maggie Wells" w:date="2016-08-22T09:24:00Z" w:initials="MW">
    <w:p w:rsidR="00F87D25" w:rsidRDefault="00F87D25">
      <w:pPr>
        <w:pStyle w:val="CommentText"/>
      </w:pPr>
      <w:r>
        <w:rPr>
          <w:rStyle w:val="CommentReference"/>
        </w:rPr>
        <w:annotationRef/>
      </w:r>
      <w:r>
        <w:t>Could this be subsumed in LO3? Develop and implement…</w:t>
      </w:r>
    </w:p>
  </w:comment>
  <w:comment w:id="7" w:author="Patricia Haden" w:date="2016-09-07T10:45:00Z" w:initials="PH">
    <w:p w:rsidR="00650231" w:rsidRDefault="00650231">
      <w:pPr>
        <w:pStyle w:val="CommentText"/>
      </w:pPr>
      <w:r>
        <w:rPr>
          <w:rStyle w:val="CommentReference"/>
        </w:rPr>
        <w:annotationRef/>
      </w:r>
      <w:r>
        <w:t>Yes. Essential. Specifically dictates critical content elements and distinguishes it from possible other papers which would be teaching a different paradigm.</w:t>
      </w:r>
    </w:p>
  </w:comment>
  <w:comment w:id="6" w:author="Maggie Wells" w:date="2016-08-22T09:23:00Z" w:initials="MW">
    <w:p w:rsidR="00F87D25" w:rsidRDefault="00F87D25">
      <w:pPr>
        <w:pStyle w:val="CommentText"/>
      </w:pPr>
      <w:r>
        <w:rPr>
          <w:rStyle w:val="CommentReference"/>
        </w:rPr>
        <w:annotationRef/>
      </w:r>
      <w:r>
        <w:t>Does this need to be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2967A8" w15:done="0"/>
  <w15:commentEx w15:paraId="227A7FA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757" w:rsidRDefault="00D92757" w:rsidP="00C23FA8">
      <w:pPr>
        <w:spacing w:line="240" w:lineRule="auto"/>
      </w:pPr>
      <w:r>
        <w:separator/>
      </w:r>
    </w:p>
  </w:endnote>
  <w:endnote w:type="continuationSeparator" w:id="0">
    <w:p w:rsidR="00D92757" w:rsidRDefault="00D92757"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757" w:rsidRDefault="00D92757" w:rsidP="00C23FA8">
      <w:pPr>
        <w:spacing w:line="240" w:lineRule="auto"/>
      </w:pPr>
      <w:r>
        <w:separator/>
      </w:r>
    </w:p>
  </w:footnote>
  <w:footnote w:type="continuationSeparator" w:id="0">
    <w:p w:rsidR="00D92757" w:rsidRDefault="00D92757"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F7A13DB"/>
    <w:multiLevelType w:val="hybridMultilevel"/>
    <w:tmpl w:val="E37CC468"/>
    <w:lvl w:ilvl="0" w:tplc="5A2002F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B43B53"/>
    <w:rsid w:val="000C4940"/>
    <w:rsid w:val="001654BE"/>
    <w:rsid w:val="001F53C7"/>
    <w:rsid w:val="00223D9F"/>
    <w:rsid w:val="00650231"/>
    <w:rsid w:val="00890A38"/>
    <w:rsid w:val="00B117F1"/>
    <w:rsid w:val="00B43B53"/>
    <w:rsid w:val="00C23FA8"/>
    <w:rsid w:val="00C328FC"/>
    <w:rsid w:val="00D92757"/>
    <w:rsid w:val="00F87D2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43B5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43B5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43B5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B43B53"/>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43B53"/>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43B53"/>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43B5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43B53"/>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F87D25"/>
    <w:rPr>
      <w:sz w:val="16"/>
      <w:szCs w:val="16"/>
    </w:rPr>
  </w:style>
  <w:style w:type="paragraph" w:styleId="CommentText">
    <w:name w:val="annotation text"/>
    <w:basedOn w:val="Normal"/>
    <w:link w:val="CommentTextChar"/>
    <w:uiPriority w:val="99"/>
    <w:semiHidden/>
    <w:unhideWhenUsed/>
    <w:rsid w:val="00F87D25"/>
    <w:pPr>
      <w:spacing w:line="240" w:lineRule="auto"/>
    </w:pPr>
  </w:style>
  <w:style w:type="character" w:customStyle="1" w:styleId="CommentTextChar">
    <w:name w:val="Comment Text Char"/>
    <w:basedOn w:val="DefaultParagraphFont"/>
    <w:link w:val="CommentText"/>
    <w:uiPriority w:val="99"/>
    <w:semiHidden/>
    <w:rsid w:val="00F87D25"/>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F87D25"/>
    <w:rPr>
      <w:b/>
      <w:bCs/>
    </w:rPr>
  </w:style>
  <w:style w:type="character" w:customStyle="1" w:styleId="CommentSubjectChar">
    <w:name w:val="Comment Subject Char"/>
    <w:basedOn w:val="CommentTextChar"/>
    <w:link w:val="CommentSubject"/>
    <w:uiPriority w:val="99"/>
    <w:semiHidden/>
    <w:rsid w:val="00F87D25"/>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F87D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25"/>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F3AD0C-4552-4798-A71C-D319E821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Patricia Haden</cp:lastModifiedBy>
  <cp:revision>6</cp:revision>
  <dcterms:created xsi:type="dcterms:W3CDTF">2016-04-10T22:43:00Z</dcterms:created>
  <dcterms:modified xsi:type="dcterms:W3CDTF">2016-09-06T22:45:00Z</dcterms:modified>
</cp:coreProperties>
</file>