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86C" w:rsidRDefault="00FA486C" w:rsidP="00FA486C">
      <w:pPr>
        <w:pStyle w:val="Heading2"/>
      </w:pPr>
      <w:bookmarkStart w:id="0" w:name="_Toc388526596"/>
      <w:r>
        <w:t>Professional Practice for Information Technology</w:t>
      </w:r>
      <w:bookmarkEnd w:id="0"/>
    </w:p>
    <w:p w:rsidR="00FA486C" w:rsidRDefault="00FA486C" w:rsidP="00FA486C">
      <w:pPr>
        <w:pStyle w:val="BodyTextIndent"/>
        <w:tabs>
          <w:tab w:val="left" w:pos="720"/>
        </w:tabs>
        <w:spacing w:after="0"/>
        <w:ind w:left="0"/>
        <w:rPr>
          <w:rFonts w:cs="Arial"/>
          <w:i/>
          <w:sz w:val="16"/>
          <w:szCs w:val="16"/>
        </w:rPr>
      </w:pPr>
      <w:r>
        <w:rPr>
          <w:rFonts w:cs="Arial"/>
          <w:i/>
          <w:sz w:val="16"/>
          <w:szCs w:val="16"/>
        </w:rPr>
        <w:t>[Note referred to as Professional Practice 1 in section 4.3.1 Programme Structure]</w:t>
      </w:r>
    </w:p>
    <w:tbl>
      <w:tblPr>
        <w:tblW w:w="0" w:type="auto"/>
        <w:tblLayout w:type="fixed"/>
        <w:tblCellMar>
          <w:top w:w="57" w:type="dxa"/>
          <w:left w:w="57" w:type="dxa"/>
          <w:bottom w:w="57" w:type="dxa"/>
          <w:right w:w="57" w:type="dxa"/>
        </w:tblCellMar>
        <w:tblLook w:val="04A0"/>
      </w:tblPr>
      <w:tblGrid>
        <w:gridCol w:w="1548"/>
        <w:gridCol w:w="1440"/>
        <w:gridCol w:w="3780"/>
        <w:gridCol w:w="1322"/>
      </w:tblGrid>
      <w:tr w:rsidR="00FA486C" w:rsidTr="00FA486C">
        <w:trPr>
          <w:cantSplit/>
        </w:trPr>
        <w:tc>
          <w:tcPr>
            <w:tcW w:w="1548" w:type="dxa"/>
            <w:tcBorders>
              <w:top w:val="single" w:sz="2" w:space="0" w:color="000000"/>
              <w:left w:val="single" w:sz="2" w:space="0" w:color="000000"/>
              <w:bottom w:val="single" w:sz="2" w:space="0" w:color="000000"/>
              <w:right w:val="nil"/>
            </w:tcBorders>
            <w:vAlign w:val="center"/>
            <w:hideMark/>
          </w:tcPr>
          <w:p w:rsidR="00FA486C" w:rsidRDefault="00FA486C">
            <w:pPr>
              <w:pStyle w:val="BodyTextIndent"/>
              <w:tabs>
                <w:tab w:val="left" w:pos="720"/>
              </w:tabs>
              <w:spacing w:after="0"/>
              <w:ind w:left="0"/>
              <w:rPr>
                <w:rFonts w:cs="Arial"/>
                <w:i/>
              </w:rPr>
            </w:pPr>
            <w:r>
              <w:rPr>
                <w:rFonts w:cs="Arial"/>
                <w:i/>
              </w:rPr>
              <w:t>SMS Code</w:t>
            </w:r>
          </w:p>
        </w:tc>
        <w:tc>
          <w:tcPr>
            <w:tcW w:w="1440" w:type="dxa"/>
            <w:tcBorders>
              <w:top w:val="single" w:sz="2" w:space="0" w:color="000000"/>
              <w:left w:val="single" w:sz="2" w:space="0" w:color="000000"/>
              <w:bottom w:val="single" w:sz="2" w:space="0" w:color="000000"/>
              <w:right w:val="single" w:sz="2" w:space="0" w:color="000000"/>
            </w:tcBorders>
            <w:vAlign w:val="center"/>
            <w:hideMark/>
          </w:tcPr>
          <w:p w:rsidR="00FA486C" w:rsidRDefault="00FA486C">
            <w:pPr>
              <w:pStyle w:val="BodyTextIndent"/>
              <w:tabs>
                <w:tab w:val="left" w:pos="720"/>
              </w:tabs>
              <w:spacing w:after="0"/>
              <w:ind w:left="0"/>
              <w:rPr>
                <w:rFonts w:cs="Arial"/>
                <w:i/>
              </w:rPr>
            </w:pPr>
            <w:r>
              <w:rPr>
                <w:rFonts w:cs="Arial"/>
              </w:rPr>
              <w:t>IN501001</w:t>
            </w:r>
          </w:p>
        </w:tc>
        <w:tc>
          <w:tcPr>
            <w:tcW w:w="3780" w:type="dxa"/>
            <w:tcBorders>
              <w:top w:val="single" w:sz="2" w:space="0" w:color="000000"/>
              <w:left w:val="single" w:sz="2" w:space="0" w:color="000000"/>
              <w:bottom w:val="single" w:sz="2" w:space="0" w:color="000000"/>
              <w:right w:val="single" w:sz="2" w:space="0" w:color="000000"/>
            </w:tcBorders>
            <w:vAlign w:val="center"/>
            <w:hideMark/>
          </w:tcPr>
          <w:p w:rsidR="00FA486C" w:rsidRDefault="00FA486C">
            <w:pPr>
              <w:pStyle w:val="BodyTextIndent"/>
              <w:tabs>
                <w:tab w:val="left" w:pos="720"/>
              </w:tabs>
              <w:spacing w:after="0"/>
              <w:ind w:left="0"/>
              <w:rPr>
                <w:rFonts w:cs="Arial"/>
                <w:i/>
              </w:rPr>
            </w:pPr>
            <w:r>
              <w:rPr>
                <w:rFonts w:cs="Arial"/>
                <w:i/>
              </w:rPr>
              <w:t>Directed Learning hours</w:t>
            </w:r>
          </w:p>
        </w:tc>
        <w:tc>
          <w:tcPr>
            <w:tcW w:w="1322" w:type="dxa"/>
            <w:tcBorders>
              <w:top w:val="single" w:sz="2" w:space="0" w:color="000000"/>
              <w:left w:val="single" w:sz="2" w:space="0" w:color="000000"/>
              <w:bottom w:val="single" w:sz="2" w:space="0" w:color="000000"/>
              <w:right w:val="single" w:sz="2" w:space="0" w:color="000000"/>
            </w:tcBorders>
            <w:vAlign w:val="center"/>
            <w:hideMark/>
          </w:tcPr>
          <w:p w:rsidR="00FA486C" w:rsidRDefault="00FA486C">
            <w:pPr>
              <w:pStyle w:val="BodyTextIndent"/>
              <w:tabs>
                <w:tab w:val="left" w:pos="720"/>
              </w:tabs>
              <w:spacing w:after="0"/>
              <w:ind w:left="0"/>
              <w:rPr>
                <w:rFonts w:cs="Arial"/>
                <w:i/>
              </w:rPr>
            </w:pPr>
            <w:r>
              <w:rPr>
                <w:rFonts w:cs="Arial"/>
              </w:rPr>
              <w:t>60</w:t>
            </w:r>
          </w:p>
        </w:tc>
      </w:tr>
      <w:tr w:rsidR="00FA486C" w:rsidTr="00FA486C">
        <w:trPr>
          <w:cantSplit/>
        </w:trPr>
        <w:tc>
          <w:tcPr>
            <w:tcW w:w="1548" w:type="dxa"/>
            <w:tcBorders>
              <w:top w:val="nil"/>
              <w:left w:val="single" w:sz="2" w:space="0" w:color="000000"/>
              <w:bottom w:val="single" w:sz="2" w:space="0" w:color="000000"/>
              <w:right w:val="nil"/>
            </w:tcBorders>
            <w:vAlign w:val="center"/>
            <w:hideMark/>
          </w:tcPr>
          <w:p w:rsidR="00FA486C" w:rsidRDefault="00FA486C">
            <w:pPr>
              <w:pStyle w:val="BodyTextIndent"/>
              <w:tabs>
                <w:tab w:val="left" w:pos="720"/>
              </w:tabs>
              <w:spacing w:after="0"/>
              <w:ind w:left="0"/>
              <w:rPr>
                <w:rFonts w:cs="Arial"/>
                <w:i/>
              </w:rPr>
            </w:pPr>
            <w:r>
              <w:rPr>
                <w:rFonts w:cs="Arial"/>
                <w:i/>
              </w:rPr>
              <w:t>Level</w:t>
            </w:r>
          </w:p>
        </w:tc>
        <w:tc>
          <w:tcPr>
            <w:tcW w:w="1440" w:type="dxa"/>
            <w:tcBorders>
              <w:top w:val="nil"/>
              <w:left w:val="single" w:sz="2" w:space="0" w:color="000000"/>
              <w:bottom w:val="single" w:sz="2" w:space="0" w:color="000000"/>
              <w:right w:val="nil"/>
            </w:tcBorders>
            <w:vAlign w:val="center"/>
            <w:hideMark/>
          </w:tcPr>
          <w:p w:rsidR="00FA486C" w:rsidRDefault="00FA486C">
            <w:pPr>
              <w:pStyle w:val="BodyTextIndent"/>
              <w:tabs>
                <w:tab w:val="left" w:pos="720"/>
              </w:tabs>
              <w:spacing w:after="0"/>
              <w:ind w:left="0"/>
              <w:rPr>
                <w:rFonts w:cs="Arial"/>
                <w:i/>
              </w:rPr>
            </w:pPr>
            <w:r>
              <w:rPr>
                <w:rFonts w:cs="Arial"/>
              </w:rPr>
              <w:t>5</w:t>
            </w:r>
          </w:p>
        </w:tc>
        <w:tc>
          <w:tcPr>
            <w:tcW w:w="3780" w:type="dxa"/>
            <w:tcBorders>
              <w:top w:val="nil"/>
              <w:left w:val="single" w:sz="2" w:space="0" w:color="000000"/>
              <w:bottom w:val="single" w:sz="2" w:space="0" w:color="000000"/>
              <w:right w:val="nil"/>
            </w:tcBorders>
            <w:vAlign w:val="center"/>
            <w:hideMark/>
          </w:tcPr>
          <w:p w:rsidR="00FA486C" w:rsidRDefault="00FA486C">
            <w:pPr>
              <w:pStyle w:val="BodyTextIndent"/>
              <w:tabs>
                <w:tab w:val="left" w:pos="720"/>
              </w:tabs>
              <w:spacing w:after="0"/>
              <w:ind w:left="0"/>
              <w:rPr>
                <w:rFonts w:cs="Arial"/>
                <w:i/>
              </w:rPr>
            </w:pPr>
            <w:r>
              <w:rPr>
                <w:rFonts w:cs="Arial"/>
                <w:i/>
              </w:rPr>
              <w:t>Workplace or Practical Learning hours</w:t>
            </w:r>
          </w:p>
        </w:tc>
        <w:tc>
          <w:tcPr>
            <w:tcW w:w="1322" w:type="dxa"/>
            <w:tcBorders>
              <w:top w:val="nil"/>
              <w:left w:val="single" w:sz="2" w:space="0" w:color="000000"/>
              <w:bottom w:val="single" w:sz="2" w:space="0" w:color="000000"/>
              <w:right w:val="single" w:sz="2" w:space="0" w:color="000000"/>
            </w:tcBorders>
            <w:vAlign w:val="center"/>
            <w:hideMark/>
          </w:tcPr>
          <w:p w:rsidR="00FA486C" w:rsidRDefault="00FA486C">
            <w:pPr>
              <w:pStyle w:val="BodyTextIndent"/>
              <w:tabs>
                <w:tab w:val="left" w:pos="720"/>
              </w:tabs>
              <w:spacing w:after="0"/>
              <w:ind w:left="0"/>
              <w:rPr>
                <w:rFonts w:cs="Arial"/>
                <w:i/>
              </w:rPr>
            </w:pPr>
            <w:r>
              <w:rPr>
                <w:rFonts w:cs="Arial"/>
              </w:rPr>
              <w:t>nil</w:t>
            </w:r>
          </w:p>
        </w:tc>
      </w:tr>
      <w:tr w:rsidR="00FA486C" w:rsidTr="00FA486C">
        <w:trPr>
          <w:cantSplit/>
        </w:trPr>
        <w:tc>
          <w:tcPr>
            <w:tcW w:w="1548" w:type="dxa"/>
            <w:tcBorders>
              <w:top w:val="nil"/>
              <w:left w:val="single" w:sz="2" w:space="0" w:color="000000"/>
              <w:bottom w:val="single" w:sz="2" w:space="0" w:color="000000"/>
              <w:right w:val="nil"/>
            </w:tcBorders>
            <w:vAlign w:val="center"/>
            <w:hideMark/>
          </w:tcPr>
          <w:p w:rsidR="00FA486C" w:rsidRDefault="00FA486C">
            <w:pPr>
              <w:pStyle w:val="BodyTextIndent"/>
              <w:tabs>
                <w:tab w:val="left" w:pos="720"/>
              </w:tabs>
              <w:spacing w:after="0"/>
              <w:ind w:left="0"/>
              <w:rPr>
                <w:rFonts w:cs="Arial"/>
                <w:i/>
              </w:rPr>
            </w:pPr>
            <w:r>
              <w:rPr>
                <w:rFonts w:cs="Arial"/>
                <w:i/>
              </w:rPr>
              <w:t>Credits</w:t>
            </w:r>
          </w:p>
        </w:tc>
        <w:tc>
          <w:tcPr>
            <w:tcW w:w="1440" w:type="dxa"/>
            <w:tcBorders>
              <w:top w:val="nil"/>
              <w:left w:val="single" w:sz="2" w:space="0" w:color="000000"/>
              <w:bottom w:val="single" w:sz="2" w:space="0" w:color="000000"/>
              <w:right w:val="nil"/>
            </w:tcBorders>
            <w:vAlign w:val="center"/>
            <w:hideMark/>
          </w:tcPr>
          <w:p w:rsidR="00FA486C" w:rsidRDefault="00FA486C">
            <w:pPr>
              <w:pStyle w:val="BodyTextIndent"/>
              <w:tabs>
                <w:tab w:val="left" w:pos="720"/>
              </w:tabs>
              <w:spacing w:after="0"/>
              <w:ind w:left="0"/>
              <w:rPr>
                <w:rFonts w:cs="Arial"/>
                <w:i/>
              </w:rPr>
            </w:pPr>
            <w:r>
              <w:rPr>
                <w:rFonts w:cs="Arial"/>
              </w:rPr>
              <w:t>15</w:t>
            </w:r>
          </w:p>
        </w:tc>
        <w:tc>
          <w:tcPr>
            <w:tcW w:w="3780" w:type="dxa"/>
            <w:tcBorders>
              <w:top w:val="nil"/>
              <w:left w:val="single" w:sz="2" w:space="0" w:color="000000"/>
              <w:bottom w:val="single" w:sz="2" w:space="0" w:color="000000"/>
              <w:right w:val="nil"/>
            </w:tcBorders>
            <w:vAlign w:val="center"/>
            <w:hideMark/>
          </w:tcPr>
          <w:p w:rsidR="00FA486C" w:rsidRDefault="00FA486C">
            <w:pPr>
              <w:pStyle w:val="BodyTextIndent"/>
              <w:tabs>
                <w:tab w:val="left" w:pos="720"/>
              </w:tabs>
              <w:spacing w:after="0"/>
              <w:ind w:left="0"/>
              <w:rPr>
                <w:rFonts w:cs="Arial"/>
                <w:i/>
              </w:rPr>
            </w:pPr>
            <w:r>
              <w:rPr>
                <w:rFonts w:cs="Arial"/>
                <w:i/>
              </w:rPr>
              <w:t>Self-Directed Learning hours</w:t>
            </w:r>
          </w:p>
        </w:tc>
        <w:tc>
          <w:tcPr>
            <w:tcW w:w="1322" w:type="dxa"/>
            <w:tcBorders>
              <w:top w:val="nil"/>
              <w:left w:val="single" w:sz="2" w:space="0" w:color="000000"/>
              <w:bottom w:val="single" w:sz="2" w:space="0" w:color="000000"/>
              <w:right w:val="single" w:sz="2" w:space="0" w:color="000000"/>
            </w:tcBorders>
            <w:vAlign w:val="center"/>
            <w:hideMark/>
          </w:tcPr>
          <w:p w:rsidR="00FA486C" w:rsidRDefault="00FA486C">
            <w:pPr>
              <w:pStyle w:val="BodyTextIndent"/>
              <w:tabs>
                <w:tab w:val="left" w:pos="720"/>
              </w:tabs>
              <w:spacing w:after="0"/>
              <w:ind w:left="0"/>
              <w:rPr>
                <w:rFonts w:cs="Arial"/>
                <w:i/>
              </w:rPr>
            </w:pPr>
            <w:r>
              <w:rPr>
                <w:rFonts w:cs="Arial"/>
              </w:rPr>
              <w:t>90</w:t>
            </w:r>
          </w:p>
        </w:tc>
      </w:tr>
      <w:tr w:rsidR="00FA486C" w:rsidTr="00FA486C">
        <w:trPr>
          <w:cantSplit/>
        </w:trPr>
        <w:tc>
          <w:tcPr>
            <w:tcW w:w="1548" w:type="dxa"/>
            <w:tcBorders>
              <w:top w:val="nil"/>
              <w:left w:val="single" w:sz="2" w:space="0" w:color="000000"/>
              <w:bottom w:val="single" w:sz="4" w:space="0" w:color="auto"/>
              <w:right w:val="nil"/>
            </w:tcBorders>
            <w:vAlign w:val="center"/>
            <w:hideMark/>
          </w:tcPr>
          <w:p w:rsidR="00FA486C" w:rsidRDefault="00FA486C">
            <w:pPr>
              <w:pStyle w:val="BodyTextIndent"/>
              <w:tabs>
                <w:tab w:val="left" w:pos="720"/>
              </w:tabs>
              <w:spacing w:after="0"/>
              <w:ind w:left="0"/>
              <w:rPr>
                <w:rFonts w:cs="Arial"/>
                <w:i/>
              </w:rPr>
            </w:pPr>
            <w:r>
              <w:rPr>
                <w:rFonts w:cs="Arial"/>
              </w:rPr>
              <w:t>Prerequisites</w:t>
            </w:r>
          </w:p>
        </w:tc>
        <w:tc>
          <w:tcPr>
            <w:tcW w:w="1440" w:type="dxa"/>
            <w:tcBorders>
              <w:top w:val="nil"/>
              <w:left w:val="single" w:sz="2" w:space="0" w:color="000000"/>
              <w:bottom w:val="single" w:sz="4" w:space="0" w:color="auto"/>
              <w:right w:val="nil"/>
            </w:tcBorders>
            <w:vAlign w:val="center"/>
            <w:hideMark/>
          </w:tcPr>
          <w:p w:rsidR="00FA486C" w:rsidRDefault="00FA486C">
            <w:pPr>
              <w:pStyle w:val="BodyTextIndent"/>
              <w:tabs>
                <w:tab w:val="left" w:pos="720"/>
              </w:tabs>
              <w:spacing w:after="0"/>
              <w:ind w:left="0"/>
              <w:rPr>
                <w:rFonts w:cs="Arial"/>
                <w:i/>
              </w:rPr>
            </w:pPr>
            <w:r>
              <w:rPr>
                <w:rFonts w:cs="Arial"/>
              </w:rPr>
              <w:t>None</w:t>
            </w:r>
          </w:p>
        </w:tc>
        <w:tc>
          <w:tcPr>
            <w:tcW w:w="3780" w:type="dxa"/>
            <w:tcBorders>
              <w:top w:val="nil"/>
              <w:left w:val="single" w:sz="2" w:space="0" w:color="000000"/>
              <w:bottom w:val="single" w:sz="4" w:space="0" w:color="auto"/>
              <w:right w:val="nil"/>
            </w:tcBorders>
            <w:vAlign w:val="center"/>
            <w:hideMark/>
          </w:tcPr>
          <w:p w:rsidR="00FA486C" w:rsidRDefault="00FA486C">
            <w:pPr>
              <w:pStyle w:val="BodyTextIndent"/>
              <w:tabs>
                <w:tab w:val="left" w:pos="720"/>
              </w:tabs>
              <w:spacing w:after="0"/>
              <w:ind w:left="0"/>
              <w:rPr>
                <w:rFonts w:cs="Arial"/>
                <w:i/>
              </w:rPr>
            </w:pPr>
            <w:r>
              <w:rPr>
                <w:rFonts w:cs="Arial"/>
                <w:i/>
              </w:rPr>
              <w:t>Total Learning Hours</w:t>
            </w:r>
          </w:p>
        </w:tc>
        <w:tc>
          <w:tcPr>
            <w:tcW w:w="1322" w:type="dxa"/>
            <w:tcBorders>
              <w:top w:val="nil"/>
              <w:left w:val="single" w:sz="2" w:space="0" w:color="000000"/>
              <w:bottom w:val="single" w:sz="4" w:space="0" w:color="auto"/>
              <w:right w:val="single" w:sz="2" w:space="0" w:color="000000"/>
            </w:tcBorders>
            <w:vAlign w:val="center"/>
            <w:hideMark/>
          </w:tcPr>
          <w:p w:rsidR="00FA486C" w:rsidRDefault="00FA486C">
            <w:pPr>
              <w:pStyle w:val="BodyTextIndent"/>
              <w:tabs>
                <w:tab w:val="left" w:pos="720"/>
              </w:tabs>
              <w:spacing w:after="0"/>
              <w:ind w:left="0"/>
              <w:rPr>
                <w:rFonts w:cs="Arial"/>
                <w:i/>
              </w:rPr>
            </w:pPr>
            <w:r>
              <w:rPr>
                <w:rFonts w:cs="Arial"/>
              </w:rPr>
              <w:t>150</w:t>
            </w:r>
          </w:p>
        </w:tc>
      </w:tr>
      <w:tr w:rsidR="00FA486C" w:rsidTr="00FA486C">
        <w:trPr>
          <w:cantSplit/>
        </w:trPr>
        <w:tc>
          <w:tcPr>
            <w:tcW w:w="8090" w:type="dxa"/>
            <w:gridSpan w:val="4"/>
            <w:tcBorders>
              <w:top w:val="single" w:sz="4" w:space="0" w:color="auto"/>
              <w:left w:val="single" w:sz="4" w:space="0" w:color="auto"/>
              <w:bottom w:val="single" w:sz="4" w:space="0" w:color="auto"/>
              <w:right w:val="single" w:sz="4" w:space="0" w:color="auto"/>
            </w:tcBorders>
            <w:vAlign w:val="center"/>
            <w:hideMark/>
          </w:tcPr>
          <w:p w:rsidR="00FA486C" w:rsidRDefault="00FA486C">
            <w:pPr>
              <w:pStyle w:val="BodyTextIndent"/>
              <w:tabs>
                <w:tab w:val="left" w:pos="720"/>
              </w:tabs>
              <w:spacing w:after="0"/>
              <w:ind w:left="0"/>
              <w:rPr>
                <w:rFonts w:cs="Arial"/>
                <w:i/>
              </w:rPr>
            </w:pPr>
            <w:r>
              <w:rPr>
                <w:rFonts w:cs="Arial"/>
                <w:i/>
              </w:rPr>
              <w:t>This course partially replaces IT101001</w:t>
            </w:r>
          </w:p>
          <w:p w:rsidR="00FA486C" w:rsidRDefault="00FA486C">
            <w:pPr>
              <w:pStyle w:val="BodyTextIndent"/>
              <w:tabs>
                <w:tab w:val="left" w:pos="720"/>
              </w:tabs>
              <w:spacing w:after="0"/>
              <w:ind w:left="0"/>
              <w:rPr>
                <w:rFonts w:cs="Arial"/>
                <w:i/>
              </w:rPr>
            </w:pPr>
            <w:r>
              <w:rPr>
                <w:rFonts w:cs="Arial"/>
                <w:i/>
              </w:rPr>
              <w:t>Name of other Programme: Bachelor of Information Technology (version 2)</w:t>
            </w:r>
          </w:p>
        </w:tc>
      </w:tr>
    </w:tbl>
    <w:p w:rsidR="00FA486C" w:rsidRDefault="00FA486C" w:rsidP="00FA486C">
      <w:pPr>
        <w:pStyle w:val="BodyTextIndent"/>
        <w:spacing w:before="240"/>
        <w:ind w:left="0"/>
        <w:rPr>
          <w:sz w:val="22"/>
          <w:szCs w:val="22"/>
        </w:rPr>
      </w:pPr>
      <w:r>
        <w:rPr>
          <w:rFonts w:cs="Arial"/>
          <w:b/>
          <w:i/>
          <w:sz w:val="22"/>
          <w:szCs w:val="22"/>
        </w:rPr>
        <w:t>Aims</w:t>
      </w:r>
      <w:r>
        <w:rPr>
          <w:sz w:val="22"/>
          <w:szCs w:val="22"/>
        </w:rPr>
        <w:t xml:space="preserve">  </w:t>
      </w:r>
    </w:p>
    <w:p w:rsidR="00FA486C" w:rsidRDefault="00FA486C" w:rsidP="00FA486C">
      <w:pPr>
        <w:pStyle w:val="BodyTextIndent"/>
        <w:ind w:left="0"/>
        <w:rPr>
          <w:rFonts w:cs="Arial"/>
        </w:rPr>
      </w:pPr>
      <w:r>
        <w:rPr>
          <w:rFonts w:cs="Arial"/>
        </w:rPr>
        <w:t xml:space="preserve">To </w:t>
      </w:r>
      <w:del w:id="1" w:author="Maggie Wells" w:date="2016-08-22T13:02:00Z">
        <w:r w:rsidDel="00922F25">
          <w:rPr>
            <w:rFonts w:cs="Arial"/>
          </w:rPr>
          <w:delText>provide the</w:delText>
        </w:r>
      </w:del>
      <w:ins w:id="2" w:author="Maggie Wells" w:date="2016-08-22T13:02:00Z">
        <w:r w:rsidR="00922F25">
          <w:rPr>
            <w:rFonts w:cs="Arial"/>
          </w:rPr>
          <w:t>introduce students to the</w:t>
        </w:r>
      </w:ins>
      <w:r>
        <w:rPr>
          <w:rFonts w:cs="Arial"/>
        </w:rPr>
        <w:t xml:space="preserve"> fundamentals of </w:t>
      </w:r>
      <w:r w:rsidR="00B12E5C">
        <w:rPr>
          <w:rFonts w:cs="Arial"/>
        </w:rPr>
        <w:t>professionalism</w:t>
      </w:r>
      <w:r>
        <w:rPr>
          <w:rFonts w:cs="Arial"/>
        </w:rPr>
        <w:t xml:space="preserve"> </w:t>
      </w:r>
      <w:del w:id="3" w:author="Maggie Wells" w:date="2016-08-22T13:02:00Z">
        <w:r w:rsidDel="00922F25">
          <w:rPr>
            <w:rFonts w:cs="Arial"/>
          </w:rPr>
          <w:delText xml:space="preserve">for students </w:delText>
        </w:r>
      </w:del>
      <w:r>
        <w:rPr>
          <w:rFonts w:cs="Arial"/>
        </w:rPr>
        <w:t xml:space="preserve">in the Information Technology </w:t>
      </w:r>
      <w:del w:id="4" w:author="Maggie Wells" w:date="2016-08-22T13:02:00Z">
        <w:r w:rsidDel="00922F25">
          <w:rPr>
            <w:rFonts w:cs="Arial"/>
          </w:rPr>
          <w:delText>field</w:delText>
        </w:r>
      </w:del>
      <w:ins w:id="5" w:author="Maggie Wells" w:date="2016-08-22T13:02:00Z">
        <w:r w:rsidR="00922F25">
          <w:rPr>
            <w:rFonts w:cs="Arial"/>
          </w:rPr>
          <w:t>industry</w:t>
        </w:r>
      </w:ins>
      <w:bookmarkStart w:id="6" w:name="_GoBack"/>
      <w:bookmarkEnd w:id="6"/>
      <w:r>
        <w:rPr>
          <w:rFonts w:cs="Arial"/>
        </w:rPr>
        <w:t xml:space="preserve">. </w:t>
      </w:r>
    </w:p>
    <w:p w:rsidR="00FA486C" w:rsidRDefault="00FA486C" w:rsidP="00FA486C">
      <w:pPr>
        <w:pStyle w:val="BodyTextIndent"/>
        <w:spacing w:before="240"/>
        <w:ind w:left="0"/>
        <w:rPr>
          <w:rFonts w:cs="Arial"/>
          <w:b/>
          <w:i/>
          <w:sz w:val="22"/>
          <w:szCs w:val="22"/>
        </w:rPr>
      </w:pPr>
      <w:r>
        <w:rPr>
          <w:rFonts w:cs="Arial"/>
          <w:b/>
          <w:i/>
          <w:sz w:val="22"/>
          <w:szCs w:val="22"/>
        </w:rPr>
        <w:t>Learning Outcomes</w:t>
      </w:r>
    </w:p>
    <w:p w:rsidR="00FA486C" w:rsidRDefault="00FA486C" w:rsidP="00FA486C">
      <w:pPr>
        <w:pStyle w:val="BodyTextIndent"/>
        <w:ind w:left="720" w:hanging="720"/>
        <w:rPr>
          <w:rFonts w:cs="Arial"/>
        </w:rPr>
      </w:pPr>
      <w:r>
        <w:rPr>
          <w:rFonts w:cs="Arial"/>
        </w:rPr>
        <w:t>At the successful completion of this course, students will be able to:</w:t>
      </w:r>
    </w:p>
    <w:p w:rsidR="00B12E5C" w:rsidRPr="00B12E5C" w:rsidRDefault="00A677BC" w:rsidP="00B12E5C">
      <w:pPr>
        <w:pStyle w:val="ListParagraph"/>
        <w:numPr>
          <w:ilvl w:val="0"/>
          <w:numId w:val="5"/>
        </w:numPr>
        <w:rPr>
          <w:rFonts w:ascii="Arial" w:hAnsi="Arial" w:cs="Arial"/>
          <w:sz w:val="20"/>
          <w:szCs w:val="20"/>
        </w:rPr>
      </w:pPr>
      <w:r>
        <w:rPr>
          <w:rFonts w:ascii="Arial" w:hAnsi="Arial" w:cs="Arial"/>
          <w:sz w:val="20"/>
          <w:szCs w:val="20"/>
        </w:rPr>
        <w:t>Use documentation and other sources to solve a specified problem using a basic IT tool.</w:t>
      </w:r>
    </w:p>
    <w:p w:rsidR="00B12E5C" w:rsidRPr="00B12E5C" w:rsidRDefault="002E378B" w:rsidP="00B12E5C">
      <w:pPr>
        <w:pStyle w:val="ListParagraph"/>
        <w:numPr>
          <w:ilvl w:val="0"/>
          <w:numId w:val="5"/>
        </w:numPr>
        <w:rPr>
          <w:rFonts w:ascii="Arial" w:hAnsi="Arial" w:cs="Arial"/>
          <w:sz w:val="20"/>
          <w:szCs w:val="20"/>
        </w:rPr>
      </w:pPr>
      <w:commentRangeStart w:id="7"/>
      <w:r>
        <w:rPr>
          <w:rFonts w:ascii="Arial" w:hAnsi="Arial" w:cs="Arial"/>
          <w:sz w:val="20"/>
          <w:szCs w:val="20"/>
        </w:rPr>
        <w:t>Select appropriate</w:t>
      </w:r>
      <w:r w:rsidR="00B12E5C" w:rsidRPr="00B12E5C">
        <w:rPr>
          <w:rFonts w:ascii="Arial" w:hAnsi="Arial" w:cs="Arial"/>
          <w:sz w:val="20"/>
          <w:szCs w:val="20"/>
        </w:rPr>
        <w:t xml:space="preserve"> IT tools and utilities</w:t>
      </w:r>
      <w:r>
        <w:rPr>
          <w:rFonts w:ascii="Arial" w:hAnsi="Arial" w:cs="Arial"/>
          <w:sz w:val="20"/>
          <w:szCs w:val="20"/>
        </w:rPr>
        <w:t xml:space="preserve"> for a specified </w:t>
      </w:r>
      <w:commentRangeStart w:id="8"/>
      <w:r>
        <w:rPr>
          <w:rFonts w:ascii="Arial" w:hAnsi="Arial" w:cs="Arial"/>
          <w:sz w:val="20"/>
          <w:szCs w:val="20"/>
        </w:rPr>
        <w:t>scenario</w:t>
      </w:r>
      <w:commentRangeEnd w:id="7"/>
      <w:r w:rsidR="007F6658">
        <w:rPr>
          <w:rStyle w:val="CommentReference"/>
          <w:rFonts w:ascii="Arial" w:eastAsia="Times New Roman" w:hAnsi="Arial" w:cs="Times New Roman"/>
          <w:lang w:val="en-AU" w:eastAsia="ar-SA"/>
        </w:rPr>
        <w:commentReference w:id="7"/>
      </w:r>
      <w:commentRangeEnd w:id="8"/>
      <w:r w:rsidR="00E35CFA">
        <w:rPr>
          <w:rStyle w:val="CommentReference"/>
          <w:rFonts w:ascii="Arial" w:eastAsia="Times New Roman" w:hAnsi="Arial" w:cs="Times New Roman"/>
          <w:lang w:val="en-AU" w:eastAsia="ar-SA"/>
        </w:rPr>
        <w:commentReference w:id="8"/>
      </w:r>
      <w:r w:rsidR="00B12E5C" w:rsidRPr="00B12E5C">
        <w:rPr>
          <w:rFonts w:ascii="Arial" w:hAnsi="Arial" w:cs="Arial"/>
          <w:sz w:val="20"/>
          <w:szCs w:val="20"/>
        </w:rPr>
        <w:t>.</w:t>
      </w:r>
    </w:p>
    <w:p w:rsidR="00B12E5C" w:rsidRPr="00B12E5C" w:rsidRDefault="00B12E5C" w:rsidP="00B12E5C">
      <w:pPr>
        <w:pStyle w:val="ListParagraph"/>
        <w:numPr>
          <w:ilvl w:val="0"/>
          <w:numId w:val="5"/>
        </w:numPr>
        <w:rPr>
          <w:rFonts w:ascii="Arial" w:hAnsi="Arial" w:cs="Arial"/>
          <w:sz w:val="20"/>
          <w:szCs w:val="20"/>
        </w:rPr>
      </w:pPr>
      <w:r w:rsidRPr="00B12E5C">
        <w:rPr>
          <w:rFonts w:ascii="Arial" w:hAnsi="Arial" w:cs="Arial"/>
          <w:sz w:val="20"/>
          <w:szCs w:val="20"/>
        </w:rPr>
        <w:t xml:space="preserve">Communicate effectively with </w:t>
      </w:r>
      <w:r w:rsidR="00A677BC">
        <w:rPr>
          <w:rFonts w:ascii="Arial" w:hAnsi="Arial" w:cs="Arial"/>
          <w:sz w:val="20"/>
          <w:szCs w:val="20"/>
        </w:rPr>
        <w:t>stakeholders using IT tools.</w:t>
      </w:r>
    </w:p>
    <w:p w:rsidR="00B12E5C" w:rsidRPr="00B12E5C" w:rsidRDefault="00B12E5C" w:rsidP="00B12E5C">
      <w:pPr>
        <w:pStyle w:val="ListParagraph"/>
        <w:numPr>
          <w:ilvl w:val="0"/>
          <w:numId w:val="5"/>
        </w:numPr>
        <w:rPr>
          <w:rFonts w:ascii="Arial" w:hAnsi="Arial" w:cs="Arial"/>
          <w:sz w:val="20"/>
          <w:szCs w:val="20"/>
        </w:rPr>
      </w:pPr>
      <w:r w:rsidRPr="00B12E5C">
        <w:rPr>
          <w:rFonts w:ascii="Arial" w:hAnsi="Arial" w:cs="Arial"/>
          <w:sz w:val="20"/>
          <w:szCs w:val="20"/>
        </w:rPr>
        <w:t xml:space="preserve">Write </w:t>
      </w:r>
      <w:r w:rsidR="002E378B">
        <w:rPr>
          <w:rFonts w:ascii="Arial" w:hAnsi="Arial" w:cs="Arial"/>
          <w:sz w:val="20"/>
          <w:szCs w:val="20"/>
        </w:rPr>
        <w:t>technical</w:t>
      </w:r>
      <w:r w:rsidRPr="00B12E5C">
        <w:rPr>
          <w:rFonts w:ascii="Arial" w:hAnsi="Arial" w:cs="Arial"/>
          <w:sz w:val="20"/>
          <w:szCs w:val="20"/>
        </w:rPr>
        <w:t xml:space="preserve"> documents for the </w:t>
      </w:r>
      <w:r w:rsidR="002E378B">
        <w:rPr>
          <w:rFonts w:ascii="Arial" w:hAnsi="Arial" w:cs="Arial"/>
          <w:sz w:val="20"/>
          <w:szCs w:val="20"/>
        </w:rPr>
        <w:t>IT</w:t>
      </w:r>
      <w:r w:rsidRPr="00B12E5C">
        <w:rPr>
          <w:rFonts w:ascii="Arial" w:hAnsi="Arial" w:cs="Arial"/>
          <w:sz w:val="20"/>
          <w:szCs w:val="20"/>
        </w:rPr>
        <w:t xml:space="preserve"> environment</w:t>
      </w:r>
      <w:r w:rsidR="002E378B">
        <w:rPr>
          <w:rFonts w:ascii="Arial" w:hAnsi="Arial" w:cs="Arial"/>
          <w:sz w:val="20"/>
          <w:szCs w:val="20"/>
        </w:rPr>
        <w:t>, following professional standards</w:t>
      </w:r>
      <w:r w:rsidRPr="00B12E5C">
        <w:rPr>
          <w:rFonts w:ascii="Arial" w:hAnsi="Arial" w:cs="Arial"/>
          <w:sz w:val="20"/>
          <w:szCs w:val="20"/>
        </w:rPr>
        <w:t>.</w:t>
      </w:r>
    </w:p>
    <w:p w:rsidR="00B12E5C" w:rsidRPr="00B12E5C" w:rsidRDefault="00A32BFF" w:rsidP="00B12E5C">
      <w:pPr>
        <w:pStyle w:val="ListParagraph"/>
        <w:numPr>
          <w:ilvl w:val="0"/>
          <w:numId w:val="5"/>
        </w:numPr>
        <w:rPr>
          <w:rFonts w:ascii="Arial" w:hAnsi="Arial" w:cs="Arial"/>
          <w:sz w:val="20"/>
          <w:szCs w:val="20"/>
        </w:rPr>
      </w:pPr>
      <w:r>
        <w:rPr>
          <w:rFonts w:ascii="Arial" w:hAnsi="Arial" w:cs="Arial"/>
          <w:sz w:val="20"/>
          <w:szCs w:val="20"/>
        </w:rPr>
        <w:t>Demonstrate</w:t>
      </w:r>
      <w:r w:rsidR="00B12E5C" w:rsidRPr="00B12E5C">
        <w:rPr>
          <w:rFonts w:ascii="Arial" w:hAnsi="Arial" w:cs="Arial"/>
          <w:sz w:val="20"/>
          <w:szCs w:val="20"/>
        </w:rPr>
        <w:t xml:space="preserve"> professional </w:t>
      </w:r>
      <w:r>
        <w:rPr>
          <w:rFonts w:ascii="Arial" w:hAnsi="Arial" w:cs="Arial"/>
          <w:sz w:val="20"/>
          <w:szCs w:val="20"/>
        </w:rPr>
        <w:t>behaviour appropriate to an IT environment</w:t>
      </w:r>
      <w:r w:rsidR="00B12E5C" w:rsidRPr="00B12E5C">
        <w:rPr>
          <w:rFonts w:ascii="Arial" w:hAnsi="Arial" w:cs="Arial"/>
          <w:sz w:val="20"/>
          <w:szCs w:val="20"/>
        </w:rPr>
        <w:t>.</w:t>
      </w:r>
    </w:p>
    <w:p w:rsidR="00FA486C" w:rsidRDefault="00FA486C" w:rsidP="00FA486C">
      <w:pPr>
        <w:pStyle w:val="BodyTextIndent"/>
        <w:spacing w:before="240"/>
        <w:ind w:left="0"/>
        <w:rPr>
          <w:rFonts w:cs="Arial"/>
          <w:b/>
          <w:i/>
          <w:sz w:val="22"/>
          <w:szCs w:val="22"/>
        </w:rPr>
      </w:pPr>
      <w:r>
        <w:rPr>
          <w:rFonts w:cs="Arial"/>
          <w:b/>
          <w:i/>
          <w:sz w:val="22"/>
          <w:szCs w:val="22"/>
        </w:rPr>
        <w:t>Indicative Content</w:t>
      </w:r>
    </w:p>
    <w:p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Communication and collaboration tools and conventions.</w:t>
      </w:r>
    </w:p>
    <w:p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Problem solving and creative thinking.</w:t>
      </w:r>
    </w:p>
    <w:p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Cultural and gender issues.</w:t>
      </w:r>
    </w:p>
    <w:p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Researching, planning and organising.</w:t>
      </w:r>
    </w:p>
    <w:p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Time management.</w:t>
      </w:r>
    </w:p>
    <w:p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Gaining leave approval for any absences.</w:t>
      </w:r>
    </w:p>
    <w:p w:rsidR="00FA486C" w:rsidRDefault="00FA486C" w:rsidP="00FA486C">
      <w:pPr>
        <w:pStyle w:val="BodyTextIndent"/>
        <w:spacing w:before="240"/>
        <w:ind w:left="0"/>
        <w:rPr>
          <w:rFonts w:cs="Arial"/>
          <w:b/>
          <w:i/>
          <w:sz w:val="22"/>
          <w:szCs w:val="22"/>
        </w:rPr>
      </w:pPr>
      <w:r>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FA486C" w:rsidTr="00FA486C">
        <w:tc>
          <w:tcPr>
            <w:tcW w:w="4917" w:type="dxa"/>
            <w:tcBorders>
              <w:top w:val="single" w:sz="4" w:space="0" w:color="auto"/>
              <w:left w:val="single" w:sz="4" w:space="0" w:color="auto"/>
              <w:bottom w:val="single" w:sz="4" w:space="0" w:color="auto"/>
              <w:right w:val="single" w:sz="4" w:space="0" w:color="auto"/>
            </w:tcBorders>
            <w:hideMark/>
          </w:tcPr>
          <w:p w:rsidR="00FA486C" w:rsidRDefault="00FA486C">
            <w:pPr>
              <w:pStyle w:val="BodyTextIndent"/>
              <w:spacing w:after="0"/>
              <w:ind w:left="0"/>
              <w:rPr>
                <w:rFonts w:cs="Arial"/>
                <w:b/>
              </w:rPr>
            </w:pPr>
            <w:r>
              <w:rPr>
                <w:rFonts w:cs="Arial"/>
                <w:b/>
              </w:rPr>
              <w:t>Assessment Activity</w:t>
            </w:r>
          </w:p>
        </w:tc>
        <w:tc>
          <w:tcPr>
            <w:tcW w:w="1260" w:type="dxa"/>
            <w:tcBorders>
              <w:top w:val="single" w:sz="4" w:space="0" w:color="auto"/>
              <w:left w:val="single" w:sz="4" w:space="0" w:color="auto"/>
              <w:bottom w:val="single" w:sz="4" w:space="0" w:color="auto"/>
              <w:right w:val="single" w:sz="4" w:space="0" w:color="auto"/>
            </w:tcBorders>
            <w:hideMark/>
          </w:tcPr>
          <w:p w:rsidR="00FA486C" w:rsidRDefault="00FA486C">
            <w:pPr>
              <w:pStyle w:val="BodyTextIndent"/>
              <w:spacing w:after="0"/>
              <w:ind w:left="0"/>
              <w:jc w:val="center"/>
              <w:rPr>
                <w:rFonts w:cs="Arial"/>
                <w:b/>
              </w:rPr>
            </w:pPr>
            <w:r>
              <w:rPr>
                <w:rFonts w:cs="Arial"/>
                <w:b/>
              </w:rPr>
              <w:t>Weighting</w:t>
            </w:r>
          </w:p>
        </w:tc>
        <w:tc>
          <w:tcPr>
            <w:tcW w:w="2152" w:type="dxa"/>
            <w:tcBorders>
              <w:top w:val="single" w:sz="4" w:space="0" w:color="auto"/>
              <w:left w:val="single" w:sz="4" w:space="0" w:color="auto"/>
              <w:bottom w:val="single" w:sz="4" w:space="0" w:color="auto"/>
              <w:right w:val="single" w:sz="4" w:space="0" w:color="auto"/>
            </w:tcBorders>
            <w:hideMark/>
          </w:tcPr>
          <w:p w:rsidR="00FA486C" w:rsidRDefault="00FA486C">
            <w:pPr>
              <w:pStyle w:val="BodyTextIndent"/>
              <w:spacing w:after="0"/>
              <w:ind w:left="0"/>
              <w:rPr>
                <w:rFonts w:cs="Arial"/>
                <w:b/>
              </w:rPr>
            </w:pPr>
            <w:r>
              <w:rPr>
                <w:rFonts w:cs="Arial"/>
                <w:b/>
              </w:rPr>
              <w:t>Learning Outcomes</w:t>
            </w:r>
          </w:p>
        </w:tc>
      </w:tr>
      <w:tr w:rsidR="00FA486C" w:rsidTr="00FA486C">
        <w:tc>
          <w:tcPr>
            <w:tcW w:w="4917" w:type="dxa"/>
            <w:tcBorders>
              <w:top w:val="single" w:sz="4" w:space="0" w:color="auto"/>
              <w:left w:val="single" w:sz="4" w:space="0" w:color="auto"/>
              <w:bottom w:val="single" w:sz="4" w:space="0" w:color="auto"/>
              <w:right w:val="single" w:sz="4" w:space="0" w:color="auto"/>
            </w:tcBorders>
            <w:hideMark/>
          </w:tcPr>
          <w:p w:rsidR="00FA486C" w:rsidRDefault="00FA486C" w:rsidP="00B12E5C">
            <w:pPr>
              <w:pStyle w:val="BodyTextIndent"/>
              <w:spacing w:after="0"/>
              <w:ind w:left="0"/>
              <w:rPr>
                <w:rFonts w:cs="Arial"/>
              </w:rPr>
            </w:pPr>
            <w:r>
              <w:rPr>
                <w:rFonts w:cs="Arial"/>
              </w:rPr>
              <w:t>Professional Portfolio</w:t>
            </w:r>
          </w:p>
        </w:tc>
        <w:tc>
          <w:tcPr>
            <w:tcW w:w="1260" w:type="dxa"/>
            <w:tcBorders>
              <w:top w:val="single" w:sz="4" w:space="0" w:color="auto"/>
              <w:left w:val="single" w:sz="4" w:space="0" w:color="auto"/>
              <w:bottom w:val="single" w:sz="4" w:space="0" w:color="auto"/>
              <w:right w:val="single" w:sz="4" w:space="0" w:color="auto"/>
            </w:tcBorders>
            <w:hideMark/>
          </w:tcPr>
          <w:p w:rsidR="00FA486C" w:rsidRDefault="00FA486C">
            <w:pPr>
              <w:pStyle w:val="BodyTextIndent"/>
              <w:spacing w:after="0"/>
              <w:ind w:left="0"/>
              <w:jc w:val="center"/>
              <w:rPr>
                <w:rFonts w:cs="Arial"/>
              </w:rPr>
            </w:pPr>
            <w:r>
              <w:rPr>
                <w:rFonts w:cs="Arial"/>
              </w:rPr>
              <w:t>50%</w:t>
            </w:r>
          </w:p>
        </w:tc>
        <w:tc>
          <w:tcPr>
            <w:tcW w:w="2152" w:type="dxa"/>
            <w:tcBorders>
              <w:top w:val="single" w:sz="4" w:space="0" w:color="auto"/>
              <w:left w:val="single" w:sz="4" w:space="0" w:color="auto"/>
              <w:bottom w:val="single" w:sz="4" w:space="0" w:color="auto"/>
              <w:right w:val="single" w:sz="4" w:space="0" w:color="auto"/>
            </w:tcBorders>
            <w:hideMark/>
          </w:tcPr>
          <w:p w:rsidR="00FA486C" w:rsidRDefault="00B12E5C">
            <w:pPr>
              <w:pStyle w:val="BodyTextIndent"/>
              <w:spacing w:after="0"/>
              <w:ind w:left="0"/>
              <w:rPr>
                <w:rFonts w:cs="Arial"/>
              </w:rPr>
            </w:pPr>
            <w:r>
              <w:rPr>
                <w:rFonts w:cs="Arial"/>
              </w:rPr>
              <w:t>1, 2, 3, 4, 6</w:t>
            </w:r>
          </w:p>
        </w:tc>
      </w:tr>
      <w:tr w:rsidR="00FA486C" w:rsidTr="00FA486C">
        <w:tc>
          <w:tcPr>
            <w:tcW w:w="4917" w:type="dxa"/>
            <w:tcBorders>
              <w:top w:val="single" w:sz="4" w:space="0" w:color="auto"/>
              <w:left w:val="single" w:sz="4" w:space="0" w:color="auto"/>
              <w:bottom w:val="single" w:sz="4" w:space="0" w:color="auto"/>
              <w:right w:val="single" w:sz="4" w:space="0" w:color="auto"/>
            </w:tcBorders>
            <w:hideMark/>
          </w:tcPr>
          <w:p w:rsidR="00FA486C" w:rsidRDefault="00B12E5C" w:rsidP="00B12E5C">
            <w:pPr>
              <w:pStyle w:val="BodyTextIndent"/>
              <w:spacing w:after="0"/>
              <w:ind w:left="0"/>
              <w:rPr>
                <w:rFonts w:cs="Arial"/>
              </w:rPr>
            </w:pPr>
            <w:r>
              <w:rPr>
                <w:rFonts w:cs="Arial"/>
              </w:rPr>
              <w:t>Assignment</w:t>
            </w:r>
          </w:p>
        </w:tc>
        <w:tc>
          <w:tcPr>
            <w:tcW w:w="1260" w:type="dxa"/>
            <w:tcBorders>
              <w:top w:val="single" w:sz="4" w:space="0" w:color="auto"/>
              <w:left w:val="single" w:sz="4" w:space="0" w:color="auto"/>
              <w:bottom w:val="single" w:sz="4" w:space="0" w:color="auto"/>
              <w:right w:val="single" w:sz="4" w:space="0" w:color="auto"/>
            </w:tcBorders>
            <w:hideMark/>
          </w:tcPr>
          <w:p w:rsidR="00FA486C" w:rsidRDefault="00FA486C">
            <w:pPr>
              <w:pStyle w:val="BodyTextIndent"/>
              <w:spacing w:after="0"/>
              <w:ind w:left="0"/>
              <w:jc w:val="center"/>
              <w:rPr>
                <w:rFonts w:cs="Arial"/>
              </w:rPr>
            </w:pPr>
            <w:r>
              <w:rPr>
                <w:rFonts w:cs="Arial"/>
              </w:rPr>
              <w:t>25%</w:t>
            </w:r>
          </w:p>
        </w:tc>
        <w:tc>
          <w:tcPr>
            <w:tcW w:w="2152" w:type="dxa"/>
            <w:tcBorders>
              <w:top w:val="single" w:sz="4" w:space="0" w:color="auto"/>
              <w:left w:val="single" w:sz="4" w:space="0" w:color="auto"/>
              <w:bottom w:val="single" w:sz="4" w:space="0" w:color="auto"/>
              <w:right w:val="single" w:sz="4" w:space="0" w:color="auto"/>
            </w:tcBorders>
            <w:hideMark/>
          </w:tcPr>
          <w:p w:rsidR="00FA486C" w:rsidRDefault="00B12E5C">
            <w:pPr>
              <w:pStyle w:val="BodyTextIndent"/>
              <w:spacing w:after="0"/>
              <w:ind w:left="0"/>
              <w:rPr>
                <w:rFonts w:cs="Arial"/>
              </w:rPr>
            </w:pPr>
            <w:r>
              <w:rPr>
                <w:rFonts w:cs="Arial"/>
              </w:rPr>
              <w:t>1, 2, 3, 4, 6</w:t>
            </w:r>
          </w:p>
        </w:tc>
      </w:tr>
      <w:tr w:rsidR="00FA486C" w:rsidTr="00FA486C">
        <w:tc>
          <w:tcPr>
            <w:tcW w:w="4917" w:type="dxa"/>
            <w:tcBorders>
              <w:top w:val="single" w:sz="4" w:space="0" w:color="auto"/>
              <w:left w:val="single" w:sz="4" w:space="0" w:color="auto"/>
              <w:bottom w:val="single" w:sz="4" w:space="0" w:color="auto"/>
              <w:right w:val="single" w:sz="4" w:space="0" w:color="auto"/>
            </w:tcBorders>
            <w:hideMark/>
          </w:tcPr>
          <w:p w:rsidR="00FA486C" w:rsidRDefault="00FA486C">
            <w:pPr>
              <w:pStyle w:val="BodyTextIndent"/>
              <w:spacing w:after="0"/>
              <w:ind w:left="0"/>
              <w:rPr>
                <w:rFonts w:cs="Arial"/>
              </w:rPr>
            </w:pPr>
            <w:r>
              <w:rPr>
                <w:rFonts w:cs="Arial"/>
              </w:rPr>
              <w:t>Oral Presentation</w:t>
            </w:r>
          </w:p>
        </w:tc>
        <w:tc>
          <w:tcPr>
            <w:tcW w:w="1260" w:type="dxa"/>
            <w:tcBorders>
              <w:top w:val="single" w:sz="4" w:space="0" w:color="auto"/>
              <w:left w:val="single" w:sz="4" w:space="0" w:color="auto"/>
              <w:bottom w:val="single" w:sz="4" w:space="0" w:color="auto"/>
              <w:right w:val="single" w:sz="4" w:space="0" w:color="auto"/>
            </w:tcBorders>
            <w:hideMark/>
          </w:tcPr>
          <w:p w:rsidR="00FA486C" w:rsidRDefault="00FA486C">
            <w:pPr>
              <w:pStyle w:val="BodyTextIndent"/>
              <w:spacing w:after="0"/>
              <w:ind w:left="0"/>
              <w:jc w:val="center"/>
              <w:rPr>
                <w:rFonts w:cs="Arial"/>
              </w:rPr>
            </w:pPr>
            <w:r>
              <w:rPr>
                <w:rFonts w:cs="Arial"/>
              </w:rPr>
              <w:t>25%</w:t>
            </w:r>
          </w:p>
        </w:tc>
        <w:tc>
          <w:tcPr>
            <w:tcW w:w="2152" w:type="dxa"/>
            <w:tcBorders>
              <w:top w:val="single" w:sz="4" w:space="0" w:color="auto"/>
              <w:left w:val="single" w:sz="4" w:space="0" w:color="auto"/>
              <w:bottom w:val="single" w:sz="4" w:space="0" w:color="auto"/>
              <w:right w:val="single" w:sz="4" w:space="0" w:color="auto"/>
            </w:tcBorders>
            <w:hideMark/>
          </w:tcPr>
          <w:p w:rsidR="00FA486C" w:rsidRDefault="00B12E5C">
            <w:pPr>
              <w:pStyle w:val="BodyTextIndent"/>
              <w:spacing w:after="0"/>
              <w:ind w:left="0"/>
              <w:rPr>
                <w:rFonts w:cs="Arial"/>
              </w:rPr>
            </w:pPr>
            <w:r>
              <w:rPr>
                <w:rFonts w:cs="Arial"/>
              </w:rPr>
              <w:t>1, 2, 3, 5, 6</w:t>
            </w:r>
          </w:p>
        </w:tc>
      </w:tr>
    </w:tbl>
    <w:p w:rsidR="00FA486C" w:rsidRDefault="00FA486C" w:rsidP="00FA486C">
      <w:pPr>
        <w:pStyle w:val="BodyTextIndent"/>
        <w:keepNext/>
        <w:keepLines/>
        <w:spacing w:before="240"/>
        <w:ind w:left="0"/>
        <w:rPr>
          <w:rFonts w:cs="Arial"/>
          <w:b/>
          <w:i/>
          <w:sz w:val="22"/>
          <w:szCs w:val="22"/>
        </w:rPr>
      </w:pPr>
      <w:r>
        <w:rPr>
          <w:rFonts w:cs="Arial"/>
          <w:b/>
          <w:i/>
          <w:sz w:val="22"/>
          <w:szCs w:val="22"/>
        </w:rPr>
        <w:t>Resources</w:t>
      </w:r>
    </w:p>
    <w:p w:rsidR="00FA486C" w:rsidRDefault="00FA486C" w:rsidP="00FA486C">
      <w:pPr>
        <w:tabs>
          <w:tab w:val="left" w:pos="851"/>
        </w:tabs>
        <w:spacing w:before="60" w:after="60"/>
        <w:rPr>
          <w:rFonts w:cs="Arial"/>
        </w:rPr>
      </w:pPr>
    </w:p>
    <w:p w:rsidR="00890A38" w:rsidRPr="00C23FA8" w:rsidRDefault="00890A38" w:rsidP="00C23FA8">
      <w:pPr>
        <w:spacing w:line="240" w:lineRule="auto"/>
        <w:rPr>
          <w:rFonts w:cs="Arial"/>
        </w:rPr>
      </w:pPr>
    </w:p>
    <w:sectPr w:rsidR="00890A38" w:rsidRPr="00C23FA8" w:rsidSect="00C23FA8">
      <w:pgSz w:w="11906" w:h="16838"/>
      <w:pgMar w:top="1440" w:right="1440" w:bottom="1440" w:left="1440" w:header="567" w:footer="567"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Maggie Wells" w:date="2016-08-22T09:16:00Z" w:initials="MW">
    <w:p w:rsidR="007F6658" w:rsidRDefault="007F6658">
      <w:pPr>
        <w:pStyle w:val="CommentText"/>
      </w:pPr>
      <w:r>
        <w:rPr>
          <w:rStyle w:val="CommentReference"/>
        </w:rPr>
        <w:annotationRef/>
      </w:r>
      <w:r>
        <w:t>Are learners using the tools? Is this part of LO 1 and LO 4?</w:t>
      </w:r>
    </w:p>
  </w:comment>
  <w:comment w:id="8" w:author="Patricia Haden" w:date="2016-09-07T10:41:00Z" w:initials="PH">
    <w:p w:rsidR="00E35CFA" w:rsidRDefault="00E35CFA">
      <w:pPr>
        <w:pStyle w:val="CommentText"/>
      </w:pPr>
      <w:r>
        <w:rPr>
          <w:rStyle w:val="CommentReference"/>
        </w:rPr>
        <w:annotationRef/>
      </w:r>
      <w:r>
        <w:t>Not necessarily. Could be special purpose software for the entitiy, e.g. hotel reservation tool.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13475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732" w:rsidRDefault="00604732" w:rsidP="00C23FA8">
      <w:pPr>
        <w:spacing w:line="240" w:lineRule="auto"/>
      </w:pPr>
      <w:r>
        <w:separator/>
      </w:r>
    </w:p>
  </w:endnote>
  <w:endnote w:type="continuationSeparator" w:id="0">
    <w:p w:rsidR="00604732" w:rsidRDefault="00604732" w:rsidP="00C23F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732" w:rsidRDefault="00604732" w:rsidP="00C23FA8">
      <w:pPr>
        <w:spacing w:line="240" w:lineRule="auto"/>
      </w:pPr>
      <w:r>
        <w:separator/>
      </w:r>
    </w:p>
  </w:footnote>
  <w:footnote w:type="continuationSeparator" w:id="0">
    <w:p w:rsidR="00604732" w:rsidRDefault="00604732" w:rsidP="00C23F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rPr>
        <w:rFonts w:cs="Times New Roman"/>
        <w:bCs/>
        <w:i w:val="0"/>
        <w:iCs w:val="0"/>
        <w:caps w:val="0"/>
        <w:smallCaps w:val="0"/>
        <w:strike w:val="0"/>
        <w:dstrike w:val="0"/>
        <w:outline w:val="0"/>
        <w:shadow w:val="0"/>
        <w:emboss w:val="0"/>
        <w:imprint w:val="0"/>
        <w:vanish w:val="0"/>
        <w:webHidden w:val="0"/>
        <w:spacing w:val="0"/>
        <w:position w:val="0"/>
        <w:u w:val="none"/>
        <w:effect w:val="none"/>
        <w:vertAlign w:val="baseline"/>
        <w:em w:val="none"/>
        <w:specVanish w:val="0"/>
      </w:r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D0F19EE"/>
    <w:multiLevelType w:val="hybridMultilevel"/>
    <w:tmpl w:val="EDE0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E4FD8"/>
    <w:multiLevelType w:val="hybridMultilevel"/>
    <w:tmpl w:val="E0A26B40"/>
    <w:lvl w:ilvl="0" w:tplc="27E4E3C0">
      <w:start w:val="1"/>
      <w:numFmt w:val="decimal"/>
      <w:lvlText w:val="%1."/>
      <w:lvlJc w:val="left"/>
      <w:pPr>
        <w:tabs>
          <w:tab w:val="num" w:pos="720"/>
        </w:tabs>
        <w:ind w:left="720" w:hanging="360"/>
      </w:pPr>
      <w:rPr>
        <w:rFonts w:ascii="Arial" w:hAnsi="Arial" w:cs="Aria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nsid w:val="2CBB4C14"/>
    <w:multiLevelType w:val="hybridMultilevel"/>
    <w:tmpl w:val="9B38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86A91"/>
    <w:multiLevelType w:val="hybridMultilevel"/>
    <w:tmpl w:val="0B02B82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FA486C"/>
    <w:rsid w:val="000725A3"/>
    <w:rsid w:val="001177E4"/>
    <w:rsid w:val="002035B2"/>
    <w:rsid w:val="002E378B"/>
    <w:rsid w:val="00604732"/>
    <w:rsid w:val="007F6658"/>
    <w:rsid w:val="00890A38"/>
    <w:rsid w:val="00922F25"/>
    <w:rsid w:val="00A32BFF"/>
    <w:rsid w:val="00A677BC"/>
    <w:rsid w:val="00B12E5C"/>
    <w:rsid w:val="00BD0DB9"/>
    <w:rsid w:val="00C23FA8"/>
    <w:rsid w:val="00E35CFA"/>
    <w:rsid w:val="00FA486C"/>
    <w:rsid w:val="00FF4DC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86C"/>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FA486C"/>
    <w:pPr>
      <w:keepNext/>
      <w:numPr>
        <w:numId w:val="1"/>
      </w:numPr>
      <w:spacing w:after="240"/>
      <w:outlineLvl w:val="0"/>
    </w:pPr>
    <w:rPr>
      <w:b/>
      <w:kern w:val="2"/>
      <w:sz w:val="28"/>
    </w:rPr>
  </w:style>
  <w:style w:type="paragraph" w:styleId="Heading2">
    <w:name w:val="heading 2"/>
    <w:basedOn w:val="Normal"/>
    <w:next w:val="BodyTextIndent"/>
    <w:link w:val="Heading2Char"/>
    <w:autoRedefine/>
    <w:semiHidden/>
    <w:unhideWhenUsed/>
    <w:qFormat/>
    <w:rsid w:val="00FA486C"/>
    <w:pPr>
      <w:keepNext/>
      <w:numPr>
        <w:ilvl w:val="1"/>
        <w:numId w:val="1"/>
      </w:numPr>
      <w:spacing w:before="240" w:after="120"/>
      <w:outlineLvl w:val="1"/>
    </w:pPr>
    <w:rPr>
      <w:b/>
      <w:i/>
      <w:kern w:val="2"/>
      <w:sz w:val="22"/>
      <w:szCs w:val="24"/>
    </w:rPr>
  </w:style>
  <w:style w:type="paragraph" w:styleId="Heading3">
    <w:name w:val="heading 3"/>
    <w:basedOn w:val="Normal"/>
    <w:next w:val="BodyTextIndent"/>
    <w:link w:val="Heading3Char"/>
    <w:semiHidden/>
    <w:unhideWhenUsed/>
    <w:qFormat/>
    <w:rsid w:val="00FA486C"/>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FA486C"/>
    <w:rPr>
      <w:rFonts w:ascii="Arial" w:eastAsia="Times New Roman" w:hAnsi="Arial" w:cs="Times New Roman"/>
      <w:b/>
      <w:kern w:val="2"/>
      <w:sz w:val="28"/>
      <w:szCs w:val="20"/>
      <w:lang w:val="en-AU" w:eastAsia="ar-SA"/>
    </w:rPr>
  </w:style>
  <w:style w:type="character" w:customStyle="1" w:styleId="Heading2Char">
    <w:name w:val="Heading 2 Char"/>
    <w:basedOn w:val="DefaultParagraphFont"/>
    <w:link w:val="Heading2"/>
    <w:semiHidden/>
    <w:rsid w:val="00FA486C"/>
    <w:rPr>
      <w:rFonts w:ascii="Arial" w:eastAsia="Times New Roman" w:hAnsi="Arial" w:cs="Times New Roman"/>
      <w:b/>
      <w:i/>
      <w:kern w:val="2"/>
      <w:szCs w:val="24"/>
      <w:lang w:val="en-AU" w:eastAsia="ar-SA"/>
    </w:rPr>
  </w:style>
  <w:style w:type="character" w:customStyle="1" w:styleId="Heading3Char">
    <w:name w:val="Heading 3 Char"/>
    <w:basedOn w:val="DefaultParagraphFont"/>
    <w:link w:val="Heading3"/>
    <w:semiHidden/>
    <w:rsid w:val="00FA486C"/>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unhideWhenUsed/>
    <w:rsid w:val="00FA486C"/>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FA486C"/>
    <w:rPr>
      <w:rFonts w:ascii="Arial" w:eastAsia="Times New Roman" w:hAnsi="Arial" w:cs="Times New Roman"/>
      <w:sz w:val="20"/>
      <w:szCs w:val="20"/>
      <w:lang w:val="en-AU" w:eastAsia="ar-SA"/>
    </w:rPr>
  </w:style>
  <w:style w:type="paragraph" w:styleId="ListParagraph">
    <w:name w:val="List Paragraph"/>
    <w:basedOn w:val="Normal"/>
    <w:uiPriority w:val="34"/>
    <w:qFormat/>
    <w:rsid w:val="00B12E5C"/>
    <w:pPr>
      <w:suppressAutoHyphens w:val="0"/>
      <w:spacing w:line="240" w:lineRule="auto"/>
      <w:ind w:left="720"/>
      <w:contextualSpacing/>
    </w:pPr>
    <w:rPr>
      <w:rFonts w:asciiTheme="minorHAnsi" w:eastAsiaTheme="minorHAnsi" w:hAnsiTheme="minorHAnsi" w:cstheme="minorBidi"/>
      <w:sz w:val="24"/>
      <w:szCs w:val="24"/>
      <w:lang w:val="en-GB" w:eastAsia="en-US"/>
    </w:rPr>
  </w:style>
  <w:style w:type="character" w:styleId="CommentReference">
    <w:name w:val="annotation reference"/>
    <w:basedOn w:val="DefaultParagraphFont"/>
    <w:uiPriority w:val="99"/>
    <w:semiHidden/>
    <w:unhideWhenUsed/>
    <w:rsid w:val="007F6658"/>
    <w:rPr>
      <w:sz w:val="16"/>
      <w:szCs w:val="16"/>
    </w:rPr>
  </w:style>
  <w:style w:type="paragraph" w:styleId="CommentText">
    <w:name w:val="annotation text"/>
    <w:basedOn w:val="Normal"/>
    <w:link w:val="CommentTextChar"/>
    <w:uiPriority w:val="99"/>
    <w:semiHidden/>
    <w:unhideWhenUsed/>
    <w:rsid w:val="007F6658"/>
    <w:pPr>
      <w:spacing w:line="240" w:lineRule="auto"/>
    </w:pPr>
  </w:style>
  <w:style w:type="character" w:customStyle="1" w:styleId="CommentTextChar">
    <w:name w:val="Comment Text Char"/>
    <w:basedOn w:val="DefaultParagraphFont"/>
    <w:link w:val="CommentText"/>
    <w:uiPriority w:val="99"/>
    <w:semiHidden/>
    <w:rsid w:val="007F6658"/>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7F6658"/>
    <w:rPr>
      <w:b/>
      <w:bCs/>
    </w:rPr>
  </w:style>
  <w:style w:type="character" w:customStyle="1" w:styleId="CommentSubjectChar">
    <w:name w:val="Comment Subject Char"/>
    <w:basedOn w:val="CommentTextChar"/>
    <w:link w:val="CommentSubject"/>
    <w:uiPriority w:val="99"/>
    <w:semiHidden/>
    <w:rsid w:val="007F6658"/>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7F66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658"/>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divs>
    <w:div w:id="170127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215</Words>
  <Characters>1230</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Otago Polytechnic</Company>
  <LinksUpToDate>false</LinksUpToDate>
  <CharactersWithSpaces>1443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Patricia Haden</cp:lastModifiedBy>
  <cp:revision>6</cp:revision>
  <dcterms:created xsi:type="dcterms:W3CDTF">2016-04-06T04:35:00Z</dcterms:created>
  <dcterms:modified xsi:type="dcterms:W3CDTF">2016-09-06T22:41:00Z</dcterms:modified>
</cp:coreProperties>
</file>