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A2C" w:rsidRPr="007E4349" w:rsidRDefault="00A53A2C" w:rsidP="00A53A2C">
      <w:pPr>
        <w:pStyle w:val="Heading2"/>
      </w:pPr>
      <w:bookmarkStart w:id="0" w:name="_Toc433018313"/>
      <w:r w:rsidRPr="00585848">
        <w:t>Introduction to Networks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053"/>
        <w:gridCol w:w="3780"/>
        <w:gridCol w:w="1322"/>
      </w:tblGrid>
      <w:tr w:rsidR="00A53A2C" w:rsidRPr="003C080B" w:rsidTr="005A179B">
        <w:trPr>
          <w:cantSplit/>
        </w:trPr>
        <w:tc>
          <w:tcPr>
            <w:tcW w:w="1548" w:type="dxa"/>
            <w:tcBorders>
              <w:top w:val="single" w:sz="1" w:space="0" w:color="000000"/>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9B6F8A">
              <w:rPr>
                <w:rFonts w:cs="Arial"/>
              </w:rPr>
              <w:t>IN515001</w:t>
            </w:r>
            <w:r>
              <w:rPr>
                <w:rFonts w:cs="Arial"/>
              </w:rPr>
              <w:t>/IX515001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60</w:t>
            </w:r>
          </w:p>
        </w:tc>
      </w:tr>
      <w:tr w:rsidR="00A53A2C" w:rsidRPr="003C080B" w:rsidTr="005A179B">
        <w:trPr>
          <w:cantSplit/>
        </w:trPr>
        <w:tc>
          <w:tcPr>
            <w:tcW w:w="1548"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Level</w:t>
            </w:r>
          </w:p>
        </w:tc>
        <w:tc>
          <w:tcPr>
            <w:tcW w:w="2053"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nil</w:t>
            </w:r>
          </w:p>
        </w:tc>
      </w:tr>
      <w:tr w:rsidR="00A53A2C" w:rsidRPr="003C080B" w:rsidTr="005A179B">
        <w:trPr>
          <w:cantSplit/>
        </w:trPr>
        <w:tc>
          <w:tcPr>
            <w:tcW w:w="1548"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Credits</w:t>
            </w:r>
          </w:p>
        </w:tc>
        <w:tc>
          <w:tcPr>
            <w:tcW w:w="2053"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90</w:t>
            </w:r>
          </w:p>
        </w:tc>
      </w:tr>
      <w:tr w:rsidR="00A53A2C" w:rsidRPr="003C080B" w:rsidTr="005A179B">
        <w:trPr>
          <w:cantSplit/>
        </w:trPr>
        <w:tc>
          <w:tcPr>
            <w:tcW w:w="1548" w:type="dxa"/>
            <w:tcBorders>
              <w:left w:val="single" w:sz="1" w:space="0" w:color="000000"/>
              <w:bottom w:val="single" w:sz="4" w:space="0" w:color="auto"/>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rPr>
              <w:t>Prerequisites</w:t>
            </w:r>
          </w:p>
        </w:tc>
        <w:tc>
          <w:tcPr>
            <w:tcW w:w="2053" w:type="dxa"/>
            <w:tcBorders>
              <w:left w:val="single" w:sz="1" w:space="0" w:color="000000"/>
              <w:bottom w:val="single" w:sz="4" w:space="0" w:color="auto"/>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none</w:t>
            </w:r>
          </w:p>
        </w:tc>
        <w:tc>
          <w:tcPr>
            <w:tcW w:w="3780" w:type="dxa"/>
            <w:tcBorders>
              <w:left w:val="single" w:sz="1" w:space="0" w:color="000000"/>
              <w:bottom w:val="single" w:sz="4" w:space="0" w:color="auto"/>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150</w:t>
            </w:r>
          </w:p>
        </w:tc>
      </w:tr>
      <w:tr w:rsidR="00A53A2C" w:rsidRPr="003C080B" w:rsidTr="005A179B">
        <w:trPr>
          <w:cantSplit/>
        </w:trPr>
        <w:tc>
          <w:tcPr>
            <w:tcW w:w="870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A53A2C" w:rsidRPr="003C080B" w:rsidRDefault="00A53A2C" w:rsidP="00A53A2C">
      <w:pPr>
        <w:pStyle w:val="BodyTextIndent"/>
        <w:spacing w:before="240"/>
        <w:ind w:left="0"/>
        <w:rPr>
          <w:rFonts w:cs="Arial"/>
          <w:b/>
          <w:i/>
          <w:sz w:val="22"/>
          <w:szCs w:val="22"/>
        </w:rPr>
      </w:pPr>
      <w:r w:rsidRPr="003C080B">
        <w:rPr>
          <w:rFonts w:cs="Arial"/>
          <w:b/>
          <w:i/>
          <w:sz w:val="22"/>
          <w:szCs w:val="22"/>
        </w:rPr>
        <w:t>Aims</w:t>
      </w:r>
    </w:p>
    <w:p w:rsidR="00A53A2C" w:rsidRPr="001A6296" w:rsidRDefault="00A53A2C" w:rsidP="00A53A2C">
      <w:pPr>
        <w:pStyle w:val="BodyTextIndent"/>
        <w:ind w:left="0"/>
        <w:rPr>
          <w:rFonts w:cs="Arial"/>
        </w:rPr>
      </w:pPr>
      <w:r>
        <w:rPr>
          <w:rFonts w:cs="Arial"/>
        </w:rPr>
        <w:t>T</w:t>
      </w:r>
      <w:r w:rsidRPr="00D20F35">
        <w:rPr>
          <w:rFonts w:cs="Arial"/>
        </w:rPr>
        <w:t xml:space="preserve">o introduce </w:t>
      </w:r>
      <w:r>
        <w:rPr>
          <w:rFonts w:cs="Arial"/>
        </w:rPr>
        <w:t>students</w:t>
      </w:r>
      <w:r w:rsidRPr="00D20F35">
        <w:rPr>
          <w:rFonts w:cs="Arial"/>
        </w:rPr>
        <w:t xml:space="preserve"> to fundamental networ</w:t>
      </w:r>
      <w:r>
        <w:rPr>
          <w:rFonts w:cs="Arial"/>
        </w:rPr>
        <w:t xml:space="preserve">king concepts, and technologies.  </w:t>
      </w:r>
      <w:bookmarkStart w:id="1" w:name="_GoBack"/>
      <w:bookmarkEnd w:id="1"/>
      <w:del w:id="2" w:author="Maggie Wells" w:date="2016-08-22T09:28:00Z">
        <w:r w:rsidDel="00986485">
          <w:rPr>
            <w:rFonts w:cs="Arial"/>
          </w:rPr>
          <w:delText>To c</w:delText>
        </w:r>
        <w:r w:rsidRPr="00D20F35" w:rsidDel="00986485">
          <w:rPr>
            <w:rFonts w:cs="Arial"/>
          </w:rPr>
          <w:delText>over the basics of network theory and skills needed to implement a simple network</w:delText>
        </w:r>
        <w:r w:rsidDel="00986485">
          <w:rPr>
            <w:rFonts w:cs="Arial"/>
          </w:rPr>
          <w:delText>.</w:delText>
        </w:r>
      </w:del>
    </w:p>
    <w:p w:rsidR="00A53A2C" w:rsidRPr="003C080B" w:rsidRDefault="00A53A2C" w:rsidP="00A53A2C">
      <w:pPr>
        <w:pStyle w:val="BodyTextIndent"/>
        <w:spacing w:before="240"/>
        <w:ind w:left="0"/>
        <w:rPr>
          <w:rFonts w:cs="Arial"/>
          <w:b/>
          <w:i/>
          <w:sz w:val="22"/>
          <w:szCs w:val="22"/>
        </w:rPr>
      </w:pPr>
      <w:r w:rsidRPr="003C080B">
        <w:rPr>
          <w:rFonts w:cs="Arial"/>
          <w:b/>
          <w:i/>
          <w:sz w:val="22"/>
          <w:szCs w:val="22"/>
        </w:rPr>
        <w:t>Learning Outcomes</w:t>
      </w:r>
    </w:p>
    <w:p w:rsidR="00A53A2C" w:rsidRPr="003C080B" w:rsidRDefault="00A53A2C" w:rsidP="00A53A2C">
      <w:pPr>
        <w:pStyle w:val="BodyTextIndent"/>
        <w:ind w:left="0"/>
        <w:rPr>
          <w:rFonts w:cs="Arial"/>
        </w:rPr>
      </w:pPr>
      <w:r w:rsidRPr="003C080B">
        <w:rPr>
          <w:rFonts w:cs="Arial"/>
        </w:rPr>
        <w:t>At the successful completion of this course, students will be able to:</w:t>
      </w:r>
    </w:p>
    <w:p w:rsidR="00A53A2C" w:rsidRPr="003C080B" w:rsidRDefault="00A53A2C" w:rsidP="00A53A2C">
      <w:pPr>
        <w:pStyle w:val="BodyTextIndent"/>
        <w:numPr>
          <w:ilvl w:val="0"/>
          <w:numId w:val="2"/>
        </w:numPr>
        <w:tabs>
          <w:tab w:val="clear" w:pos="720"/>
          <w:tab w:val="clear" w:pos="851"/>
        </w:tabs>
        <w:ind w:left="567" w:hanging="567"/>
        <w:rPr>
          <w:rFonts w:cs="Arial"/>
        </w:rPr>
      </w:pPr>
      <w:r w:rsidRPr="00B95BDF">
        <w:rPr>
          <w:rFonts w:cs="Arial"/>
        </w:rPr>
        <w:t>Use network protocol models to explain the layers of communications in data networks</w:t>
      </w:r>
    </w:p>
    <w:p w:rsidR="00A53A2C" w:rsidRDefault="00A53A2C" w:rsidP="00A53A2C">
      <w:pPr>
        <w:pStyle w:val="BodyTextIndent"/>
        <w:numPr>
          <w:ilvl w:val="0"/>
          <w:numId w:val="2"/>
        </w:numPr>
        <w:tabs>
          <w:tab w:val="clear" w:pos="720"/>
          <w:tab w:val="clear" w:pos="851"/>
        </w:tabs>
        <w:ind w:left="567" w:hanging="567"/>
        <w:rPr>
          <w:rFonts w:cs="Arial"/>
        </w:rPr>
      </w:pPr>
      <w:r w:rsidRPr="00B95BDF">
        <w:rPr>
          <w:rFonts w:cs="Arial"/>
        </w:rPr>
        <w:t>Design, calculate, and apply subnet masks and addresses</w:t>
      </w:r>
    </w:p>
    <w:p w:rsidR="00A53A2C" w:rsidRDefault="00A53A2C" w:rsidP="00A53A2C">
      <w:pPr>
        <w:pStyle w:val="BodyTextIndent"/>
        <w:numPr>
          <w:ilvl w:val="0"/>
          <w:numId w:val="2"/>
        </w:numPr>
        <w:tabs>
          <w:tab w:val="clear" w:pos="720"/>
          <w:tab w:val="clear" w:pos="851"/>
        </w:tabs>
        <w:ind w:left="567" w:hanging="567"/>
        <w:rPr>
          <w:rFonts w:cs="Arial"/>
        </w:rPr>
      </w:pPr>
      <w:r w:rsidRPr="00B95BDF">
        <w:rPr>
          <w:rFonts w:cs="Arial"/>
        </w:rPr>
        <w:t>Build a simple Ethernet network using routers and switches</w:t>
      </w:r>
    </w:p>
    <w:p w:rsidR="00A53A2C" w:rsidRDefault="00A53A2C" w:rsidP="00A53A2C">
      <w:pPr>
        <w:pStyle w:val="BodyTextIndent"/>
        <w:numPr>
          <w:ilvl w:val="0"/>
          <w:numId w:val="2"/>
        </w:numPr>
        <w:tabs>
          <w:tab w:val="clear" w:pos="720"/>
          <w:tab w:val="clear" w:pos="851"/>
        </w:tabs>
        <w:ind w:left="567" w:hanging="567"/>
        <w:rPr>
          <w:rFonts w:cs="Arial"/>
        </w:rPr>
      </w:pPr>
      <w:r w:rsidRPr="00B95BDF">
        <w:rPr>
          <w:rFonts w:cs="Arial"/>
        </w:rPr>
        <w:t>Employ basic cabling and network designs to connect devices</w:t>
      </w:r>
    </w:p>
    <w:p w:rsidR="00A53A2C" w:rsidRDefault="00A53A2C" w:rsidP="00A53A2C">
      <w:pPr>
        <w:pStyle w:val="BodyTextIndent"/>
        <w:numPr>
          <w:ilvl w:val="0"/>
          <w:numId w:val="2"/>
        </w:numPr>
        <w:tabs>
          <w:tab w:val="clear" w:pos="720"/>
          <w:tab w:val="clear" w:pos="851"/>
        </w:tabs>
        <w:ind w:left="567" w:hanging="567"/>
        <w:rPr>
          <w:rFonts w:cs="Arial"/>
        </w:rPr>
      </w:pPr>
      <w:r>
        <w:rPr>
          <w:rFonts w:cs="Arial"/>
        </w:rPr>
        <w:t>P</w:t>
      </w:r>
      <w:r w:rsidRPr="00B95BDF">
        <w:rPr>
          <w:rFonts w:cs="Arial"/>
        </w:rPr>
        <w:t>erform basic router and switch configuration</w:t>
      </w:r>
      <w:r>
        <w:rPr>
          <w:rFonts w:cs="Arial"/>
        </w:rPr>
        <w:t>,</w:t>
      </w:r>
      <w:r w:rsidRPr="00B95BDF">
        <w:rPr>
          <w:rFonts w:cs="Arial"/>
        </w:rPr>
        <w:t xml:space="preserve"> and </w:t>
      </w:r>
      <w:r>
        <w:rPr>
          <w:rFonts w:cs="Arial"/>
        </w:rPr>
        <w:t>verification</w:t>
      </w:r>
    </w:p>
    <w:p w:rsidR="00A53A2C" w:rsidRPr="00B95BDF" w:rsidRDefault="00A53A2C" w:rsidP="00A53A2C">
      <w:pPr>
        <w:pStyle w:val="BodyTextIndent"/>
        <w:numPr>
          <w:ilvl w:val="0"/>
          <w:numId w:val="2"/>
        </w:numPr>
        <w:tabs>
          <w:tab w:val="clear" w:pos="720"/>
          <w:tab w:val="clear" w:pos="851"/>
        </w:tabs>
        <w:ind w:left="567" w:hanging="567"/>
        <w:rPr>
          <w:rFonts w:cs="Arial"/>
        </w:rPr>
      </w:pPr>
      <w:r w:rsidRPr="00B95BDF">
        <w:rPr>
          <w:rFonts w:cs="Arial"/>
        </w:rPr>
        <w:t>Analyse the operations and feature</w:t>
      </w:r>
      <w:r>
        <w:rPr>
          <w:rFonts w:cs="Arial"/>
        </w:rPr>
        <w:t>s</w:t>
      </w:r>
      <w:r w:rsidRPr="00B95BDF">
        <w:rPr>
          <w:rFonts w:cs="Arial"/>
        </w:rPr>
        <w:t xml:space="preserve"> of the transp</w:t>
      </w:r>
      <w:r>
        <w:rPr>
          <w:rFonts w:cs="Arial"/>
        </w:rPr>
        <w:t>ort and network layer protocols,</w:t>
      </w:r>
      <w:r w:rsidRPr="00B95BDF">
        <w:rPr>
          <w:rFonts w:cs="Arial"/>
        </w:rPr>
        <w:t xml:space="preserve"> and services</w:t>
      </w:r>
    </w:p>
    <w:p w:rsidR="00A53A2C" w:rsidRPr="003C080B" w:rsidRDefault="00A53A2C" w:rsidP="00A53A2C">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A53A2C" w:rsidRDefault="00A53A2C" w:rsidP="00A53A2C">
      <w:pPr>
        <w:numPr>
          <w:ilvl w:val="0"/>
          <w:numId w:val="3"/>
        </w:numPr>
        <w:tabs>
          <w:tab w:val="clear" w:pos="360"/>
          <w:tab w:val="num" w:pos="426"/>
        </w:tabs>
        <w:spacing w:after="60"/>
        <w:ind w:left="426" w:hanging="426"/>
        <w:rPr>
          <w:rFonts w:cs="Arial"/>
        </w:rPr>
      </w:pPr>
      <w:r>
        <w:rPr>
          <w:rFonts w:cs="Arial"/>
        </w:rPr>
        <w:t>OSI model</w:t>
      </w:r>
    </w:p>
    <w:p w:rsidR="00A53A2C" w:rsidRDefault="00A53A2C" w:rsidP="00A53A2C">
      <w:pPr>
        <w:numPr>
          <w:ilvl w:val="0"/>
          <w:numId w:val="3"/>
        </w:numPr>
        <w:tabs>
          <w:tab w:val="clear" w:pos="360"/>
          <w:tab w:val="num" w:pos="426"/>
        </w:tabs>
        <w:spacing w:after="60"/>
        <w:ind w:left="426" w:hanging="426"/>
        <w:rPr>
          <w:rFonts w:cs="Arial"/>
        </w:rPr>
      </w:pPr>
      <w:r>
        <w:rPr>
          <w:rFonts w:cs="Arial"/>
        </w:rPr>
        <w:t>Types of networks</w:t>
      </w:r>
    </w:p>
    <w:p w:rsidR="00A53A2C" w:rsidRDefault="00A53A2C" w:rsidP="00A53A2C">
      <w:pPr>
        <w:numPr>
          <w:ilvl w:val="0"/>
          <w:numId w:val="3"/>
        </w:numPr>
        <w:tabs>
          <w:tab w:val="clear" w:pos="360"/>
          <w:tab w:val="num" w:pos="426"/>
        </w:tabs>
        <w:spacing w:after="60"/>
        <w:ind w:left="426" w:hanging="426"/>
        <w:rPr>
          <w:rFonts w:cs="Arial"/>
        </w:rPr>
      </w:pPr>
      <w:r>
        <w:rPr>
          <w:rFonts w:cs="Arial"/>
        </w:rPr>
        <w:t>Application layer functionality</w:t>
      </w:r>
    </w:p>
    <w:p w:rsidR="00A53A2C" w:rsidRDefault="00A53A2C" w:rsidP="00A53A2C">
      <w:pPr>
        <w:numPr>
          <w:ilvl w:val="0"/>
          <w:numId w:val="3"/>
        </w:numPr>
        <w:tabs>
          <w:tab w:val="clear" w:pos="360"/>
          <w:tab w:val="num" w:pos="426"/>
        </w:tabs>
        <w:spacing w:after="60"/>
        <w:ind w:left="426" w:hanging="426"/>
        <w:rPr>
          <w:rFonts w:cs="Arial"/>
        </w:rPr>
      </w:pPr>
      <w:r>
        <w:rPr>
          <w:rFonts w:cs="Arial"/>
        </w:rPr>
        <w:t>Transport layer protocols (TCP/UDP)</w:t>
      </w:r>
    </w:p>
    <w:p w:rsidR="00A53A2C" w:rsidRDefault="00A53A2C" w:rsidP="00A53A2C">
      <w:pPr>
        <w:numPr>
          <w:ilvl w:val="0"/>
          <w:numId w:val="3"/>
        </w:numPr>
        <w:tabs>
          <w:tab w:val="clear" w:pos="360"/>
          <w:tab w:val="num" w:pos="426"/>
        </w:tabs>
        <w:spacing w:after="60"/>
        <w:ind w:left="426" w:hanging="426"/>
        <w:rPr>
          <w:rFonts w:cs="Arial"/>
        </w:rPr>
      </w:pPr>
      <w:r>
        <w:rPr>
          <w:rFonts w:cs="Arial"/>
        </w:rPr>
        <w:t>Network Layer protocols (IPv4)</w:t>
      </w:r>
    </w:p>
    <w:p w:rsidR="00A53A2C" w:rsidRDefault="00A53A2C" w:rsidP="00A53A2C">
      <w:pPr>
        <w:numPr>
          <w:ilvl w:val="0"/>
          <w:numId w:val="3"/>
        </w:numPr>
        <w:tabs>
          <w:tab w:val="clear" w:pos="360"/>
          <w:tab w:val="num" w:pos="426"/>
        </w:tabs>
        <w:spacing w:after="60"/>
        <w:ind w:left="426" w:hanging="426"/>
        <w:rPr>
          <w:rFonts w:cs="Arial"/>
        </w:rPr>
      </w:pPr>
      <w:r>
        <w:rPr>
          <w:rFonts w:cs="Arial"/>
        </w:rPr>
        <w:t xml:space="preserve">Layer 3 Addressing and </w:t>
      </w:r>
      <w:proofErr w:type="spellStart"/>
      <w:r>
        <w:rPr>
          <w:rFonts w:cs="Arial"/>
        </w:rPr>
        <w:t>subnetting</w:t>
      </w:r>
      <w:proofErr w:type="spellEnd"/>
      <w:r>
        <w:rPr>
          <w:rFonts w:cs="Arial"/>
        </w:rPr>
        <w:t xml:space="preserve"> </w:t>
      </w:r>
    </w:p>
    <w:p w:rsidR="00A53A2C" w:rsidRDefault="00A53A2C" w:rsidP="00A53A2C">
      <w:pPr>
        <w:numPr>
          <w:ilvl w:val="0"/>
          <w:numId w:val="3"/>
        </w:numPr>
        <w:tabs>
          <w:tab w:val="clear" w:pos="360"/>
          <w:tab w:val="num" w:pos="426"/>
        </w:tabs>
        <w:spacing w:after="60"/>
        <w:ind w:left="426" w:hanging="426"/>
        <w:rPr>
          <w:rFonts w:cs="Arial"/>
        </w:rPr>
      </w:pPr>
      <w:r>
        <w:rPr>
          <w:rFonts w:cs="Arial"/>
        </w:rPr>
        <w:t>Data link layer concepts and addressing</w:t>
      </w:r>
    </w:p>
    <w:p w:rsidR="00A53A2C" w:rsidRDefault="00A53A2C" w:rsidP="00A53A2C">
      <w:pPr>
        <w:numPr>
          <w:ilvl w:val="0"/>
          <w:numId w:val="3"/>
        </w:numPr>
        <w:tabs>
          <w:tab w:val="clear" w:pos="360"/>
          <w:tab w:val="num" w:pos="426"/>
        </w:tabs>
        <w:spacing w:after="60"/>
        <w:ind w:left="426" w:hanging="426"/>
        <w:rPr>
          <w:rFonts w:cs="Arial"/>
        </w:rPr>
      </w:pPr>
      <w:r>
        <w:rPr>
          <w:rFonts w:cs="Arial"/>
        </w:rPr>
        <w:t>Network cabling</w:t>
      </w:r>
    </w:p>
    <w:p w:rsidR="00A53A2C" w:rsidRPr="00421853" w:rsidRDefault="00A53A2C" w:rsidP="00A53A2C">
      <w:pPr>
        <w:numPr>
          <w:ilvl w:val="0"/>
          <w:numId w:val="3"/>
        </w:numPr>
        <w:tabs>
          <w:tab w:val="clear" w:pos="360"/>
          <w:tab w:val="num" w:pos="426"/>
        </w:tabs>
        <w:spacing w:after="60"/>
        <w:ind w:left="426" w:hanging="426"/>
        <w:rPr>
          <w:rFonts w:cs="Arial"/>
        </w:rPr>
      </w:pPr>
      <w:r>
        <w:rPr>
          <w:rFonts w:cs="Arial"/>
        </w:rPr>
        <w:t>Configuring and testing a network</w:t>
      </w:r>
    </w:p>
    <w:p w:rsidR="00A53A2C" w:rsidRPr="003C080B" w:rsidRDefault="00A53A2C" w:rsidP="00A53A2C">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A53A2C" w:rsidRPr="007337EA" w:rsidTr="005A179B">
        <w:tc>
          <w:tcPr>
            <w:tcW w:w="4917" w:type="dxa"/>
            <w:shd w:val="clear" w:color="auto" w:fill="auto"/>
          </w:tcPr>
          <w:p w:rsidR="00A53A2C" w:rsidRPr="007337EA" w:rsidRDefault="00A53A2C" w:rsidP="005A179B">
            <w:pPr>
              <w:pStyle w:val="BodyTextIndent"/>
              <w:spacing w:after="0"/>
              <w:ind w:left="0"/>
              <w:rPr>
                <w:rFonts w:cs="Arial"/>
                <w:b/>
              </w:rPr>
            </w:pPr>
            <w:r w:rsidRPr="007337EA">
              <w:rPr>
                <w:rFonts w:cs="Arial"/>
                <w:b/>
              </w:rPr>
              <w:t>Assessment Activity</w:t>
            </w:r>
          </w:p>
        </w:tc>
        <w:tc>
          <w:tcPr>
            <w:tcW w:w="1260" w:type="dxa"/>
            <w:shd w:val="clear" w:color="auto" w:fill="auto"/>
          </w:tcPr>
          <w:p w:rsidR="00A53A2C" w:rsidRPr="007337EA" w:rsidRDefault="00A53A2C" w:rsidP="005A179B">
            <w:pPr>
              <w:pStyle w:val="BodyTextIndent"/>
              <w:spacing w:after="0"/>
              <w:ind w:left="0"/>
              <w:jc w:val="center"/>
              <w:rPr>
                <w:rFonts w:cs="Arial"/>
                <w:b/>
              </w:rPr>
            </w:pPr>
            <w:r w:rsidRPr="007337EA">
              <w:rPr>
                <w:rFonts w:cs="Arial"/>
                <w:b/>
              </w:rPr>
              <w:t>Weighting</w:t>
            </w:r>
          </w:p>
        </w:tc>
        <w:tc>
          <w:tcPr>
            <w:tcW w:w="2152" w:type="dxa"/>
            <w:shd w:val="clear" w:color="auto" w:fill="auto"/>
          </w:tcPr>
          <w:p w:rsidR="00A53A2C" w:rsidRPr="007337EA" w:rsidRDefault="00A53A2C" w:rsidP="005A179B">
            <w:pPr>
              <w:pStyle w:val="BodyTextIndent"/>
              <w:spacing w:after="0"/>
              <w:ind w:left="0"/>
              <w:rPr>
                <w:rFonts w:cs="Arial"/>
                <w:b/>
              </w:rPr>
            </w:pPr>
            <w:r w:rsidRPr="007337EA">
              <w:rPr>
                <w:rFonts w:cs="Arial"/>
                <w:b/>
              </w:rPr>
              <w:t>Learning Outcomes</w:t>
            </w:r>
          </w:p>
        </w:tc>
      </w:tr>
      <w:tr w:rsidR="00A53A2C" w:rsidRPr="007337EA" w:rsidTr="005A179B">
        <w:tc>
          <w:tcPr>
            <w:tcW w:w="4917" w:type="dxa"/>
            <w:shd w:val="clear" w:color="auto" w:fill="auto"/>
          </w:tcPr>
          <w:p w:rsidR="00A53A2C" w:rsidRPr="007337EA" w:rsidRDefault="00A53A2C" w:rsidP="005A179B">
            <w:pPr>
              <w:pStyle w:val="BodyTextIndent"/>
              <w:spacing w:after="0"/>
              <w:ind w:left="0"/>
              <w:rPr>
                <w:rFonts w:cs="Arial"/>
              </w:rPr>
            </w:pPr>
            <w:r w:rsidRPr="007337EA">
              <w:rPr>
                <w:rFonts w:cs="Arial"/>
              </w:rPr>
              <w:t>Weekly quiz</w:t>
            </w:r>
          </w:p>
        </w:tc>
        <w:tc>
          <w:tcPr>
            <w:tcW w:w="1260" w:type="dxa"/>
            <w:shd w:val="clear" w:color="auto" w:fill="auto"/>
          </w:tcPr>
          <w:p w:rsidR="00A53A2C" w:rsidRPr="007337EA" w:rsidRDefault="00A53A2C" w:rsidP="005A179B">
            <w:pPr>
              <w:pStyle w:val="BodyTextIndent"/>
              <w:spacing w:after="0"/>
              <w:ind w:left="0"/>
              <w:jc w:val="center"/>
              <w:rPr>
                <w:rFonts w:cs="Arial"/>
              </w:rPr>
            </w:pPr>
            <w:r w:rsidRPr="007337EA">
              <w:rPr>
                <w:rFonts w:cs="Arial"/>
              </w:rPr>
              <w:t>25%</w:t>
            </w:r>
          </w:p>
        </w:tc>
        <w:tc>
          <w:tcPr>
            <w:tcW w:w="2152" w:type="dxa"/>
            <w:shd w:val="clear" w:color="auto" w:fill="auto"/>
          </w:tcPr>
          <w:p w:rsidR="00A53A2C" w:rsidRPr="007337EA" w:rsidRDefault="00A53A2C" w:rsidP="005A179B">
            <w:pPr>
              <w:pStyle w:val="BodyTextIndent"/>
              <w:spacing w:after="0"/>
              <w:ind w:left="0"/>
              <w:rPr>
                <w:rFonts w:cs="Arial"/>
              </w:rPr>
            </w:pPr>
            <w:r w:rsidRPr="007337EA">
              <w:rPr>
                <w:rFonts w:cs="Arial"/>
              </w:rPr>
              <w:t>All</w:t>
            </w:r>
          </w:p>
        </w:tc>
      </w:tr>
      <w:tr w:rsidR="00A53A2C" w:rsidRPr="007337EA" w:rsidTr="005A179B">
        <w:tc>
          <w:tcPr>
            <w:tcW w:w="4917" w:type="dxa"/>
            <w:shd w:val="clear" w:color="auto" w:fill="auto"/>
          </w:tcPr>
          <w:p w:rsidR="00A53A2C" w:rsidRPr="007337EA" w:rsidRDefault="00A53A2C" w:rsidP="005A179B">
            <w:pPr>
              <w:pStyle w:val="BodyTextIndent"/>
              <w:spacing w:after="0"/>
              <w:ind w:left="0"/>
              <w:rPr>
                <w:rFonts w:cs="Arial"/>
              </w:rPr>
            </w:pPr>
            <w:r w:rsidRPr="007337EA">
              <w:rPr>
                <w:rFonts w:cs="Arial"/>
              </w:rPr>
              <w:t>Skills based assessment</w:t>
            </w:r>
          </w:p>
        </w:tc>
        <w:tc>
          <w:tcPr>
            <w:tcW w:w="1260" w:type="dxa"/>
            <w:shd w:val="clear" w:color="auto" w:fill="auto"/>
          </w:tcPr>
          <w:p w:rsidR="00A53A2C" w:rsidRPr="007337EA" w:rsidRDefault="00A53A2C" w:rsidP="005A179B">
            <w:pPr>
              <w:pStyle w:val="BodyTextIndent"/>
              <w:spacing w:after="0"/>
              <w:ind w:left="0"/>
              <w:jc w:val="center"/>
              <w:rPr>
                <w:rFonts w:cs="Arial"/>
              </w:rPr>
            </w:pPr>
            <w:r w:rsidRPr="007337EA">
              <w:rPr>
                <w:rFonts w:cs="Arial"/>
              </w:rPr>
              <w:t>25%</w:t>
            </w:r>
          </w:p>
        </w:tc>
        <w:tc>
          <w:tcPr>
            <w:tcW w:w="2152" w:type="dxa"/>
            <w:shd w:val="clear" w:color="auto" w:fill="auto"/>
          </w:tcPr>
          <w:p w:rsidR="00A53A2C" w:rsidRPr="007337EA" w:rsidRDefault="00A53A2C" w:rsidP="005A179B">
            <w:pPr>
              <w:pStyle w:val="BodyTextIndent"/>
              <w:spacing w:after="0"/>
              <w:ind w:left="0"/>
              <w:rPr>
                <w:rFonts w:cs="Arial"/>
              </w:rPr>
            </w:pPr>
            <w:r w:rsidRPr="007337EA">
              <w:rPr>
                <w:rFonts w:cs="Arial"/>
              </w:rPr>
              <w:t>2,3,4,5</w:t>
            </w:r>
          </w:p>
        </w:tc>
      </w:tr>
      <w:tr w:rsidR="00A53A2C" w:rsidRPr="007337EA" w:rsidTr="005A179B">
        <w:tc>
          <w:tcPr>
            <w:tcW w:w="4917" w:type="dxa"/>
            <w:shd w:val="clear" w:color="auto" w:fill="auto"/>
          </w:tcPr>
          <w:p w:rsidR="00A53A2C" w:rsidRPr="007337EA" w:rsidRDefault="00A53A2C" w:rsidP="005A179B">
            <w:pPr>
              <w:pStyle w:val="BodyTextIndent"/>
              <w:spacing w:after="0"/>
              <w:ind w:left="0"/>
              <w:rPr>
                <w:rFonts w:cs="Arial"/>
              </w:rPr>
            </w:pPr>
            <w:r w:rsidRPr="007337EA">
              <w:rPr>
                <w:rFonts w:cs="Arial"/>
              </w:rPr>
              <w:t>Theory Exam</w:t>
            </w:r>
          </w:p>
        </w:tc>
        <w:tc>
          <w:tcPr>
            <w:tcW w:w="1260" w:type="dxa"/>
            <w:shd w:val="clear" w:color="auto" w:fill="auto"/>
          </w:tcPr>
          <w:p w:rsidR="00A53A2C" w:rsidRPr="007337EA" w:rsidRDefault="00A53A2C" w:rsidP="005A179B">
            <w:pPr>
              <w:pStyle w:val="BodyTextIndent"/>
              <w:spacing w:after="0"/>
              <w:ind w:left="0"/>
              <w:jc w:val="center"/>
              <w:rPr>
                <w:rFonts w:cs="Arial"/>
              </w:rPr>
            </w:pPr>
            <w:r w:rsidRPr="007337EA">
              <w:rPr>
                <w:rFonts w:cs="Arial"/>
              </w:rPr>
              <w:t>50%</w:t>
            </w:r>
          </w:p>
        </w:tc>
        <w:tc>
          <w:tcPr>
            <w:tcW w:w="2152" w:type="dxa"/>
            <w:shd w:val="clear" w:color="auto" w:fill="auto"/>
          </w:tcPr>
          <w:p w:rsidR="00A53A2C" w:rsidRPr="007337EA" w:rsidRDefault="00A53A2C" w:rsidP="005A179B">
            <w:pPr>
              <w:pStyle w:val="BodyTextIndent"/>
              <w:spacing w:after="0"/>
              <w:ind w:left="0"/>
              <w:rPr>
                <w:rFonts w:cs="Arial"/>
              </w:rPr>
            </w:pPr>
            <w:r w:rsidRPr="007337EA">
              <w:rPr>
                <w:rFonts w:cs="Arial"/>
              </w:rPr>
              <w:t>All</w:t>
            </w:r>
          </w:p>
        </w:tc>
      </w:tr>
    </w:tbl>
    <w:p w:rsidR="00A53A2C" w:rsidRPr="00A6181F" w:rsidRDefault="00A53A2C" w:rsidP="00A53A2C">
      <w:pPr>
        <w:pStyle w:val="BodyTextIndent"/>
        <w:spacing w:before="120"/>
        <w:ind w:left="0"/>
        <w:rPr>
          <w:rFonts w:cs="Arial"/>
        </w:rPr>
      </w:pPr>
      <w:r>
        <w:rPr>
          <w:rFonts w:cs="Arial"/>
        </w:rPr>
        <w:t>A single final result to be entered in SMS at completion.</w:t>
      </w:r>
    </w:p>
    <w:p w:rsidR="00A53A2C" w:rsidRPr="003C080B" w:rsidRDefault="00A53A2C" w:rsidP="00A53A2C">
      <w:pPr>
        <w:pStyle w:val="BodyTextIndent"/>
        <w:spacing w:before="240"/>
        <w:ind w:left="0"/>
        <w:rPr>
          <w:rFonts w:cs="Arial"/>
          <w:b/>
          <w:sz w:val="22"/>
          <w:szCs w:val="22"/>
        </w:rPr>
      </w:pPr>
      <w:r w:rsidRPr="003C080B">
        <w:rPr>
          <w:rFonts w:cs="Arial"/>
          <w:b/>
          <w:i/>
          <w:sz w:val="22"/>
          <w:szCs w:val="22"/>
        </w:rPr>
        <w:t>Resources</w:t>
      </w:r>
      <w:r>
        <w:rPr>
          <w:rFonts w:cs="Arial"/>
          <w:b/>
          <w:i/>
          <w:sz w:val="22"/>
          <w:szCs w:val="22"/>
        </w:rPr>
        <w:t xml:space="preserve"> </w:t>
      </w:r>
      <w:r w:rsidRPr="003C080B">
        <w:rPr>
          <w:rFonts w:cs="Arial"/>
          <w:b/>
          <w:sz w:val="22"/>
          <w:szCs w:val="22"/>
        </w:rPr>
        <w:t>Required:</w:t>
      </w:r>
    </w:p>
    <w:p w:rsidR="00A53A2C" w:rsidRPr="0016365A" w:rsidRDefault="00A53A2C" w:rsidP="00A53A2C">
      <w:pPr>
        <w:tabs>
          <w:tab w:val="left" w:pos="851"/>
        </w:tabs>
        <w:rPr>
          <w:rFonts w:cs="Arial"/>
        </w:rPr>
      </w:pPr>
      <w:r w:rsidRPr="0016365A">
        <w:rPr>
          <w:rFonts w:cs="Arial"/>
        </w:rPr>
        <w:t>Cisco Network Academy Routing and Switching series “Introduction to Networks.”</w:t>
      </w:r>
    </w:p>
    <w:p w:rsidR="00A53A2C" w:rsidRDefault="00A53A2C" w:rsidP="00A53A2C">
      <w:pPr>
        <w:pStyle w:val="BodyTextIndent"/>
        <w:spacing w:after="0"/>
        <w:ind w:left="0"/>
        <w:rPr>
          <w:rFonts w:cs="Arial"/>
        </w:rPr>
      </w:pPr>
      <w:r w:rsidRPr="0016365A">
        <w:rPr>
          <w:rFonts w:cs="Arial"/>
        </w:rPr>
        <w:t>Student Lab Manual</w:t>
      </w:r>
      <w:r>
        <w:rPr>
          <w:rFonts w:cs="Arial"/>
        </w:rPr>
        <w:t>”</w:t>
      </w:r>
    </w:p>
    <w:p w:rsidR="00A53A2C" w:rsidRDefault="00A53A2C" w:rsidP="00A53A2C">
      <w:pPr>
        <w:pStyle w:val="BodyTextIndent"/>
        <w:spacing w:after="0"/>
        <w:ind w:left="0"/>
        <w:rPr>
          <w:rFonts w:cs="Arial"/>
        </w:rPr>
        <w:sectPr w:rsidR="00A53A2C" w:rsidSect="00E047AE">
          <w:footnotePr>
            <w:pos w:val="beneathText"/>
          </w:footnotePr>
          <w:pgSz w:w="11907" w:h="16840" w:code="9"/>
          <w:pgMar w:top="1440" w:right="1247" w:bottom="1440" w:left="1701" w:header="720" w:footer="720" w:gutter="0"/>
          <w:cols w:space="720"/>
          <w:docGrid w:linePitch="360"/>
        </w:sectPr>
      </w:pPr>
    </w:p>
    <w:p w:rsidR="0075214C" w:rsidRDefault="0075214C"/>
    <w:sectPr w:rsidR="0075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5DFE1282"/>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2C"/>
    <w:rsid w:val="0075214C"/>
    <w:rsid w:val="00986485"/>
    <w:rsid w:val="00A53A2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9699E3-FFAC-4A45-8222-56831357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A2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A53A2C"/>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A53A2C"/>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A53A2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3A2C"/>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A53A2C"/>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A53A2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A53A2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A53A2C"/>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228</Words>
  <Characters>1306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Maggie Wells</cp:lastModifiedBy>
  <cp:revision>2</cp:revision>
  <dcterms:created xsi:type="dcterms:W3CDTF">2016-04-11T02:04:00Z</dcterms:created>
  <dcterms:modified xsi:type="dcterms:W3CDTF">2016-08-21T21:29:00Z</dcterms:modified>
</cp:coreProperties>
</file>